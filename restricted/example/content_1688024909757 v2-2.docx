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2A8EE" w14:textId="13216C90" w:rsidR="007E24C9" w:rsidRDefault="00EE334F">
      <w:pPr>
        <w:pStyle w:val="Title"/>
      </w:pPr>
      <w:ins w:id="0" w:author="Diane Pulvino" w:date="2023-07-11T12:21:00Z">
        <w:r>
          <w:t xml:space="preserve">A </w:t>
        </w:r>
      </w:ins>
      <w:r w:rsidR="00EA4A5F">
        <w:t>Multi-</w:t>
      </w:r>
      <w:ins w:id="1" w:author="Diane Pulvino" w:date="2023-07-11T12:21:00Z">
        <w:r>
          <w:t>S</w:t>
        </w:r>
      </w:ins>
      <w:del w:id="2" w:author="Diane Pulvino" w:date="2023-07-11T12:21:00Z">
        <w:r w:rsidR="00EA4A5F" w:rsidDel="00EE334F">
          <w:delText>s</w:delText>
        </w:r>
      </w:del>
      <w:r w:rsidR="00EA4A5F">
        <w:t>tage Visual Perception Approach for Image Emotion Analysis</w:t>
      </w:r>
    </w:p>
    <w:p w14:paraId="5E279B49" w14:textId="77777777" w:rsidR="007E24C9" w:rsidRDefault="00EA4A5F">
      <w:pPr>
        <w:pStyle w:val="Author"/>
      </w:pPr>
      <w:r>
        <w:t>Shangfei Wang, </w:t>
      </w:r>
      <w:del w:id="3" w:author="Diane Pulvino" w:date="2023-07-11T12:21:00Z">
        <w:r w:rsidDel="00EE334F">
          <w:delText xml:space="preserve"> </w:delText>
        </w:r>
      </w:del>
      <w:r>
        <w:t>Jicai Pan, and Jinqiao Lu</w:t>
      </w:r>
    </w:p>
    <w:p w14:paraId="307D1DC8" w14:textId="65D4C634" w:rsidR="007E24C9" w:rsidRDefault="00CC28AE">
      <w:pPr>
        <w:pStyle w:val="FirstParagraph"/>
      </w:pPr>
      <w:r w:rsidRPr="00CC28AE">
        <w:t xml:space="preserve">Most </w:t>
      </w:r>
      <w:del w:id="4" w:author="Diane Pulvino" w:date="2023-07-11T12:26:00Z">
        <w:r w:rsidRPr="00CC28AE" w:rsidDel="00EE334F">
          <w:delText xml:space="preserve">existing </w:delText>
        </w:r>
      </w:del>
      <w:ins w:id="5" w:author="Diane Pulvino" w:date="2023-07-11T12:26:00Z">
        <w:r w:rsidR="00EE334F">
          <w:t>current</w:t>
        </w:r>
        <w:r w:rsidR="00EE334F" w:rsidRPr="00CC28AE">
          <w:t xml:space="preserve"> </w:t>
        </w:r>
      </w:ins>
      <w:r w:rsidRPr="00CC28AE">
        <w:t xml:space="preserve">methods for image emotion analysis suffer from </w:t>
      </w:r>
      <w:del w:id="6" w:author="Diane Pulvino" w:date="2023-07-11T12:26:00Z">
        <w:r w:rsidRPr="00CC28AE" w:rsidDel="00EE334F">
          <w:delText xml:space="preserve">a limitation called </w:delText>
        </w:r>
      </w:del>
      <w:r w:rsidRPr="00CC28AE">
        <w:t xml:space="preserve">the affective gap, </w:t>
      </w:r>
      <w:del w:id="7" w:author="Diane Pulvino" w:date="2023-07-11T12:27:00Z">
        <w:r w:rsidRPr="00CC28AE" w:rsidDel="00EE334F">
          <w:delText xml:space="preserve">where </w:delText>
        </w:r>
      </w:del>
      <w:ins w:id="8" w:author="Diane Pulvino" w:date="2023-07-11T12:27:00Z">
        <w:r w:rsidR="00EE334F">
          <w:t>in which</w:t>
        </w:r>
        <w:r w:rsidR="00EE334F" w:rsidRPr="00CC28AE">
          <w:t xml:space="preserve"> </w:t>
        </w:r>
      </w:ins>
      <w:r w:rsidRPr="00CC28AE">
        <w:t>features directly extracted from images</w:t>
      </w:r>
      <w:del w:id="9" w:author="Diane Pulvino" w:date="2023-07-11T12:27:00Z">
        <w:r w:rsidRPr="00CC28AE" w:rsidDel="00EE334F">
          <w:delText xml:space="preserve"> </w:delText>
        </w:r>
      </w:del>
      <w:ins w:id="10" w:author="Diane Pulvino" w:date="2023-07-11T12:27:00Z">
        <w:r w:rsidR="00EE334F">
          <w:t xml:space="preserve"> are </w:t>
        </w:r>
      </w:ins>
      <w:r w:rsidRPr="00CC28AE">
        <w:t>supervised by a single emotional label</w:t>
      </w:r>
      <w:ins w:id="11" w:author="Diane Pulvino" w:date="2023-07-11T12:27:00Z">
        <w:r w:rsidR="00EE334F">
          <w:t>, which may not</w:t>
        </w:r>
      </w:ins>
      <w:del w:id="12" w:author="Diane Pulvino" w:date="2023-07-11T12:27:00Z">
        <w:r w:rsidRPr="00CC28AE" w:rsidDel="00EE334F">
          <w:delText xml:space="preserve"> often fail to</w:delText>
        </w:r>
      </w:del>
      <w:r w:rsidRPr="00CC28AE">
        <w:t xml:space="preserve"> align with users' perceived emotions. To effectively address this limitation, this paper introduces a novel multi-stage perception approach inspired by the </w:t>
      </w:r>
      <w:commentRangeStart w:id="13"/>
      <w:r w:rsidRPr="00CC28AE">
        <w:t>human staged</w:t>
      </w:r>
      <w:commentRangeEnd w:id="13"/>
      <w:r w:rsidR="00EE334F">
        <w:rPr>
          <w:rStyle w:val="CommentReference"/>
        </w:rPr>
        <w:commentReference w:id="13"/>
      </w:r>
      <w:r w:rsidRPr="00CC28AE">
        <w:t xml:space="preserve"> emotion perception process. The proposed approach comprises three perception modules: entity perception, attribute perception, and emotion perception. The entity perception module identifies entities in images, while the attribute perception module captures the attribute content associated with each entity. Finally, the emotion perception module combines entity and attribute information to extract emotion features. Pseudo-labels of entities and attributes are generated through image segmentation and vision-language models to provide auxiliary guidance for network learning. </w:t>
      </w:r>
      <w:del w:id="14" w:author="Diane Pulvino" w:date="2023-07-11T12:28:00Z">
        <w:r w:rsidRPr="00CC28AE" w:rsidDel="00EE334F">
          <w:delText xml:space="preserve">By </w:delText>
        </w:r>
      </w:del>
      <w:ins w:id="15" w:author="Diane Pulvino" w:date="2023-07-11T12:28:00Z">
        <w:r w:rsidR="00EE334F">
          <w:t>A</w:t>
        </w:r>
        <w:r w:rsidR="00EE334F" w:rsidRPr="00CC28AE">
          <w:t xml:space="preserve"> </w:t>
        </w:r>
      </w:ins>
      <w:r w:rsidRPr="00CC28AE">
        <w:t>progressive</w:t>
      </w:r>
      <w:del w:id="16" w:author="Diane Pulvino" w:date="2023-07-11T12:28:00Z">
        <w:r w:rsidRPr="00CC28AE" w:rsidDel="00EE334F">
          <w:delText>ly</w:delText>
        </w:r>
      </w:del>
      <w:r w:rsidRPr="00CC28AE">
        <w:t xml:space="preserve"> understanding</w:t>
      </w:r>
      <w:ins w:id="17" w:author="Diane Pulvino" w:date="2023-07-11T12:28:00Z">
        <w:r w:rsidR="00EE334F">
          <w:t xml:space="preserve"> of</w:t>
        </w:r>
      </w:ins>
      <w:r w:rsidRPr="00CC28AE">
        <w:t xml:space="preserve"> entities and attributes</w:t>
      </w:r>
      <w:ins w:id="18" w:author="Diane Pulvino" w:date="2023-07-11T12:29:00Z">
        <w:r w:rsidR="00EE334F">
          <w:t xml:space="preserve"> allows </w:t>
        </w:r>
      </w:ins>
      <w:del w:id="19" w:author="Diane Pulvino" w:date="2023-07-11T12:29:00Z">
        <w:r w:rsidRPr="00CC28AE" w:rsidDel="00EE334F">
          <w:delText xml:space="preserve">, </w:delText>
        </w:r>
      </w:del>
      <w:r w:rsidRPr="00CC28AE">
        <w:t xml:space="preserve">the network </w:t>
      </w:r>
      <w:del w:id="20" w:author="Diane Pulvino" w:date="2023-07-11T12:29:00Z">
        <w:r w:rsidRPr="00CC28AE" w:rsidDel="00EE334F">
          <w:delText>is capable of</w:delText>
        </w:r>
      </w:del>
      <w:ins w:id="21" w:author="Diane Pulvino" w:date="2023-07-11T12:29:00Z">
        <w:r w:rsidR="00EE334F">
          <w:t>to</w:t>
        </w:r>
      </w:ins>
      <w:r w:rsidRPr="00CC28AE">
        <w:t xml:space="preserve"> hierarchically extract</w:t>
      </w:r>
      <w:del w:id="22" w:author="Diane Pulvino" w:date="2023-07-11T12:29:00Z">
        <w:r w:rsidRPr="00CC28AE" w:rsidDel="00EE334F">
          <w:delText>ing</w:delText>
        </w:r>
      </w:del>
      <w:r w:rsidRPr="00CC28AE">
        <w:t xml:space="preserve"> semantic-level features for emotion analysis. Comprehensive experiments </w:t>
      </w:r>
      <w:del w:id="23" w:author="Diane Pulvino" w:date="2023-07-11T12:29:00Z">
        <w:r w:rsidRPr="00CC28AE" w:rsidDel="00EE334F">
          <w:delText xml:space="preserve">conducted </w:delText>
        </w:r>
      </w:del>
      <w:r w:rsidRPr="00CC28AE">
        <w:t>on</w:t>
      </w:r>
      <w:del w:id="24" w:author="Diane Pulvino" w:date="2023-07-11T12:29:00Z">
        <w:r w:rsidRPr="00CC28AE" w:rsidDel="00EE334F">
          <w:delText xml:space="preserve"> benchmark datasets for</w:delText>
        </w:r>
      </w:del>
      <w:r w:rsidRPr="00CC28AE">
        <w:t xml:space="preserve"> image emotion classification, regression, and distribution learning demonstrate the superior performance of our multi-stage perception network.</w:t>
      </w:r>
    </w:p>
    <w:p w14:paraId="4AEC4877" w14:textId="567EDA70" w:rsidR="007E24C9" w:rsidRDefault="00E70DC4">
      <w:pPr>
        <w:pStyle w:val="BodyText"/>
      </w:pPr>
      <w:r>
        <w:rPr>
          <w:lang w:eastAsia="zh-CN"/>
        </w:rPr>
        <w:t>I</w:t>
      </w:r>
      <w:r>
        <w:rPr>
          <w:rFonts w:hint="eastAsia"/>
          <w:lang w:eastAsia="zh-CN"/>
        </w:rPr>
        <w:t>mage</w:t>
      </w:r>
      <w:r>
        <w:t xml:space="preserve"> emotion analysis is concerned with the recognition of emotions experienced </w:t>
      </w:r>
      <w:del w:id="25" w:author="Diane Pulvino" w:date="2023-07-11T12:30:00Z">
        <w:r w:rsidDel="00EE334F">
          <w:delText>by specific viewers or the general public when viewing an image</w:delText>
        </w:r>
      </w:del>
      <w:ins w:id="26" w:author="Diane Pulvino" w:date="2023-07-11T12:30:00Z">
        <w:r w:rsidR="00EE334F">
          <w:t>when an image is viewed</w:t>
        </w:r>
      </w:ins>
      <w:r>
        <w:t>. Given the growing trend of</w:t>
      </w:r>
      <w:ins w:id="27" w:author="Diane Pulvino" w:date="2023-07-11T12:30:00Z">
        <w:r w:rsidR="00EE334F">
          <w:t xml:space="preserve"> opinion and emotion expression via images on the Internet,</w:t>
        </w:r>
      </w:ins>
      <w:del w:id="28" w:author="Diane Pulvino" w:date="2023-07-11T12:30:00Z">
        <w:r w:rsidDel="00EE334F">
          <w:delText xml:space="preserve"> expressing opinions and emotions through images on the Internet,</w:delText>
        </w:r>
      </w:del>
      <w:r>
        <w:t xml:space="preserve"> image emotion analysis has gained significan</w:t>
      </w:r>
      <w:del w:id="29" w:author="Diane Pulvino" w:date="2023-07-11T12:30:00Z">
        <w:r w:rsidDel="00EE334F">
          <w:delText>t importance</w:delText>
        </w:r>
      </w:del>
      <w:ins w:id="30" w:author="Diane Pulvino" w:date="2023-07-11T12:30:00Z">
        <w:r w:rsidR="00EE334F">
          <w:t>ce</w:t>
        </w:r>
      </w:ins>
      <w:r>
        <w:t xml:space="preserve"> in the field of computer vision. </w:t>
      </w:r>
      <w:del w:id="31" w:author="Diane Pulvino" w:date="2023-07-11T12:30:00Z">
        <w:r w:rsidDel="00EE334F">
          <w:delText>The a</w:delText>
        </w:r>
      </w:del>
      <w:ins w:id="32" w:author="Diane Pulvino" w:date="2023-07-11T12:30:00Z">
        <w:r w:rsidR="00EE334F">
          <w:t>A</w:t>
        </w:r>
      </w:ins>
      <w:r>
        <w:t xml:space="preserve">dvancements in image emotion analysis can </w:t>
      </w:r>
      <w:del w:id="33" w:author="Diane Pulvino" w:date="2023-07-11T12:30:00Z">
        <w:r w:rsidDel="00EE334F">
          <w:delText xml:space="preserve">have a </w:delText>
        </w:r>
      </w:del>
      <w:r>
        <w:t>positive</w:t>
      </w:r>
      <w:ins w:id="34" w:author="Diane Pulvino" w:date="2023-07-11T12:30:00Z">
        <w:r w:rsidR="00EE334F">
          <w:t>ly</w:t>
        </w:r>
      </w:ins>
      <w:r>
        <w:t xml:space="preserve"> impact </w:t>
      </w:r>
      <w:del w:id="35" w:author="Diane Pulvino" w:date="2023-07-11T12:31:00Z">
        <w:r w:rsidDel="00EE334F">
          <w:delText>on various</w:delText>
        </w:r>
      </w:del>
      <w:ins w:id="36" w:author="Diane Pulvino" w:date="2023-07-11T12:31:00Z">
        <w:r w:rsidR="00EE334F">
          <w:t>several</w:t>
        </w:r>
      </w:ins>
      <w:r>
        <w:t xml:space="preserve"> applications, including opinion mining (Hassan et al. 2019), business intelligence (Hosany and Prayag 2013), psychological well-being (Guntuku et al. 2019), and entertainment assistance (Xing et al. 2015)</w:t>
      </w:r>
      <w:del w:id="37" w:author="Diane Pulvino" w:date="2023-07-11T12:31:00Z">
        <w:r w:rsidDel="00EE334F">
          <w:delText>, among others</w:delText>
        </w:r>
      </w:del>
      <w:r>
        <w:t>.</w:t>
      </w:r>
    </w:p>
    <w:p w14:paraId="65A4C9A8" w14:textId="23FEF3B5" w:rsidR="007E24C9" w:rsidRDefault="00EA4A5F">
      <w:pPr>
        <w:pStyle w:val="BodyText"/>
      </w:pPr>
      <w:del w:id="38" w:author="Diane Pulvino" w:date="2023-07-11T12:31:00Z">
        <w:r w:rsidDel="00EE334F">
          <w:delText>The analysis of emotions in images</w:delText>
        </w:r>
      </w:del>
      <w:ins w:id="39" w:author="Diane Pulvino" w:date="2023-07-11T12:31:00Z">
        <w:r w:rsidR="00EE334F">
          <w:t>One significant challenge to accurate image emotion analysis is</w:t>
        </w:r>
      </w:ins>
      <w:del w:id="40" w:author="Diane Pulvino" w:date="2023-07-11T12:31:00Z">
        <w:r w:rsidDel="00EE334F">
          <w:delText xml:space="preserve"> faces a significant challenge known as</w:delText>
        </w:r>
      </w:del>
      <w:r>
        <w:t xml:space="preserve"> the affective gap, which refers to the disparity between visual features and the perceived emotions by viewers (Zhao et al. 2021). Researchers have </w:t>
      </w:r>
      <w:del w:id="41" w:author="Diane Pulvino" w:date="2023-07-11T12:31:00Z">
        <w:r w:rsidDel="00EE334F">
          <w:delText>made efforts</w:delText>
        </w:r>
      </w:del>
      <w:ins w:id="42" w:author="Diane Pulvino" w:date="2023-07-11T12:31:00Z">
        <w:r w:rsidR="00EE334F">
          <w:t>tried</w:t>
        </w:r>
      </w:ins>
      <w:r>
        <w:t xml:space="preserve"> to overcome this challenge by extracting discriminative features capable of better distinguishing emotional content in images. These</w:t>
      </w:r>
      <w:del w:id="43" w:author="Diane Pulvino" w:date="2023-07-11T12:32:00Z">
        <w:r w:rsidDel="00EE334F">
          <w:delText xml:space="preserve"> features</w:delText>
        </w:r>
      </w:del>
      <w:r>
        <w:t xml:space="preserve"> can be </w:t>
      </w:r>
      <w:del w:id="44" w:author="Diane Pulvino" w:date="2023-07-11T12:32:00Z">
        <w:r w:rsidDel="00EE334F">
          <w:delText>categorized into</w:delText>
        </w:r>
      </w:del>
      <w:ins w:id="45" w:author="Diane Pulvino" w:date="2023-07-11T12:32:00Z">
        <w:r w:rsidR="00EE334F">
          <w:t>either</w:t>
        </w:r>
      </w:ins>
      <w:r>
        <w:t xml:space="preserve"> hand-crafted features </w:t>
      </w:r>
      <w:del w:id="46" w:author="Diane Pulvino" w:date="2023-07-11T12:32:00Z">
        <w:r w:rsidDel="00EE334F">
          <w:delText xml:space="preserve">and </w:delText>
        </w:r>
      </w:del>
      <w:ins w:id="47" w:author="Diane Pulvino" w:date="2023-07-11T12:32:00Z">
        <w:r w:rsidR="00EE334F">
          <w:t xml:space="preserve">or </w:t>
        </w:r>
      </w:ins>
      <w:r>
        <w:t xml:space="preserve">deep features. </w:t>
      </w:r>
      <w:del w:id="48" w:author="Diane Pulvino" w:date="2023-07-11T12:32:00Z">
        <w:r w:rsidDel="00EE334F">
          <w:delText>However, h</w:delText>
        </w:r>
      </w:del>
      <w:ins w:id="49" w:author="Diane Pulvino" w:date="2023-07-11T12:32:00Z">
        <w:r w:rsidR="00EE334F">
          <w:t>H</w:t>
        </w:r>
      </w:ins>
      <w:r>
        <w:t xml:space="preserve">and-crafted feature design necessitates expertise in psychological and artistic principles, such as color, texture (Machajdik and Hanbury 2010), and scene attributes (Patterson and Hays 2012). </w:t>
      </w:r>
      <w:del w:id="50" w:author="Diane Pulvino" w:date="2023-07-11T12:33:00Z">
        <w:r w:rsidDel="00EE334F">
          <w:delText>Nevertheless, t</w:delText>
        </w:r>
      </w:del>
      <w:ins w:id="51" w:author="Diane Pulvino" w:date="2023-07-11T12:33:00Z">
        <w:r w:rsidR="00EE334F">
          <w:t>T</w:t>
        </w:r>
      </w:ins>
      <w:r>
        <w:t xml:space="preserve">hese features may not encompass sufficient information to achieve effective image emotion analysis performance. </w:t>
      </w:r>
      <w:del w:id="52" w:author="Diane Pulvino" w:date="2023-07-11T12:33:00Z">
        <w:r w:rsidDel="00EE334F">
          <w:delText>On the other hand, d</w:delText>
        </w:r>
      </w:del>
      <w:ins w:id="53" w:author="Diane Pulvino" w:date="2023-07-11T12:33:00Z">
        <w:r w:rsidR="00EE334F">
          <w:t>D</w:t>
        </w:r>
      </w:ins>
      <w:r>
        <w:t xml:space="preserve">eep features are primarily obtained through </w:t>
      </w:r>
      <w:ins w:id="54" w:author="Diane Pulvino" w:date="2023-07-11T12:33:00Z">
        <w:r w:rsidR="00EE334F">
          <w:t>convolutional neural network</w:t>
        </w:r>
      </w:ins>
      <w:del w:id="55" w:author="Diane Pulvino" w:date="2023-07-11T12:34:00Z">
        <w:r w:rsidDel="00EE334F">
          <w:delText>CNN-</w:delText>
        </w:r>
        <w:r w:rsidDel="004A2FFC">
          <w:delText>based network</w:delText>
        </w:r>
      </w:del>
      <w:r>
        <w:t>s</w:t>
      </w:r>
      <w:ins w:id="56" w:author="Diane Pulvino" w:date="2023-07-11T12:34:00Z">
        <w:r w:rsidR="004A2FFC">
          <w:t xml:space="preserve"> (CNNs)</w:t>
        </w:r>
      </w:ins>
      <w:r>
        <w:t xml:space="preserve"> (Yang et al. 2018) and attention-based networks (Zhao et al. 2019). Although deep networks </w:t>
      </w:r>
      <w:ins w:id="57" w:author="Diane Pulvino" w:date="2023-07-11T12:34:00Z">
        <w:r w:rsidR="004A2FFC">
          <w:t xml:space="preserve">perform better than methods using hand-crafted features, </w:t>
        </w:r>
      </w:ins>
      <w:del w:id="58" w:author="Diane Pulvino" w:date="2023-07-11T12:35:00Z">
        <w:r w:rsidDel="004A2FFC">
          <w:delText xml:space="preserve">have demonstrated superior performance compared to methods employing hand-crafted features, </w:delText>
        </w:r>
      </w:del>
      <w:r>
        <w:t>a substantial gap still exists between pixel-level signals and semantic-level emotional labels. The</w:t>
      </w:r>
      <w:del w:id="59" w:author="Diane Pulvino" w:date="2023-07-11T12:35:00Z">
        <w:r w:rsidDel="004A2FFC">
          <w:delText>se methods extract</w:delText>
        </w:r>
      </w:del>
      <w:ins w:id="60" w:author="Diane Pulvino" w:date="2023-07-11T12:35:00Z">
        <w:r w:rsidR="004A2FFC">
          <w:t>y rely on</w:t>
        </w:r>
      </w:ins>
      <w:r>
        <w:t xml:space="preserve"> </w:t>
      </w:r>
      <w:r>
        <w:lastRenderedPageBreak/>
        <w:t>visual features directly supervised by emotional labels, which struggle to capture abstract emotional information</w:t>
      </w:r>
      <w:del w:id="61" w:author="Diane Pulvino" w:date="2023-07-11T12:36:00Z">
        <w:r w:rsidDel="004A2FFC">
          <w:delText>, resulting in limited performance</w:delText>
        </w:r>
      </w:del>
      <w:r>
        <w:t>.</w:t>
      </w:r>
    </w:p>
    <w:p w14:paraId="67E56ACE" w14:textId="20FA0A7B" w:rsidR="007E24C9" w:rsidRDefault="00EA4A5F" w:rsidP="00CC28AE">
      <w:pPr>
        <w:pStyle w:val="CaptionedFigure"/>
      </w:pPr>
      <w:bookmarkStart w:id="62" w:name="fig:example"/>
      <w:r>
        <w:t xml:space="preserve">Most </w:t>
      </w:r>
      <w:del w:id="63" w:author="Diane Pulvino" w:date="2023-07-11T12:40:00Z">
        <w:r w:rsidDel="006E51C1">
          <w:delText xml:space="preserve">of the existing </w:delText>
        </w:r>
      </w:del>
      <w:r>
        <w:t>methods in emotion analysis extract features directly from images</w:t>
      </w:r>
      <w:ins w:id="64" w:author="Diane Pulvino" w:date="2023-07-11T12:40:00Z">
        <w:r w:rsidR="006E51C1">
          <w:t>.</w:t>
        </w:r>
      </w:ins>
      <w:del w:id="65" w:author="Diane Pulvino" w:date="2023-07-11T12:40:00Z">
        <w:r w:rsidDel="006E51C1">
          <w:delText>,</w:delText>
        </w:r>
      </w:del>
      <w:r>
        <w:t xml:space="preserve"> </w:t>
      </w:r>
      <w:del w:id="66" w:author="Diane Pulvino" w:date="2023-07-11T12:40:00Z">
        <w:r w:rsidDel="006E51C1">
          <w:delText xml:space="preserve">while </w:delText>
        </w:r>
      </w:del>
      <w:ins w:id="67" w:author="Diane Pulvino" w:date="2023-07-11T12:40:00Z">
        <w:r w:rsidR="006E51C1">
          <w:t>However,</w:t>
        </w:r>
        <w:r w:rsidR="006E51C1">
          <w:t xml:space="preserve"> </w:t>
        </w:r>
      </w:ins>
      <w:del w:id="68" w:author="Diane Pulvino" w:date="2023-07-12T07:00:00Z">
        <w:r w:rsidDel="002A25DE">
          <w:delText>Ortony et al. (</w:delText>
        </w:r>
      </w:del>
      <w:r>
        <w:t xml:space="preserve">Ortony, Clore, and Collins </w:t>
      </w:r>
      <w:ins w:id="69" w:author="Diane Pulvino" w:date="2023-07-12T07:00:00Z">
        <w:r w:rsidR="002A25DE">
          <w:t>(</w:t>
        </w:r>
      </w:ins>
      <w:r>
        <w:t xml:space="preserve">1988) propose a </w:t>
      </w:r>
      <w:del w:id="70" w:author="Diane Pulvino" w:date="2023-07-11T12:40:00Z">
        <w:r w:rsidDel="006E51C1">
          <w:delText xml:space="preserve">more convincing </w:delText>
        </w:r>
      </w:del>
      <w:r>
        <w:t xml:space="preserve">process </w:t>
      </w:r>
      <w:del w:id="71" w:author="Diane Pulvino" w:date="2023-07-11T12:40:00Z">
        <w:r w:rsidDel="006E51C1">
          <w:delText>that involves</w:delText>
        </w:r>
      </w:del>
      <w:ins w:id="72" w:author="Diane Pulvino" w:date="2023-07-11T12:40:00Z">
        <w:r w:rsidR="006E51C1">
          <w:t>involving</w:t>
        </w:r>
      </w:ins>
      <w:r>
        <w:t xml:space="preserve"> entity perception and evaluation.</w:t>
      </w:r>
      <w:bookmarkEnd w:id="62"/>
      <w:r w:rsidR="00CC28AE">
        <w:t xml:space="preserve"> </w:t>
      </w:r>
      <w:del w:id="73" w:author="Diane Pulvino" w:date="2023-07-11T12:40:00Z">
        <w:r w:rsidDel="006E51C1">
          <w:delText>Research in psychology</w:delText>
        </w:r>
      </w:del>
      <w:ins w:id="74" w:author="Diane Pulvino" w:date="2023-07-11T12:40:00Z">
        <w:r w:rsidR="006E51C1">
          <w:t>Psychological research</w:t>
        </w:r>
      </w:ins>
      <w:r>
        <w:t xml:space="preserve"> has established the significance of </w:t>
      </w:r>
      <w:ins w:id="75" w:author="Diane Pulvino" w:date="2023-07-11T12:41:00Z">
        <w:r w:rsidR="006E51C1">
          <w:t xml:space="preserve">image </w:t>
        </w:r>
      </w:ins>
      <w:r>
        <w:t>entities</w:t>
      </w:r>
      <w:del w:id="76" w:author="Diane Pulvino" w:date="2023-07-11T12:41:00Z">
        <w:r w:rsidDel="006E51C1">
          <w:delText xml:space="preserve"> in images</w:delText>
        </w:r>
      </w:del>
      <w:r>
        <w:t xml:space="preserve"> (Brosch, Pourtois, and Sander 2010) and the relationships between them (Bar 2004) </w:t>
      </w:r>
      <w:del w:id="77" w:author="Diane Pulvino" w:date="2023-07-11T12:41:00Z">
        <w:r w:rsidDel="006E51C1">
          <w:delText xml:space="preserve">in </w:delText>
        </w:r>
      </w:del>
      <w:ins w:id="78" w:author="Diane Pulvino" w:date="2023-07-11T12:41:00Z">
        <w:r w:rsidR="006E51C1">
          <w:t>for</w:t>
        </w:r>
        <w:r w:rsidR="006E51C1">
          <w:t xml:space="preserve"> </w:t>
        </w:r>
      </w:ins>
      <w:del w:id="79" w:author="Diane Pulvino" w:date="2023-07-11T12:41:00Z">
        <w:r w:rsidDel="006E51C1">
          <w:delText xml:space="preserve">evoking </w:delText>
        </w:r>
      </w:del>
      <w:r>
        <w:t>emotion</w:t>
      </w:r>
      <w:ins w:id="80" w:author="Diane Pulvino" w:date="2023-07-11T12:41:00Z">
        <w:r w:rsidR="006E51C1">
          <w:t xml:space="preserve"> evocation</w:t>
        </w:r>
      </w:ins>
      <w:del w:id="81" w:author="Diane Pulvino" w:date="2023-07-11T12:41:00Z">
        <w:r w:rsidDel="006E51C1">
          <w:delText>s</w:delText>
        </w:r>
      </w:del>
      <w:r>
        <w:t>. Ortony et al.</w:t>
      </w:r>
      <w:ins w:id="82" w:author="Diane Pulvino" w:date="2023-07-11T12:41:00Z">
        <w:r w:rsidR="006E51C1">
          <w:t xml:space="preserve"> </w:t>
        </w:r>
        <w:commentRangeStart w:id="83"/>
        <w:r w:rsidR="006E51C1">
          <w:t>(1988)</w:t>
        </w:r>
        <w:commentRangeEnd w:id="83"/>
        <w:r w:rsidR="006E51C1">
          <w:rPr>
            <w:rStyle w:val="CommentReference"/>
          </w:rPr>
          <w:commentReference w:id="83"/>
        </w:r>
      </w:ins>
      <w:r>
        <w:t xml:space="preserve"> </w:t>
      </w:r>
      <w:del w:id="84" w:author="Diane Pulvino" w:date="2023-07-11T12:41:00Z">
        <w:r w:rsidDel="006E51C1">
          <w:delText xml:space="preserve">(Ortony, Clore, and Collins 1988) </w:delText>
        </w:r>
      </w:del>
      <w:r>
        <w:t>propose a cognitive model that describes the experience of emotions through a sequence of stages. First</w:t>
      </w:r>
      <w:del w:id="85" w:author="Diane Pulvino" w:date="2023-07-11T12:42:00Z">
        <w:r w:rsidDel="006E51C1">
          <w:delText>ly</w:delText>
        </w:r>
      </w:del>
      <w:r>
        <w:t>, the image is perceived</w:t>
      </w:r>
      <w:del w:id="86" w:author="Diane Pulvino" w:date="2023-07-11T12:42:00Z">
        <w:r w:rsidDel="006E51C1">
          <w:delText>,</w:delText>
        </w:r>
      </w:del>
      <w:r>
        <w:t xml:space="preserve"> and the entities within it are recognized. Subsequently, the</w:t>
      </w:r>
      <w:del w:id="87" w:author="Diane Pulvino" w:date="2023-07-11T12:42:00Z">
        <w:r w:rsidDel="006E51C1">
          <w:delText>se</w:delText>
        </w:r>
      </w:del>
      <w:r>
        <w:t xml:space="preserve"> perceived entities are evaluated based on personal experiences. </w:t>
      </w:r>
      <w:del w:id="88" w:author="Diane Pulvino" w:date="2023-07-11T12:42:00Z">
        <w:r w:rsidDel="006E51C1">
          <w:delText>Finally, the processes of p</w:delText>
        </w:r>
      </w:del>
      <w:ins w:id="89" w:author="Diane Pulvino" w:date="2023-07-11T12:42:00Z">
        <w:r w:rsidR="006E51C1">
          <w:t>P</w:t>
        </w:r>
      </w:ins>
      <w:r>
        <w:t xml:space="preserve">erception and evaluation culminate in the experience of a specific emotion. Ortony’s theory </w:t>
      </w:r>
      <w:del w:id="90" w:author="Diane Pulvino" w:date="2023-07-11T12:43:00Z">
        <w:r w:rsidDel="006E51C1">
          <w:delText>places emphasis on</w:delText>
        </w:r>
      </w:del>
      <w:ins w:id="91" w:author="Diane Pulvino" w:date="2023-07-11T12:43:00Z">
        <w:r w:rsidR="006E51C1">
          <w:t>emphasizes</w:t>
        </w:r>
      </w:ins>
      <w:r>
        <w:t xml:space="preserve"> visual contents</w:t>
      </w:r>
      <w:del w:id="92" w:author="Diane Pulvino" w:date="2023-07-11T12:43:00Z">
        <w:r w:rsidDel="006E51C1">
          <w:delText>,</w:delText>
        </w:r>
      </w:del>
      <w:r>
        <w:t xml:space="preserve"> </w:t>
      </w:r>
      <w:del w:id="93" w:author="Diane Pulvino" w:date="2023-07-11T12:43:00Z">
        <w:r w:rsidDel="006E51C1">
          <w:delText>such as</w:delText>
        </w:r>
      </w:del>
      <w:ins w:id="94" w:author="Diane Pulvino" w:date="2023-07-11T12:43:00Z">
        <w:r w:rsidR="006E51C1">
          <w:t>like</w:t>
        </w:r>
      </w:ins>
      <w:r>
        <w:t xml:space="preserve"> entities and attributes</w:t>
      </w:r>
      <w:del w:id="95" w:author="Diane Pulvino" w:date="2023-07-11T12:43:00Z">
        <w:r w:rsidDel="006E51C1">
          <w:delText>,</w:delText>
        </w:r>
      </w:del>
      <w:r>
        <w:t xml:space="preserve"> within the image, highlighting their role in the perception and evaluation processes. As illustrated in Figure </w:t>
      </w:r>
      <w:hyperlink w:anchor="fig:example">
        <w:r>
          <w:rPr>
            <w:rStyle w:val="Hyperlink"/>
          </w:rPr>
          <w:t>1</w:t>
        </w:r>
      </w:hyperlink>
      <w:r>
        <w:t xml:space="preserve">, </w:t>
      </w:r>
      <w:del w:id="96" w:author="Diane Pulvino" w:date="2023-07-11T12:43:00Z">
        <w:r w:rsidDel="006E51C1">
          <w:delText xml:space="preserve">the </w:delText>
        </w:r>
      </w:del>
      <w:ins w:id="97" w:author="Diane Pulvino" w:date="2023-07-11T12:43:00Z">
        <w:r w:rsidR="006E51C1">
          <w:t>an</w:t>
        </w:r>
        <w:r w:rsidR="006E51C1">
          <w:t xml:space="preserve"> </w:t>
        </w:r>
      </w:ins>
      <w:r>
        <w:t xml:space="preserve">image </w:t>
      </w:r>
      <w:del w:id="98" w:author="Diane Pulvino" w:date="2023-07-11T12:43:00Z">
        <w:r w:rsidDel="006E51C1">
          <w:delText xml:space="preserve">comprises </w:delText>
        </w:r>
      </w:del>
      <w:ins w:id="99" w:author="Diane Pulvino" w:date="2023-07-11T12:43:00Z">
        <w:r w:rsidR="006E51C1">
          <w:t>comprise</w:t>
        </w:r>
        <w:r w:rsidR="006E51C1">
          <w:t>d</w:t>
        </w:r>
        <w:r w:rsidR="006E51C1">
          <w:t xml:space="preserve"> </w:t>
        </w:r>
      </w:ins>
      <w:del w:id="100" w:author="Diane Pulvino" w:date="2023-07-11T12:43:00Z">
        <w:r w:rsidDel="006E51C1">
          <w:delText xml:space="preserve">a </w:delText>
        </w:r>
      </w:del>
      <w:ins w:id="101" w:author="Diane Pulvino" w:date="2023-07-11T12:43:00Z">
        <w:r w:rsidR="006E51C1">
          <w:t>of a</w:t>
        </w:r>
        <w:r w:rsidR="006E51C1">
          <w:t xml:space="preserve"> </w:t>
        </w:r>
      </w:ins>
      <w:r>
        <w:t>joyful woman, beautiful flowers, and a spectacular mountain</w:t>
      </w:r>
      <w:del w:id="102" w:author="Diane Pulvino" w:date="2023-07-11T12:43:00Z">
        <w:r w:rsidDel="006E51C1">
          <w:delText>,</w:delText>
        </w:r>
      </w:del>
      <w:r>
        <w:t xml:space="preserve"> </w:t>
      </w:r>
      <w:del w:id="103" w:author="Diane Pulvino" w:date="2023-07-11T12:44:00Z">
        <w:r w:rsidDel="006E51C1">
          <w:delText>gradually evoking feelings of joy in the viewer</w:delText>
        </w:r>
      </w:del>
      <w:ins w:id="104" w:author="Diane Pulvino" w:date="2023-07-11T12:44:00Z">
        <w:r w:rsidR="006E51C1">
          <w:t>will evoke joy in the viewer</w:t>
        </w:r>
      </w:ins>
      <w:r>
        <w:t xml:space="preserve">. </w:t>
      </w:r>
      <w:del w:id="105" w:author="Diane Pulvino" w:date="2023-07-11T12:44:00Z">
        <w:r w:rsidDel="006E51C1">
          <w:delText>In contrast to</w:delText>
        </w:r>
      </w:del>
      <w:ins w:id="106" w:author="Diane Pulvino" w:date="2023-07-11T12:44:00Z">
        <w:r w:rsidR="006E51C1">
          <w:t>Rather than</w:t>
        </w:r>
      </w:ins>
      <w:r>
        <w:t xml:space="preserve"> directly extracting features from the image, Ortony’s theory aligns</w:t>
      </w:r>
      <w:del w:id="107" w:author="Diane Pulvino" w:date="2023-07-11T12:44:00Z">
        <w:r w:rsidDel="006E51C1">
          <w:delText xml:space="preserve"> more closely</w:delText>
        </w:r>
      </w:del>
      <w:r>
        <w:t xml:space="preserve"> with the human emotion generation process.</w:t>
      </w:r>
    </w:p>
    <w:p w14:paraId="673F4B15" w14:textId="6CA7F05F" w:rsidR="007E24C9" w:rsidRDefault="006E51C1">
      <w:pPr>
        <w:pStyle w:val="BodyText"/>
      </w:pPr>
      <w:ins w:id="108" w:author="Diane Pulvino" w:date="2023-07-11T12:44:00Z">
        <w:r>
          <w:t xml:space="preserve">We drew inspiration for Ortony’s theory </w:t>
        </w:r>
      </w:ins>
      <w:del w:id="109" w:author="Diane Pulvino" w:date="2023-07-11T12:44:00Z">
        <w:r w:rsidR="00EA4A5F" w:rsidDel="006E51C1">
          <w:delText xml:space="preserve">To </w:delText>
        </w:r>
      </w:del>
      <w:ins w:id="110" w:author="Diane Pulvino" w:date="2023-07-11T12:44:00Z">
        <w:r>
          <w:t>t</w:t>
        </w:r>
        <w:r>
          <w:t xml:space="preserve">o </w:t>
        </w:r>
      </w:ins>
      <w:r w:rsidR="00EA4A5F">
        <w:t>address the challenge posed by the affective gap</w:t>
      </w:r>
      <w:ins w:id="111" w:author="Diane Pulvino" w:date="2023-07-11T12:44:00Z">
        <w:r>
          <w:t>.</w:t>
        </w:r>
      </w:ins>
      <w:del w:id="112" w:author="Diane Pulvino" w:date="2023-07-11T12:44:00Z">
        <w:r w:rsidR="00EA4A5F" w:rsidDel="006E51C1">
          <w:delText>,</w:delText>
        </w:r>
      </w:del>
      <w:r w:rsidR="00EA4A5F">
        <w:t xml:space="preserve"> </w:t>
      </w:r>
      <w:del w:id="113" w:author="Diane Pulvino" w:date="2023-07-11T12:44:00Z">
        <w:r w:rsidR="00EA4A5F" w:rsidDel="006E51C1">
          <w:delText>we present a</w:delText>
        </w:r>
      </w:del>
      <w:ins w:id="114" w:author="Diane Pulvino" w:date="2023-07-11T12:44:00Z">
        <w:r>
          <w:t>Our</w:t>
        </w:r>
      </w:ins>
      <w:r w:rsidR="00EA4A5F">
        <w:t xml:space="preserve"> multi-stage visual perception network for image emotion analysis</w:t>
      </w:r>
      <w:ins w:id="115" w:author="Diane Pulvino" w:date="2023-07-11T12:45:00Z">
        <w:r>
          <w:t xml:space="preserve"> </w:t>
        </w:r>
      </w:ins>
      <w:del w:id="116" w:author="Diane Pulvino" w:date="2023-07-11T12:45:00Z">
        <w:r w:rsidR="00EA4A5F" w:rsidDel="006E51C1">
          <w:delText>, drawing inspiration from Ortony’s theory. The network comprises</w:delText>
        </w:r>
      </w:del>
      <w:ins w:id="117" w:author="Diane Pulvino" w:date="2023-07-11T12:45:00Z">
        <w:r>
          <w:t>includes</w:t>
        </w:r>
      </w:ins>
      <w:r w:rsidR="00EA4A5F">
        <w:t xml:space="preserve"> </w:t>
      </w:r>
      <w:del w:id="118" w:author="Diane Pulvino" w:date="2023-07-11T12:45:00Z">
        <w:r w:rsidR="00EA4A5F" w:rsidDel="006E51C1">
          <w:delText xml:space="preserve">three </w:delText>
        </w:r>
      </w:del>
      <w:r w:rsidR="00EA4A5F">
        <w:t xml:space="preserve">attention-based modules dedicated to extracting entity, attribute, and emotion features, as depicted in </w:t>
      </w:r>
      <w:commentRangeStart w:id="119"/>
      <w:r w:rsidR="00EA4A5F">
        <w:t xml:space="preserve">Figure </w:t>
      </w:r>
      <w:commentRangeEnd w:id="119"/>
      <w:r>
        <w:rPr>
          <w:rStyle w:val="CommentReference"/>
        </w:rPr>
        <w:commentReference w:id="119"/>
      </w:r>
      <w:hyperlink w:anchor="fig:framework">
        <w:r w:rsidR="00EA4A5F">
          <w:rPr>
            <w:rStyle w:val="Hyperlink"/>
          </w:rPr>
          <w:t>[fig:framework]</w:t>
        </w:r>
      </w:hyperlink>
      <w:r w:rsidR="00EA4A5F">
        <w:t xml:space="preserve">. The entity module combines deep feature maps from multiple levels for each entity, employing entity pooling and an attention mechanism. The fused entity features, along with the high-level deep feature map, are fed into the attribute module, which derives the attribute feature for each entity through entity pooling. The emotion module integrates all entity and attribute features into an emotion feature via global pooling and attention operations. To address the lack of entity and attribute labels in most image emotion </w:t>
      </w:r>
      <w:del w:id="120" w:author="Diane Pulvino" w:date="2023-07-11T12:47:00Z">
        <w:r w:rsidR="00EA4A5F" w:rsidDel="00F25439">
          <w:delText>dataset</w:delText>
        </w:r>
      </w:del>
      <w:ins w:id="121" w:author="Diane Pulvino" w:date="2023-07-11T12:47:00Z">
        <w:r w:rsidR="00F25439">
          <w:t>data set</w:t>
        </w:r>
      </w:ins>
      <w:r w:rsidR="00EA4A5F">
        <w:t xml:space="preserve">s, we generate pseudo labels for entities and attributes. Ultimately, the proposed network is optimized by leveraging entity, attribute, and emotion labels. To validate the effectiveness of our approach, we conduct comprehensive experiments on eight </w:t>
      </w:r>
      <w:del w:id="122" w:author="Diane Pulvino" w:date="2023-07-11T12:47:00Z">
        <w:r w:rsidR="00EA4A5F" w:rsidDel="00F25439">
          <w:delText>dataset</w:delText>
        </w:r>
      </w:del>
      <w:ins w:id="123" w:author="Diane Pulvino" w:date="2023-07-11T12:47:00Z">
        <w:r w:rsidR="00F25439">
          <w:t>data set</w:t>
        </w:r>
      </w:ins>
      <w:r w:rsidR="00EA4A5F">
        <w:t>s</w:t>
      </w:r>
      <w:del w:id="124" w:author="Diane Pulvino" w:date="2023-07-11T12:55:00Z">
        <w:r w:rsidR="00EA4A5F" w:rsidDel="00F25439">
          <w:delText xml:space="preserve"> encompassing image emotion classification, regression, and distribution learning tasks</w:delText>
        </w:r>
      </w:del>
      <w:r w:rsidR="00EA4A5F">
        <w:t>. The contributions of this paper are summarized as follows:</w:t>
      </w:r>
    </w:p>
    <w:p w14:paraId="02305434" w14:textId="6C7AAE3A" w:rsidR="007E24C9" w:rsidRDefault="00EA4A5F">
      <w:pPr>
        <w:pStyle w:val="BodyText"/>
      </w:pPr>
      <w:r>
        <w:t xml:space="preserve">First, we propose a multi-stage visual perception approach </w:t>
      </w:r>
      <w:del w:id="125" w:author="Diane Pulvino" w:date="2023-07-11T12:55:00Z">
        <w:r w:rsidDel="00F25439">
          <w:delText xml:space="preserve">that is </w:delText>
        </w:r>
      </w:del>
      <w:r>
        <w:t xml:space="preserve">inspired by the human emotion perception process, </w:t>
      </w:r>
      <w:del w:id="126" w:author="Diane Pulvino" w:date="2023-07-11T12:55:00Z">
        <w:r w:rsidDel="00F25439">
          <w:delText xml:space="preserve">which bridges </w:delText>
        </w:r>
      </w:del>
      <w:ins w:id="127" w:author="Diane Pulvino" w:date="2023-07-11T12:55:00Z">
        <w:r w:rsidR="00F25439">
          <w:t>bridg</w:t>
        </w:r>
        <w:r w:rsidR="00F25439">
          <w:t>ing</w:t>
        </w:r>
        <w:r w:rsidR="00F25439">
          <w:t xml:space="preserve"> </w:t>
        </w:r>
      </w:ins>
      <w:r>
        <w:t>the affective gap in a staged manner. Second</w:t>
      </w:r>
      <w:ins w:id="128" w:author="Diane Pulvino" w:date="2023-07-11T12:55:00Z">
        <w:r w:rsidR="00F25439">
          <w:t>ly</w:t>
        </w:r>
      </w:ins>
      <w:r>
        <w:t>, we design entity, attribute, and emotion modules based on attention mechanisms to extract multi-level features. Third</w:t>
      </w:r>
      <w:ins w:id="129" w:author="Diane Pulvino" w:date="2023-07-11T12:55:00Z">
        <w:r w:rsidR="00F25439">
          <w:t>ly</w:t>
        </w:r>
      </w:ins>
      <w:r>
        <w:t xml:space="preserve">, </w:t>
      </w:r>
      <w:ins w:id="130" w:author="Diane Pulvino" w:date="2023-07-11T12:55:00Z">
        <w:r w:rsidR="00F25439">
          <w:t xml:space="preserve">we conduct </w:t>
        </w:r>
      </w:ins>
      <w:del w:id="131" w:author="Diane Pulvino" w:date="2023-07-11T12:55:00Z">
        <w:r w:rsidDel="00F25439">
          <w:delText xml:space="preserve">the </w:delText>
        </w:r>
      </w:del>
      <w:r>
        <w:t>experiments show</w:t>
      </w:r>
      <w:ins w:id="132" w:author="Diane Pulvino" w:date="2023-07-11T12:55:00Z">
        <w:r w:rsidR="00F25439">
          <w:t>ing</w:t>
        </w:r>
      </w:ins>
      <w:r>
        <w:t xml:space="preserve"> the superior performance of the proposed network on various image emotion analysis tasks.</w:t>
      </w:r>
    </w:p>
    <w:p w14:paraId="131AEDC4" w14:textId="77777777" w:rsidR="007E24C9" w:rsidRDefault="00EA4A5F">
      <w:pPr>
        <w:pStyle w:val="Heading1"/>
      </w:pPr>
      <w:bookmarkStart w:id="133" w:name="related-work"/>
      <w:r>
        <w:t>Related Work</w:t>
      </w:r>
      <w:bookmarkEnd w:id="133"/>
    </w:p>
    <w:p w14:paraId="0B202564" w14:textId="56C03C9A" w:rsidR="007E24C9" w:rsidRDefault="00EA4A5F">
      <w:pPr>
        <w:pStyle w:val="FirstParagraph"/>
      </w:pPr>
      <w:del w:id="134" w:author="Diane Pulvino" w:date="2023-07-11T12:56:00Z">
        <w:r w:rsidDel="00F25439">
          <w:delText>According to the different representations of emotions, i</w:delText>
        </w:r>
      </w:del>
      <w:ins w:id="135" w:author="Diane Pulvino" w:date="2023-07-11T12:56:00Z">
        <w:r w:rsidR="00F25439">
          <w:t>I</w:t>
        </w:r>
      </w:ins>
      <w:r>
        <w:t xml:space="preserve">mage emotion analysis can be divided into three main tasks: image primary emotion classification, image emotion regression, and image emotion distribution learning. Here, we provide a brief introduction to the research status of these three </w:t>
      </w:r>
      <w:r>
        <w:lastRenderedPageBreak/>
        <w:t>tasks</w:t>
      </w:r>
      <w:del w:id="136" w:author="Diane Pulvino" w:date="2023-07-11T12:56:00Z">
        <w:r w:rsidDel="00F25439">
          <w:delText>, and</w:delText>
        </w:r>
      </w:del>
      <w:ins w:id="137" w:author="Diane Pulvino" w:date="2023-07-11T12:56:00Z">
        <w:r w:rsidR="00F25439">
          <w:t>.</w:t>
        </w:r>
      </w:ins>
      <w:r>
        <w:t xml:space="preserve"> </w:t>
      </w:r>
      <w:del w:id="138" w:author="Diane Pulvino" w:date="2023-07-11T12:56:00Z">
        <w:r w:rsidDel="00F25439">
          <w:delText xml:space="preserve">for </w:delText>
        </w:r>
      </w:del>
      <w:ins w:id="139" w:author="Diane Pulvino" w:date="2023-07-11T12:56:00Z">
        <w:r w:rsidR="00F25439">
          <w:t>F</w:t>
        </w:r>
        <w:r w:rsidR="00F25439">
          <w:t xml:space="preserve">or </w:t>
        </w:r>
        <w:r w:rsidR="00F25439">
          <w:t xml:space="preserve">more </w:t>
        </w:r>
      </w:ins>
      <w:r>
        <w:t xml:space="preserve">detailed </w:t>
      </w:r>
      <w:del w:id="140" w:author="Diane Pulvino" w:date="2023-07-11T12:56:00Z">
        <w:r w:rsidDel="00F25439">
          <w:delText xml:space="preserve">and comprehensive </w:delText>
        </w:r>
      </w:del>
      <w:r>
        <w:t>information, refer to the comprehensive review paper by Zhao et al. (Zhao et al. 2021).</w:t>
      </w:r>
    </w:p>
    <w:p w14:paraId="6B4725BF" w14:textId="77777777" w:rsidR="007E24C9" w:rsidRDefault="00EA4A5F">
      <w:pPr>
        <w:pStyle w:val="Heading2"/>
      </w:pPr>
      <w:bookmarkStart w:id="141" w:name="emotion-representation"/>
      <w:r>
        <w:t>Emotion Representation</w:t>
      </w:r>
      <w:bookmarkEnd w:id="141"/>
    </w:p>
    <w:p w14:paraId="238007F9" w14:textId="1491D49E" w:rsidR="007E24C9" w:rsidRDefault="00EA4A5F">
      <w:pPr>
        <w:pStyle w:val="FirstParagraph"/>
      </w:pPr>
      <w:del w:id="142" w:author="Diane Pulvino" w:date="2023-07-11T12:57:00Z">
        <w:r w:rsidDel="00F25439">
          <w:delText>According to psychological research on emotion, there are</w:delText>
        </w:r>
      </w:del>
      <w:ins w:id="143" w:author="Diane Pulvino" w:date="2023-07-11T12:57:00Z">
        <w:r w:rsidR="00F25439">
          <w:t>Research has found</w:t>
        </w:r>
      </w:ins>
      <w:r>
        <w:t xml:space="preserve"> two main types of emotion representation models in the field of affective computing: categorical emotion and dimensional emotion space (Zhao et al. 2021). Categorical emotion models classify emotions into several basic categories</w:t>
      </w:r>
      <w:del w:id="144" w:author="Diane Pulvino" w:date="2023-07-11T12:57:00Z">
        <w:r w:rsidDel="00BB5578">
          <w:delText xml:space="preserve">, </w:delText>
        </w:r>
      </w:del>
      <w:ins w:id="145" w:author="Diane Pulvino" w:date="2023-07-11T12:57:00Z">
        <w:r w:rsidR="00BB5578">
          <w:t>.</w:t>
        </w:r>
        <w:r w:rsidR="00BB5578">
          <w:t xml:space="preserve"> </w:t>
        </w:r>
      </w:ins>
      <w:commentRangeStart w:id="146"/>
      <w:del w:id="147" w:author="Diane Pulvino" w:date="2023-07-11T12:57:00Z">
        <w:r w:rsidDel="00BB5578">
          <w:delText xml:space="preserve">commonly </w:delText>
        </w:r>
      </w:del>
      <w:ins w:id="148" w:author="Diane Pulvino" w:date="2023-07-11T12:57:00Z">
        <w:r w:rsidR="00BB5578">
          <w:t>C</w:t>
        </w:r>
        <w:r w:rsidR="00BB5578">
          <w:t>ommon</w:t>
        </w:r>
        <w:r w:rsidR="00BB5578">
          <w:t xml:space="preserve"> categories include</w:t>
        </w:r>
      </w:ins>
      <w:del w:id="149" w:author="Diane Pulvino" w:date="2023-07-11T12:57:00Z">
        <w:r w:rsidDel="00BB5578">
          <w:delText>used ones being</w:delText>
        </w:r>
      </w:del>
      <w:r>
        <w:t xml:space="preserve"> Ekman’s six basic emotions (Ekman 1992</w:t>
      </w:r>
      <w:del w:id="150" w:author="Diane Pulvino" w:date="2023-07-11T12:57:00Z">
        <w:r w:rsidDel="00BB5578">
          <w:delText xml:space="preserve">): </w:delText>
        </w:r>
      </w:del>
      <w:ins w:id="151" w:author="Diane Pulvino" w:date="2023-07-11T12:57:00Z">
        <w:r w:rsidR="00BB5578">
          <w:t>)</w:t>
        </w:r>
        <w:r w:rsidR="00BB5578">
          <w:t>,</w:t>
        </w:r>
        <w:r w:rsidR="00BB5578">
          <w:t xml:space="preserve"> </w:t>
        </w:r>
      </w:ins>
      <w:r>
        <w:t>happiness, sadness, fear, surprise, disgust, and anger; Plutchik’s eight basic emotions (Plutchik 1984</w:t>
      </w:r>
      <w:del w:id="152" w:author="Diane Pulvino" w:date="2023-07-11T12:57:00Z">
        <w:r w:rsidDel="00BB5578">
          <w:delText xml:space="preserve">): </w:delText>
        </w:r>
      </w:del>
      <w:ins w:id="153" w:author="Diane Pulvino" w:date="2023-07-11T12:57:00Z">
        <w:r w:rsidR="00BB5578">
          <w:t>)</w:t>
        </w:r>
        <w:r w:rsidR="00BB5578">
          <w:t>,</w:t>
        </w:r>
        <w:r w:rsidR="00BB5578">
          <w:t xml:space="preserve"> </w:t>
        </w:r>
      </w:ins>
      <w:r>
        <w:t xml:space="preserve">joy, sadness, disgust, surprise, fear, anticipation, trust, and anger; </w:t>
      </w:r>
      <w:ins w:id="154" w:author="Diane Pulvino" w:date="2023-07-11T12:58:00Z">
        <w:r w:rsidR="00BB5578">
          <w:t xml:space="preserve">and </w:t>
        </w:r>
      </w:ins>
      <w:r>
        <w:t>Mikel’s eight basic emotions (Mikels et al. 2005</w:t>
      </w:r>
      <w:del w:id="155" w:author="Diane Pulvino" w:date="2023-07-11T12:58:00Z">
        <w:r w:rsidDel="00BB5578">
          <w:delText xml:space="preserve">): </w:delText>
        </w:r>
      </w:del>
      <w:ins w:id="156" w:author="Diane Pulvino" w:date="2023-07-11T12:58:00Z">
        <w:r w:rsidR="00BB5578">
          <w:t>)</w:t>
        </w:r>
        <w:r w:rsidR="00BB5578">
          <w:t>,</w:t>
        </w:r>
        <w:r w:rsidR="00BB5578">
          <w:t xml:space="preserve"> </w:t>
        </w:r>
      </w:ins>
      <w:r>
        <w:t>joy, sadness, fear, astonishment, disgust, anger, excitement, and satisfaction</w:t>
      </w:r>
      <w:commentRangeEnd w:id="146"/>
      <w:r w:rsidR="00BB5578">
        <w:rPr>
          <w:rStyle w:val="CommentReference"/>
        </w:rPr>
        <w:commentReference w:id="146"/>
      </w:r>
      <w:r>
        <w:t xml:space="preserve">. </w:t>
      </w:r>
      <w:del w:id="157" w:author="Diane Pulvino" w:date="2023-07-11T13:00:00Z">
        <w:r w:rsidDel="00BB5578">
          <w:delText>These basic e</w:delText>
        </w:r>
      </w:del>
      <w:ins w:id="158" w:author="Diane Pulvino" w:date="2023-07-11T13:00:00Z">
        <w:r w:rsidR="00BB5578">
          <w:t>E</w:t>
        </w:r>
      </w:ins>
      <w:r>
        <w:t xml:space="preserve">motions can also be categorized </w:t>
      </w:r>
      <w:del w:id="159" w:author="Diane Pulvino" w:date="2023-07-11T13:00:00Z">
        <w:r w:rsidDel="00BB5578">
          <w:delText>into three types based on polarity:</w:delText>
        </w:r>
      </w:del>
      <w:ins w:id="160" w:author="Diane Pulvino" w:date="2023-07-11T13:00:00Z">
        <w:r w:rsidR="00BB5578">
          <w:t>as</w:t>
        </w:r>
      </w:ins>
      <w:r>
        <w:t xml:space="preserve"> positive, negative, </w:t>
      </w:r>
      <w:del w:id="161" w:author="Diane Pulvino" w:date="2023-07-11T13:00:00Z">
        <w:r w:rsidDel="00BB5578">
          <w:delText xml:space="preserve">and </w:delText>
        </w:r>
      </w:del>
      <w:ins w:id="162" w:author="Diane Pulvino" w:date="2023-07-11T13:00:00Z">
        <w:r w:rsidR="00BB5578">
          <w:t>or</w:t>
        </w:r>
        <w:r w:rsidR="00BB5578">
          <w:t xml:space="preserve"> </w:t>
        </w:r>
      </w:ins>
      <w:r>
        <w:t xml:space="preserve">neutral. Dimensional emotion space models typically represent emotions using continuous points in a two-dimensional or three-dimensional Cartesian space. </w:t>
      </w:r>
      <w:del w:id="163" w:author="Diane Pulvino" w:date="2023-07-11T13:01:00Z">
        <w:r w:rsidDel="00BB5578">
          <w:delText>For example, V</w:delText>
        </w:r>
      </w:del>
      <w:ins w:id="164" w:author="Diane Pulvino" w:date="2023-07-11T13:01:00Z">
        <w:r w:rsidR="00BB5578">
          <w:t>V</w:t>
        </w:r>
      </w:ins>
      <w:r>
        <w:t>alence-</w:t>
      </w:r>
      <w:del w:id="165" w:author="Diane Pulvino" w:date="2023-07-11T13:01:00Z">
        <w:r w:rsidDel="00BB5578">
          <w:delText>Arousal</w:delText>
        </w:r>
      </w:del>
      <w:ins w:id="166" w:author="Diane Pulvino" w:date="2023-07-11T13:01:00Z">
        <w:r w:rsidR="00BB5578">
          <w:t>a</w:t>
        </w:r>
        <w:r w:rsidR="00BB5578">
          <w:t>rousal</w:t>
        </w:r>
      </w:ins>
      <w:r>
        <w:t>-</w:t>
      </w:r>
      <w:del w:id="167" w:author="Diane Pulvino" w:date="2023-07-11T13:01:00Z">
        <w:r w:rsidDel="00BB5578">
          <w:delText xml:space="preserve">Dominance </w:delText>
        </w:r>
      </w:del>
      <w:ins w:id="168" w:author="Diane Pulvino" w:date="2023-07-11T13:01:00Z">
        <w:r w:rsidR="00BB5578">
          <w:t>d</w:t>
        </w:r>
        <w:r w:rsidR="00BB5578">
          <w:t xml:space="preserve">ominance </w:t>
        </w:r>
      </w:ins>
      <w:ins w:id="169" w:author="Diane Pulvino" w:date="2023-07-12T06:11:00Z">
        <w:r w:rsidR="00E90D6B">
          <w:t xml:space="preserve">(VAD) </w:t>
        </w:r>
      </w:ins>
      <w:r>
        <w:t xml:space="preserve">(Schlosberg 1954) is the most widely used dimensional emotion space, where </w:t>
      </w:r>
      <w:del w:id="170" w:author="Diane Pulvino" w:date="2023-07-11T13:01:00Z">
        <w:r w:rsidDel="00BB5578">
          <w:delText xml:space="preserve">Valence </w:delText>
        </w:r>
      </w:del>
      <w:ins w:id="171" w:author="Diane Pulvino" w:date="2023-07-11T13:01:00Z">
        <w:r w:rsidR="00BB5578">
          <w:t>v</w:t>
        </w:r>
        <w:r w:rsidR="00BB5578">
          <w:t xml:space="preserve">alence </w:t>
        </w:r>
      </w:ins>
      <w:r>
        <w:t xml:space="preserve">represents the pleasantness </w:t>
      </w:r>
      <w:ins w:id="172" w:author="Diane Pulvino" w:date="2023-07-11T13:01:00Z">
        <w:r w:rsidR="00BB5578">
          <w:t xml:space="preserve">of the emotion </w:t>
        </w:r>
      </w:ins>
      <w:r>
        <w:t xml:space="preserve">ranging from negative to positive, </w:t>
      </w:r>
      <w:del w:id="173" w:author="Diane Pulvino" w:date="2023-07-11T13:01:00Z">
        <w:r w:rsidDel="00BB5578">
          <w:delText xml:space="preserve">Arousal </w:delText>
        </w:r>
      </w:del>
      <w:ins w:id="174" w:author="Diane Pulvino" w:date="2023-07-11T13:01:00Z">
        <w:r w:rsidR="00BB5578">
          <w:t>a</w:t>
        </w:r>
        <w:r w:rsidR="00BB5578">
          <w:t xml:space="preserve">rousal </w:t>
        </w:r>
      </w:ins>
      <w:r>
        <w:t xml:space="preserve">represents the intensity of emotions from calm to excitement, and </w:t>
      </w:r>
      <w:del w:id="175" w:author="Diane Pulvino" w:date="2023-07-11T13:01:00Z">
        <w:r w:rsidDel="00BB5578">
          <w:delText xml:space="preserve">Dominance </w:delText>
        </w:r>
      </w:del>
      <w:ins w:id="176" w:author="Diane Pulvino" w:date="2023-07-11T13:01:00Z">
        <w:r w:rsidR="00BB5578">
          <w:t>d</w:t>
        </w:r>
        <w:r w:rsidR="00BB5578">
          <w:t xml:space="preserve">ominance </w:t>
        </w:r>
      </w:ins>
      <w:r>
        <w:t>represents the degree of control over</w:t>
      </w:r>
      <w:ins w:id="177" w:author="Diane Pulvino" w:date="2023-07-11T13:01:00Z">
        <w:r w:rsidR="00BB5578">
          <w:t xml:space="preserve"> the</w:t>
        </w:r>
      </w:ins>
      <w:r>
        <w:t xml:space="preserve"> emotion</w:t>
      </w:r>
      <w:del w:id="178" w:author="Diane Pulvino" w:date="2023-07-11T13:01:00Z">
        <w:r w:rsidDel="00BB5578">
          <w:delText>s</w:delText>
        </w:r>
      </w:del>
      <w:r>
        <w:t xml:space="preserve">. Categorical emotion models are </w:t>
      </w:r>
      <w:del w:id="179" w:author="Diane Pulvino" w:date="2023-07-11T13:01:00Z">
        <w:r w:rsidDel="00BB5578">
          <w:delText xml:space="preserve">in the form of </w:delText>
        </w:r>
      </w:del>
      <w:r>
        <w:t xml:space="preserve">discrete labels </w:t>
      </w:r>
      <w:del w:id="180" w:author="Diane Pulvino" w:date="2023-07-11T13:01:00Z">
        <w:r w:rsidDel="00BB5578">
          <w:delText>and are mainly</w:delText>
        </w:r>
      </w:del>
      <w:ins w:id="181" w:author="Diane Pulvino" w:date="2023-07-11T13:01:00Z">
        <w:r w:rsidR="00BB5578">
          <w:t>primarily</w:t>
        </w:r>
      </w:ins>
      <w:r>
        <w:t xml:space="preserve"> used for emotion classification tasks</w:t>
      </w:r>
      <w:ins w:id="182" w:author="Diane Pulvino" w:date="2023-07-11T13:04:00Z">
        <w:r w:rsidR="00BB5578">
          <w:t xml:space="preserve">. </w:t>
        </w:r>
        <w:r w:rsidR="00BB5578">
          <w:t>For emotion distribution learning, each image is annotated using the categorical emotion model, assigning a score to each emotional category. These scores are then normalized to form an emotion distribution label.</w:t>
        </w:r>
      </w:ins>
      <w:del w:id="183" w:author="Diane Pulvino" w:date="2023-07-11T13:04:00Z">
        <w:r w:rsidDel="00BB5578">
          <w:delText>,</w:delText>
        </w:r>
      </w:del>
      <w:r>
        <w:t xml:space="preserve"> </w:t>
      </w:r>
      <w:del w:id="184" w:author="Diane Pulvino" w:date="2023-07-11T13:05:00Z">
        <w:r w:rsidDel="00BB5578">
          <w:delText>while d</w:delText>
        </w:r>
      </w:del>
      <w:ins w:id="185" w:author="Diane Pulvino" w:date="2023-07-11T13:05:00Z">
        <w:r w:rsidR="00BB5578">
          <w:t>D</w:t>
        </w:r>
      </w:ins>
      <w:r>
        <w:t xml:space="preserve">imensional emotion space models represent emotions as multidimensional continuous values and are </w:t>
      </w:r>
      <w:del w:id="186" w:author="Diane Pulvino" w:date="2023-07-11T13:02:00Z">
        <w:r w:rsidDel="00BB5578">
          <w:delText xml:space="preserve">primarily </w:delText>
        </w:r>
      </w:del>
      <w:ins w:id="187" w:author="Diane Pulvino" w:date="2023-07-11T13:02:00Z">
        <w:r w:rsidR="00BB5578">
          <w:t>chiefly</w:t>
        </w:r>
        <w:r w:rsidR="00BB5578">
          <w:t xml:space="preserve"> </w:t>
        </w:r>
      </w:ins>
      <w:r>
        <w:t>used for emotion regression tasks. Dimensional emotion space can also discretize the continuous values of each dimension into several constant values</w:t>
      </w:r>
      <w:del w:id="188" w:author="Diane Pulvino" w:date="2023-07-11T13:02:00Z">
        <w:r w:rsidDel="00BB5578">
          <w:delText>, which can be</w:delText>
        </w:r>
      </w:del>
      <w:r>
        <w:t xml:space="preserve"> </w:t>
      </w:r>
      <w:del w:id="189" w:author="Diane Pulvino" w:date="2023-07-11T13:02:00Z">
        <w:r w:rsidDel="00BB5578">
          <w:delText xml:space="preserve">used </w:delText>
        </w:r>
      </w:del>
      <w:r>
        <w:t>for emotion classification tasks</w:t>
      </w:r>
      <w:del w:id="190" w:author="Diane Pulvino" w:date="2023-07-11T13:02:00Z">
        <w:r w:rsidDel="00BB5578">
          <w:delText xml:space="preserve"> as well</w:delText>
        </w:r>
      </w:del>
      <w:r>
        <w:t>.</w:t>
      </w:r>
      <w:del w:id="191" w:author="Diane Pulvino" w:date="2023-07-11T13:04:00Z">
        <w:r w:rsidDel="00BB5578">
          <w:delText xml:space="preserve"> For emotion distribution learning, each image is annotated using the categorical emotion model, assigning a score to each emotional category. These scores are then normalized to form an emotion distribution label.</w:delText>
        </w:r>
      </w:del>
    </w:p>
    <w:p w14:paraId="01BEB167" w14:textId="77777777" w:rsidR="007E24C9" w:rsidRDefault="00EA4A5F">
      <w:pPr>
        <w:pStyle w:val="Heading2"/>
      </w:pPr>
      <w:bookmarkStart w:id="192" w:name="image-emotion-classification"/>
      <w:r>
        <w:t>Image Emotion Classification</w:t>
      </w:r>
      <w:bookmarkEnd w:id="192"/>
    </w:p>
    <w:p w14:paraId="0BA87D02" w14:textId="120ECD6C" w:rsidR="007E24C9" w:rsidRDefault="00EA4A5F">
      <w:pPr>
        <w:pStyle w:val="FirstParagraph"/>
      </w:pPr>
      <w:r>
        <w:t>Image emotion classification is usually a single-label classification task whe</w:t>
      </w:r>
      <w:del w:id="193" w:author="Diane Pulvino" w:date="2023-07-11T14:11:00Z">
        <w:r w:rsidDel="00002D7A">
          <w:delText>n the</w:delText>
        </w:r>
      </w:del>
      <w:ins w:id="194" w:author="Diane Pulvino" w:date="2023-07-11T14:11:00Z">
        <w:r w:rsidR="00002D7A">
          <w:t>rein</w:t>
        </w:r>
      </w:ins>
      <w:r>
        <w:t xml:space="preserve"> </w:t>
      </w:r>
      <w:ins w:id="195" w:author="Diane Pulvino" w:date="2023-07-11T14:11:00Z">
        <w:r w:rsidR="00002D7A">
          <w:t xml:space="preserve">the </w:t>
        </w:r>
      </w:ins>
      <w:r>
        <w:t xml:space="preserve">emotion is represented by categorical emotion states. </w:t>
      </w:r>
      <w:del w:id="196" w:author="Diane Pulvino" w:date="2023-07-11T14:11:00Z">
        <w:r w:rsidDel="00002D7A">
          <w:delText>Some e</w:delText>
        </w:r>
      </w:del>
      <w:ins w:id="197" w:author="Diane Pulvino" w:date="2023-07-11T14:11:00Z">
        <w:r w:rsidR="00002D7A">
          <w:t>E</w:t>
        </w:r>
      </w:ins>
      <w:r>
        <w:t>arly studies mainly employ</w:t>
      </w:r>
      <w:del w:id="198" w:author="Diane Pulvino" w:date="2023-07-11T14:12:00Z">
        <w:r w:rsidDel="00002D7A">
          <w:delText>ed</w:delText>
        </w:r>
      </w:del>
      <w:r>
        <w:t xml:space="preserve"> machine learning classifiers to predict emotion based on </w:t>
      </w:r>
      <w:del w:id="199" w:author="Diane Pulvino" w:date="2023-07-11T14:12:00Z">
        <w:r w:rsidDel="00002D7A">
          <w:delText xml:space="preserve">various </w:delText>
        </w:r>
      </w:del>
      <w:r>
        <w:t xml:space="preserve">hand-crafted features. Machajdik et al. (Machajdik and Hanbury 2010) extracted a set of features </w:t>
      </w:r>
      <w:ins w:id="200" w:author="Diane Pulvino" w:date="2023-07-11T14:12:00Z">
        <w:r w:rsidR="00002D7A">
          <w:t xml:space="preserve">based on psychology and art theory (e.g., </w:t>
        </w:r>
      </w:ins>
      <w:del w:id="201" w:author="Diane Pulvino" w:date="2023-07-11T14:12:00Z">
        <w:r w:rsidDel="00002D7A">
          <w:delText xml:space="preserve">including </w:delText>
        </w:r>
      </w:del>
      <w:r>
        <w:t>color, texture, composition, and content</w:t>
      </w:r>
      <w:del w:id="202" w:author="Diane Pulvino" w:date="2023-07-11T14:12:00Z">
        <w:r w:rsidDel="00002D7A">
          <w:delText xml:space="preserve"> based on psychology and art theory</w:delText>
        </w:r>
      </w:del>
      <w:ins w:id="203" w:author="Diane Pulvino" w:date="2023-07-11T14:12:00Z">
        <w:r w:rsidR="00002D7A">
          <w:t>)</w:t>
        </w:r>
      </w:ins>
      <w:r>
        <w:t>,</w:t>
      </w:r>
      <w:ins w:id="204" w:author="Diane Pulvino" w:date="2023-07-11T14:12:00Z">
        <w:r w:rsidR="00002D7A">
          <w:t xml:space="preserve"> and</w:t>
        </w:r>
      </w:ins>
      <w:r>
        <w:t xml:space="preserve"> </w:t>
      </w:r>
      <w:del w:id="205" w:author="Diane Pulvino" w:date="2023-07-11T14:12:00Z">
        <w:r w:rsidDel="00002D7A">
          <w:delText xml:space="preserve">then </w:delText>
        </w:r>
      </w:del>
      <w:r>
        <w:t xml:space="preserve">used </w:t>
      </w:r>
      <w:del w:id="206" w:author="Diane Pulvino" w:date="2023-07-11T14:13:00Z">
        <w:r w:rsidDel="00002D7A">
          <w:delText xml:space="preserve">the </w:delText>
        </w:r>
      </w:del>
      <w:ins w:id="207" w:author="Diane Pulvino" w:date="2023-07-11T14:13:00Z">
        <w:r w:rsidR="00002D7A">
          <w:t>n</w:t>
        </w:r>
      </w:ins>
      <w:del w:id="208" w:author="Diane Pulvino" w:date="2023-07-11T14:13:00Z">
        <w:r w:rsidDel="00002D7A">
          <w:delText>N</w:delText>
        </w:r>
      </w:del>
      <w:r>
        <w:t>aive Bayes as the classifier. Zhao et al. (Zhao et al. 2014) extracted</w:t>
      </w:r>
      <w:ins w:id="209" w:author="Diane Pulvino" w:date="2023-07-11T14:13:00Z">
        <w:r w:rsidR="00002D7A">
          <w:t xml:space="preserve"> and combined</w:t>
        </w:r>
      </w:ins>
      <w:r>
        <w:t xml:space="preserve"> </w:t>
      </w:r>
      <w:del w:id="210" w:author="Diane Pulvino" w:date="2023-07-11T14:13:00Z">
        <w:r w:rsidDel="00002D7A">
          <w:delText xml:space="preserve">various </w:delText>
        </w:r>
      </w:del>
      <w:r>
        <w:t>artistic principles</w:t>
      </w:r>
      <w:ins w:id="211" w:author="Diane Pulvino" w:date="2023-07-11T14:13:00Z">
        <w:r w:rsidR="00002D7A">
          <w:t xml:space="preserve"> like</w:t>
        </w:r>
      </w:ins>
      <w:del w:id="212" w:author="Diane Pulvino" w:date="2023-07-11T14:13:00Z">
        <w:r w:rsidDel="00002D7A">
          <w:delText>, such as</w:delText>
        </w:r>
      </w:del>
      <w:r>
        <w:t xml:space="preserve"> balance and harmony</w:t>
      </w:r>
      <w:del w:id="213" w:author="Diane Pulvino" w:date="2023-07-11T14:13:00Z">
        <w:r w:rsidDel="00002D7A">
          <w:delText>, and combined them</w:delText>
        </w:r>
      </w:del>
      <w:r>
        <w:t xml:space="preserve"> to classify the image emotion. </w:t>
      </w:r>
      <w:ins w:id="214" w:author="Diane Pulvino" w:date="2023-07-11T14:14:00Z">
        <w:r w:rsidR="00002D7A">
          <w:t>Due to design difficulties and limited information, t</w:t>
        </w:r>
      </w:ins>
      <w:del w:id="215" w:author="Diane Pulvino" w:date="2023-07-11T14:14:00Z">
        <w:r w:rsidDel="00002D7A">
          <w:delText>T</w:delText>
        </w:r>
      </w:del>
      <w:r>
        <w:t xml:space="preserve">hese hand-crafted feature-based methods have </w:t>
      </w:r>
      <w:ins w:id="216" w:author="Diane Pulvino" w:date="2023-07-11T14:14:00Z">
        <w:r w:rsidR="00002D7A">
          <w:t xml:space="preserve">recently </w:t>
        </w:r>
      </w:ins>
      <w:r>
        <w:t>been replaced by deep learning methods</w:t>
      </w:r>
      <w:del w:id="217" w:author="Diane Pulvino" w:date="2023-07-11T14:14:00Z">
        <w:r w:rsidDel="00002D7A">
          <w:delText xml:space="preserve"> recently due to design difficulties and limited information</w:delText>
        </w:r>
      </w:del>
      <w:r>
        <w:t xml:space="preserve">. Xu et al. (Xu et al. 2014) directly extracted </w:t>
      </w:r>
      <w:del w:id="218" w:author="Diane Pulvino" w:date="2023-07-11T14:14:00Z">
        <w:r w:rsidDel="00002D7A">
          <w:delText xml:space="preserve">the </w:delText>
        </w:r>
      </w:del>
      <w:r>
        <w:t>deep features via a pre-trained CNN-based model</w:t>
      </w:r>
      <w:ins w:id="219" w:author="Diane Pulvino" w:date="2023-07-11T14:14:00Z">
        <w:r w:rsidR="00002D7A">
          <w:t>,</w:t>
        </w:r>
      </w:ins>
      <w:r>
        <w:t xml:space="preserve"> and trained a logistic regression model above these features. </w:t>
      </w:r>
      <w:ins w:id="220" w:author="Diane Pulvino" w:date="2023-07-11T14:14:00Z">
        <w:r w:rsidR="00002D7A">
          <w:t>This work</w:t>
        </w:r>
      </w:ins>
      <w:ins w:id="221" w:author="Diane Pulvino" w:date="2023-07-11T14:15:00Z">
        <w:r w:rsidR="00002D7A">
          <w:t xml:space="preserve"> </w:t>
        </w:r>
        <w:r w:rsidR="00002D7A">
          <w:t xml:space="preserve">improved the performance of image emotion recognition by a large margin, </w:t>
        </w:r>
        <w:r w:rsidR="00002D7A">
          <w:t>resulting in explosive development of deep learning techniques for image emotion classification.</w:t>
        </w:r>
      </w:ins>
      <w:del w:id="222" w:author="Diane Pulvino" w:date="2023-07-11T14:15:00Z">
        <w:r w:rsidDel="00002D7A">
          <w:delText xml:space="preserve">Compared to </w:delText>
        </w:r>
      </w:del>
      <w:del w:id="223" w:author="Diane Pulvino" w:date="2023-07-11T14:14:00Z">
        <w:r w:rsidDel="00002D7A">
          <w:delText xml:space="preserve">the </w:delText>
        </w:r>
      </w:del>
      <w:del w:id="224" w:author="Diane Pulvino" w:date="2023-07-11T14:15:00Z">
        <w:r w:rsidDel="00002D7A">
          <w:delText xml:space="preserve">hand-crafted feature methods, this work improved the performance of image emotion recognition by a large margin, showing the great potential of deep features. As a </w:delText>
        </w:r>
      </w:del>
      <w:del w:id="225" w:author="Diane Pulvino" w:date="2023-07-11T14:16:00Z">
        <w:r w:rsidDel="00002D7A">
          <w:delText>result, deep learning methods of image emotion classification began to develop explosively.</w:delText>
        </w:r>
      </w:del>
      <w:r>
        <w:t xml:space="preserve"> Zhu et al. (Zhu et al. 2017) utilized a bidirectional recurrent neural network to integrate </w:t>
      </w:r>
      <w:del w:id="226" w:author="Diane Pulvino" w:date="2023-07-11T14:16:00Z">
        <w:r w:rsidDel="00002D7A">
          <w:delText xml:space="preserve">the </w:delText>
        </w:r>
      </w:del>
      <w:r>
        <w:t xml:space="preserve">features from different CNN layers, </w:t>
      </w:r>
      <w:del w:id="227" w:author="Diane Pulvino" w:date="2023-07-11T14:16:00Z">
        <w:r w:rsidDel="00002D7A">
          <w:delText xml:space="preserve">thus </w:delText>
        </w:r>
      </w:del>
      <w:r>
        <w:t>exploiting the dependency among different levels of features. Considering</w:t>
      </w:r>
      <w:ins w:id="228" w:author="Diane Pulvino" w:date="2023-07-11T14:16:00Z">
        <w:r w:rsidR="00002D7A">
          <w:t xml:space="preserve"> that</w:t>
        </w:r>
      </w:ins>
      <w:r>
        <w:t xml:space="preserve"> different regions have a different influence on </w:t>
      </w:r>
      <w:r>
        <w:lastRenderedPageBreak/>
        <w:t xml:space="preserve">the intended expression, Yang et al. (Yang et al. 2018) and Zhang et al. (Zhang and Xu 2020) learned the emotion intensity map </w:t>
      </w:r>
      <w:del w:id="229" w:author="Diane Pulvino" w:date="2023-07-11T14:16:00Z">
        <w:r w:rsidDel="00002D7A">
          <w:delText xml:space="preserve">by </w:delText>
        </w:r>
      </w:del>
      <w:ins w:id="230" w:author="Diane Pulvino" w:date="2023-07-11T14:16:00Z">
        <w:r w:rsidR="00002D7A">
          <w:t>via a</w:t>
        </w:r>
        <w:r w:rsidR="00002D7A">
          <w:t xml:space="preserve"> </w:t>
        </w:r>
      </w:ins>
      <w:r>
        <w:t>cross</w:t>
      </w:r>
      <w:ins w:id="231" w:author="Diane Pulvino" w:date="2023-07-11T14:16:00Z">
        <w:r w:rsidR="00002D7A">
          <w:t>-</w:t>
        </w:r>
      </w:ins>
      <w:del w:id="232" w:author="Diane Pulvino" w:date="2023-07-11T14:16:00Z">
        <w:r w:rsidDel="00002D7A">
          <w:delText xml:space="preserve"> </w:delText>
        </w:r>
      </w:del>
      <w:r>
        <w:t>spatial pooling strategy and class activation mapping technique</w:t>
      </w:r>
      <w:ins w:id="233" w:author="Diane Pulvino" w:date="2023-07-11T14:16:00Z">
        <w:r w:rsidR="00002D7A">
          <w:t>,</w:t>
        </w:r>
      </w:ins>
      <w:r>
        <w:t xml:space="preserve"> respectively</w:t>
      </w:r>
      <w:del w:id="234" w:author="Diane Pulvino" w:date="2023-07-11T14:16:00Z">
        <w:r w:rsidDel="00002D7A">
          <w:delText xml:space="preserve">, </w:delText>
        </w:r>
      </w:del>
      <w:ins w:id="235" w:author="Diane Pulvino" w:date="2023-07-11T14:16:00Z">
        <w:r w:rsidR="00002D7A">
          <w:t>. Each</w:t>
        </w:r>
        <w:r w:rsidR="00002D7A">
          <w:t xml:space="preserve"> </w:t>
        </w:r>
      </w:ins>
      <w:r>
        <w:t>then combined the intensity map and holistic CNN-based feature map for emotion classification. Zhao et al. (Zhao et al. 2019) employed the attention mechanism on spatial and channel dimensions of CNN-based feature maps</w:t>
      </w:r>
      <w:ins w:id="236" w:author="Diane Pulvino" w:date="2023-07-11T14:17:00Z">
        <w:r w:rsidR="00002D7A">
          <w:t xml:space="preserve"> to</w:t>
        </w:r>
      </w:ins>
      <w:del w:id="237" w:author="Diane Pulvino" w:date="2023-07-11T14:17:00Z">
        <w:r w:rsidDel="00002D7A">
          <w:delText>, which</w:delText>
        </w:r>
      </w:del>
      <w:r>
        <w:t xml:space="preserve"> adaptively highlight the important regions and channels. Xu et al. (Xu et al. 2022) utilized the feature pyramid network and attention mechanism to learn multi-level emotion features based on three-level emotion labels. Since </w:t>
      </w:r>
      <w:del w:id="238" w:author="Diane Pulvino" w:date="2023-07-11T14:19:00Z">
        <w:r w:rsidDel="00002D7A">
          <w:delText>interaction among regions</w:delText>
        </w:r>
      </w:del>
      <w:ins w:id="239" w:author="Diane Pulvino" w:date="2023-07-11T14:19:00Z">
        <w:r w:rsidR="00002D7A">
          <w:t>regional interactions</w:t>
        </w:r>
      </w:ins>
      <w:r>
        <w:t xml:space="preserve"> play</w:t>
      </w:r>
      <w:del w:id="240" w:author="Diane Pulvino" w:date="2023-07-11T14:19:00Z">
        <w:r w:rsidDel="00002D7A">
          <w:delText>s</w:delText>
        </w:r>
      </w:del>
      <w:r>
        <w:t xml:space="preserve"> an important role in image semantic understanding, some researchers introduced region correlation learning. Wu et al. (Wu et al. 2021) and Yang et al. (J. Yang, Gao, et al. 2021) employed graph convolutional networks to</w:t>
      </w:r>
      <w:ins w:id="241" w:author="Diane Pulvino" w:date="2023-07-11T14:20:00Z">
        <w:r w:rsidR="00002D7A">
          <w:t xml:space="preserve"> enhance emotion features by</w:t>
        </w:r>
      </w:ins>
      <w:r>
        <w:t xml:space="preserve"> </w:t>
      </w:r>
      <w:del w:id="242" w:author="Diane Pulvino" w:date="2023-07-11T14:20:00Z">
        <w:r w:rsidDel="00002D7A">
          <w:delText xml:space="preserve">mine </w:delText>
        </w:r>
      </w:del>
      <w:ins w:id="243" w:author="Diane Pulvino" w:date="2023-07-11T14:20:00Z">
        <w:r w:rsidR="00002D7A">
          <w:t>min</w:t>
        </w:r>
        <w:r w:rsidR="00002D7A">
          <w:t>ing</w:t>
        </w:r>
        <w:r w:rsidR="00002D7A">
          <w:t xml:space="preserve"> </w:t>
        </w:r>
      </w:ins>
      <w:r>
        <w:t>relationships between distinct objects</w:t>
      </w:r>
      <w:del w:id="244" w:author="Diane Pulvino" w:date="2023-07-11T14:20:00Z">
        <w:r w:rsidDel="00002D7A">
          <w:delText xml:space="preserve"> to enhance emotion features</w:delText>
        </w:r>
      </w:del>
      <w:r>
        <w:t xml:space="preserve">. Zhang et al. (Zhang et al. 2022) employed </w:t>
      </w:r>
      <w:commentRangeStart w:id="245"/>
      <w:r>
        <w:t>Transformer</w:t>
      </w:r>
      <w:commentRangeEnd w:id="245"/>
      <w:r w:rsidR="00002D7A">
        <w:rPr>
          <w:rStyle w:val="CommentReference"/>
        </w:rPr>
        <w:commentReference w:id="245"/>
      </w:r>
      <w:r>
        <w:t xml:space="preserve"> to learn the associations between different regions for emotion recognition.</w:t>
      </w:r>
      <w:ins w:id="246" w:author="Diane Pulvino" w:date="2023-07-11T14:21:00Z">
        <w:r w:rsidR="00002D7A">
          <w:t xml:space="preserve"> Over time, </w:t>
        </w:r>
      </w:ins>
      <w:del w:id="247" w:author="Diane Pulvino" w:date="2023-07-11T14:21:00Z">
        <w:r w:rsidDel="00002D7A">
          <w:delText xml:space="preserve"> Comprehensively, the f</w:delText>
        </w:r>
      </w:del>
      <w:ins w:id="248" w:author="Diane Pulvino" w:date="2023-07-11T14:21:00Z">
        <w:r w:rsidR="00002D7A">
          <w:t>f</w:t>
        </w:r>
      </w:ins>
      <w:r>
        <w:t xml:space="preserve">eature extractors </w:t>
      </w:r>
      <w:del w:id="249" w:author="Diane Pulvino" w:date="2023-07-11T14:21:00Z">
        <w:r w:rsidDel="00002D7A">
          <w:delText>of image emotion classification</w:delText>
        </w:r>
      </w:del>
      <w:ins w:id="250" w:author="Diane Pulvino" w:date="2023-07-11T14:21:00Z">
        <w:r w:rsidR="00002D7A">
          <w:t>have</w:t>
        </w:r>
      </w:ins>
      <w:r>
        <w:t xml:space="preserve"> become increasingly complex.</w:t>
      </w:r>
      <w:del w:id="251" w:author="Diane Pulvino" w:date="2023-07-11T14:21:00Z">
        <w:r w:rsidDel="00002D7A">
          <w:delText xml:space="preserve"> However</w:delText>
        </w:r>
      </w:del>
      <w:ins w:id="252" w:author="Diane Pulvino" w:date="2023-07-11T14:21:00Z">
        <w:r w:rsidR="00002D7A">
          <w:t xml:space="preserve"> Despite their complexity</w:t>
        </w:r>
      </w:ins>
      <w:r>
        <w:t>, the</w:t>
      </w:r>
      <w:del w:id="253" w:author="Diane Pulvino" w:date="2023-07-11T14:21:00Z">
        <w:r w:rsidDel="00002D7A">
          <w:delText>se extractors</w:delText>
        </w:r>
      </w:del>
      <w:ins w:id="254" w:author="Diane Pulvino" w:date="2023-07-11T14:21:00Z">
        <w:r w:rsidR="00002D7A">
          <w:t>y are limited by the affective gap as features are directly extracted from images with the supervision of emotion labels only.</w:t>
        </w:r>
      </w:ins>
      <w:del w:id="255" w:author="Diane Pulvino" w:date="2023-07-11T14:22:00Z">
        <w:r w:rsidDel="00002D7A">
          <w:delText xml:space="preserve"> directly extract features from images with only the supervision of emotion labels, which are limited by the affective gap.</w:delText>
        </w:r>
      </w:del>
    </w:p>
    <w:p w14:paraId="59D07F3B" w14:textId="389B4874" w:rsidR="007E24C9" w:rsidRDefault="00EA4A5F">
      <w:pPr>
        <w:pStyle w:val="BodyText"/>
      </w:pPr>
      <w:r>
        <w:t xml:space="preserve">Previous works have explored the use of auxiliary guidance for image emotion classification. For instance, Borth et al. (Borth, Chen, et al. 2013) introduced </w:t>
      </w:r>
      <w:del w:id="256" w:author="Diane Pulvino" w:date="2023-07-11T14:22:00Z">
        <w:r w:rsidDel="0056661E">
          <w:delText xml:space="preserve">the </w:delText>
        </w:r>
      </w:del>
      <w:ins w:id="257" w:author="Diane Pulvino" w:date="2023-07-11T14:22:00Z">
        <w:r w:rsidR="0056661E">
          <w:t>t</w:t>
        </w:r>
        <w:r w:rsidR="0056661E">
          <w:t xml:space="preserve">agged images using the </w:t>
        </w:r>
      </w:ins>
      <w:r>
        <w:t>concept of Adjective</w:t>
      </w:r>
      <w:ins w:id="258" w:author="Diane Pulvino" w:date="2023-07-11T14:23:00Z">
        <w:r w:rsidR="0056661E">
          <w:t>-</w:t>
        </w:r>
      </w:ins>
      <w:del w:id="259" w:author="Diane Pulvino" w:date="2023-07-11T14:23:00Z">
        <w:r w:rsidDel="0056661E">
          <w:delText xml:space="preserve"> </w:delText>
        </w:r>
      </w:del>
      <w:r>
        <w:t>Noun Pair (ANP)</w:t>
      </w:r>
      <w:del w:id="260" w:author="Diane Pulvino" w:date="2023-07-11T14:22:00Z">
        <w:r w:rsidDel="0056661E">
          <w:delText xml:space="preserve"> to tag images</w:delText>
        </w:r>
      </w:del>
      <w:r>
        <w:t xml:space="preserve">, which consists of an adjective indicating emotions and a noun corresponding to objects or scenes. Subsequently, Chen et al. (Chen et al. 2014) trained deep CNN models to classify ANP </w:t>
      </w:r>
      <w:ins w:id="261" w:author="Diane Pulvino" w:date="2023-07-11T14:23:00Z">
        <w:r w:rsidR="0056661E">
          <w:t xml:space="preserve">image </w:t>
        </w:r>
      </w:ins>
      <w:r>
        <w:t xml:space="preserve">tags </w:t>
      </w:r>
      <w:del w:id="262" w:author="Diane Pulvino" w:date="2023-07-11T14:23:00Z">
        <w:r w:rsidDel="0056661E">
          <w:delText xml:space="preserve">of images </w:delText>
        </w:r>
      </w:del>
      <w:r>
        <w:t>and leverage them for image emotion classification. Deng et al. (</w:t>
      </w:r>
      <w:commentRangeStart w:id="263"/>
      <w:r>
        <w:t>Deng, Wu, Shi, Xing, Hu, et al. 2022</w:t>
      </w:r>
      <w:commentRangeEnd w:id="263"/>
      <w:r w:rsidR="0056661E">
        <w:rPr>
          <w:rStyle w:val="CommentReference"/>
        </w:rPr>
        <w:commentReference w:id="263"/>
      </w:r>
      <w:r>
        <w:t xml:space="preserve">) incorporated entities and emotional labels into a sentence and fed both image and sentence into the CLIP model (Radford et al. 2021) for feature learning. These methods utilize fine-grained labels such as ANPs and sentences to provide precise guidance for model learning, thereby enhancing the feature’s capability. However, </w:t>
      </w:r>
      <w:ins w:id="264" w:author="Diane Pulvino" w:date="2023-07-11T14:24:00Z">
        <w:r w:rsidR="0056661E">
          <w:t>large amounts of learning data are necessary to</w:t>
        </w:r>
      </w:ins>
      <w:del w:id="265" w:author="Diane Pulvino" w:date="2023-07-11T14:24:00Z">
        <w:r w:rsidDel="0056661E">
          <w:delText>they</w:delText>
        </w:r>
      </w:del>
      <w:r>
        <w:t xml:space="preserve"> directly align visual features and fine-grained labels</w:t>
      </w:r>
      <w:del w:id="266" w:author="Diane Pulvino" w:date="2023-07-11T14:24:00Z">
        <w:r w:rsidDel="0056661E">
          <w:delText>, which necessitates large amounts of learning data to be effective</w:delText>
        </w:r>
      </w:del>
      <w:r>
        <w:t>.</w:t>
      </w:r>
    </w:p>
    <w:p w14:paraId="2EADF289" w14:textId="420C346A" w:rsidR="007E24C9" w:rsidRDefault="00EA4A5F">
      <w:pPr>
        <w:pStyle w:val="BodyText"/>
      </w:pPr>
      <w:r>
        <w:t>In summary, most existing methods directly map</w:t>
      </w:r>
      <w:del w:id="267" w:author="Diane Pulvino" w:date="2023-07-11T14:24:00Z">
        <w:r w:rsidDel="0056661E">
          <w:delText xml:space="preserve"> the</w:delText>
        </w:r>
      </w:del>
      <w:r>
        <w:t xml:space="preserve"> visual features to emotional or auxiliary labels, which </w:t>
      </w:r>
      <w:del w:id="268" w:author="Diane Pulvino" w:date="2023-07-11T14:25:00Z">
        <w:r w:rsidDel="0056661E">
          <w:delText>is difficult to</w:delText>
        </w:r>
      </w:del>
      <w:ins w:id="269" w:author="Diane Pulvino" w:date="2023-07-11T14:25:00Z">
        <w:r w:rsidR="0056661E">
          <w:t>does not effectively</w:t>
        </w:r>
      </w:ins>
      <w:r>
        <w:t xml:space="preserve"> bridge the affective gap. In contrast, this paper presents a multi-stage approach that divides the affective gap into three parts with the help of emotion and auxiliary labels, thus reducing learning difficulty and enhancing features.</w:t>
      </w:r>
    </w:p>
    <w:p w14:paraId="623E42D7" w14:textId="77777777" w:rsidR="007E24C9" w:rsidRDefault="00EA4A5F">
      <w:pPr>
        <w:pStyle w:val="Heading2"/>
      </w:pPr>
      <w:bookmarkStart w:id="270" w:name="image-emotion-regression"/>
      <w:r>
        <w:t>Image Emotion Regression</w:t>
      </w:r>
      <w:bookmarkEnd w:id="270"/>
    </w:p>
    <w:p w14:paraId="0997207A" w14:textId="6BCCA2C5" w:rsidR="007E24C9" w:rsidRDefault="00EA4A5F">
      <w:pPr>
        <w:pStyle w:val="FirstParagraph"/>
      </w:pPr>
      <w:r>
        <w:t>Image emotion regression</w:t>
      </w:r>
      <w:ins w:id="271" w:author="Diane Pulvino" w:date="2023-07-11T14:25:00Z">
        <w:r w:rsidR="0056661E">
          <w:t>,</w:t>
        </w:r>
      </w:ins>
      <w:r>
        <w:t xml:space="preserve"> which predicts dimensional emotions</w:t>
      </w:r>
      <w:ins w:id="272" w:author="Diane Pulvino" w:date="2023-07-11T14:25:00Z">
        <w:r w:rsidR="0056661E">
          <w:t>,</w:t>
        </w:r>
      </w:ins>
      <w:r>
        <w:t xml:space="preserve"> </w:t>
      </w:r>
      <w:del w:id="273" w:author="Diane Pulvino" w:date="2023-07-11T14:25:00Z">
        <w:r w:rsidDel="0056661E">
          <w:delText xml:space="preserve">is more challenging </w:delText>
        </w:r>
      </w:del>
      <w:ins w:id="274" w:author="Diane Pulvino" w:date="2023-07-11T14:25:00Z">
        <w:r w:rsidR="0056661E">
          <w:t xml:space="preserve">presents a greater challenge </w:t>
        </w:r>
      </w:ins>
      <w:r>
        <w:t xml:space="preserve">than classification. </w:t>
      </w:r>
      <w:del w:id="275" w:author="Diane Pulvino" w:date="2023-07-11T14:32:00Z">
        <w:r w:rsidDel="0056661E">
          <w:delText>The i</w:delText>
        </w:r>
      </w:del>
      <w:ins w:id="276" w:author="Diane Pulvino" w:date="2023-07-11T14:32:00Z">
        <w:r w:rsidR="0056661E">
          <w:t>I</w:t>
        </w:r>
      </w:ins>
      <w:r>
        <w:t xml:space="preserve">mages belonging to the same emotion category may </w:t>
      </w:r>
      <w:del w:id="277" w:author="Diane Pulvino" w:date="2023-07-11T14:32:00Z">
        <w:r w:rsidDel="0056661E">
          <w:delText xml:space="preserve">greatly </w:delText>
        </w:r>
      </w:del>
      <w:r>
        <w:t>differ in continuous space, like valence-arousal (Schlosberg 1954). A common practice is to transfer the image emotion classification model to regression by replacing the classifier with a regression layer, such as the emotion classification models SentiBank</w:t>
      </w:r>
      <w:ins w:id="278" w:author="Diane Pulvino" w:date="2023-07-11T14:32:00Z">
        <w:r w:rsidR="0056661E">
          <w:t xml:space="preserve"> </w:t>
        </w:r>
      </w:ins>
      <w:r>
        <w:t>(Borth, Ji, et al. 2013), ResNet-101</w:t>
      </w:r>
      <w:ins w:id="279" w:author="Diane Pulvino" w:date="2023-07-11T14:32:00Z">
        <w:r w:rsidR="0056661E">
          <w:t xml:space="preserve"> </w:t>
        </w:r>
      </w:ins>
      <w:r>
        <w:t>(He et al. 2016), FT ResNet-101</w:t>
      </w:r>
      <w:ins w:id="280" w:author="Diane Pulvino" w:date="2023-07-11T14:32:00Z">
        <w:r w:rsidR="0056661E">
          <w:t xml:space="preserve"> </w:t>
        </w:r>
      </w:ins>
      <w:r>
        <w:t>(You et al. 2016), SentiNet-A</w:t>
      </w:r>
      <w:ins w:id="281" w:author="Diane Pulvino" w:date="2023-07-11T14:32:00Z">
        <w:r w:rsidR="0056661E">
          <w:t xml:space="preserve"> </w:t>
        </w:r>
      </w:ins>
      <w:r>
        <w:t>(Song et al. 2018), and WSCNet</w:t>
      </w:r>
      <w:ins w:id="282" w:author="Diane Pulvino" w:date="2023-07-11T14:32:00Z">
        <w:r w:rsidR="0056661E">
          <w:t xml:space="preserve"> </w:t>
        </w:r>
      </w:ins>
      <w:r>
        <w:t xml:space="preserve">(Yang et al. 2018). However, </w:t>
      </w:r>
      <w:del w:id="283" w:author="Diane Pulvino" w:date="2023-07-11T14:32:00Z">
        <w:r w:rsidDel="0056661E">
          <w:delText xml:space="preserve">due to the need to map </w:delText>
        </w:r>
      </w:del>
      <w:r>
        <w:t xml:space="preserve">each image </w:t>
      </w:r>
      <w:ins w:id="284" w:author="Diane Pulvino" w:date="2023-07-11T14:32:00Z">
        <w:r w:rsidR="0056661E">
          <w:t xml:space="preserve">must be mapped </w:t>
        </w:r>
      </w:ins>
      <w:r>
        <w:t xml:space="preserve">to a specific value in a high-dimensional </w:t>
      </w:r>
      <w:r>
        <w:lastRenderedPageBreak/>
        <w:t xml:space="preserve">continuous space, </w:t>
      </w:r>
      <w:ins w:id="285" w:author="Diane Pulvino" w:date="2023-07-11T14:33:00Z">
        <w:r w:rsidR="0056661E">
          <w:t xml:space="preserve">so </w:t>
        </w:r>
      </w:ins>
      <w:r>
        <w:t xml:space="preserve">the expansion of the prediction space makes it difficult to distinguish the features extracted by these deep models. Zhao et al. (Zhao et al. 2019) proposed the deep model PDANet for image emotion regression. They applied the attention mechanism on the spatial and channel-wise levels of the deep CNN feature maps to learn the emotional feature. </w:t>
      </w:r>
      <w:ins w:id="286" w:author="Diane Pulvino" w:date="2023-07-11T14:33:00Z">
        <w:r w:rsidR="00F357BB">
          <w:t xml:space="preserve">PDANet has performed well on emotion regression </w:t>
        </w:r>
      </w:ins>
      <w:del w:id="287" w:author="Diane Pulvino" w:date="2023-07-11T14:33:00Z">
        <w:r w:rsidDel="00F357BB">
          <w:delText xml:space="preserve">Compared </w:delText>
        </w:r>
      </w:del>
      <w:ins w:id="288" w:author="Diane Pulvino" w:date="2023-07-11T14:33:00Z">
        <w:r w:rsidR="00F357BB">
          <w:t>c</w:t>
        </w:r>
        <w:r w:rsidR="00F357BB">
          <w:t xml:space="preserve">ompared </w:t>
        </w:r>
      </w:ins>
      <w:r>
        <w:t xml:space="preserve">to </w:t>
      </w:r>
      <w:del w:id="289" w:author="Diane Pulvino" w:date="2023-07-11T14:33:00Z">
        <w:r w:rsidDel="00F357BB">
          <w:delText xml:space="preserve">directly using </w:delText>
        </w:r>
      </w:del>
      <w:r>
        <w:t>deep networks for emotion regression</w:t>
      </w:r>
      <w:del w:id="290" w:author="Diane Pulvino" w:date="2023-07-11T14:34:00Z">
        <w:r w:rsidDel="00F357BB">
          <w:delText>, PDANet has achieved promising performance</w:delText>
        </w:r>
      </w:del>
      <w:r>
        <w:t xml:space="preserve">. </w:t>
      </w:r>
      <w:del w:id="291" w:author="Diane Pulvino" w:date="2023-07-11T14:34:00Z">
        <w:r w:rsidDel="00F357BB">
          <w:delText>This indicates that t</w:delText>
        </w:r>
      </w:del>
      <w:ins w:id="292" w:author="Diane Pulvino" w:date="2023-07-11T14:34:00Z">
        <w:r w:rsidR="00F357BB">
          <w:t>T</w:t>
        </w:r>
      </w:ins>
      <w:r>
        <w:t xml:space="preserve">he emotion regression task requires more refined image features, thus exhibiting better discriminative power in high-dimensional continuous emotional space. However, </w:t>
      </w:r>
      <w:ins w:id="293" w:author="Diane Pulvino" w:date="2023-07-11T14:34:00Z">
        <w:r w:rsidR="00F357BB">
          <w:t xml:space="preserve">directly </w:t>
        </w:r>
      </w:ins>
      <w:r>
        <w:t xml:space="preserve">mapping image features </w:t>
      </w:r>
      <w:del w:id="294" w:author="Diane Pulvino" w:date="2023-07-11T14:34:00Z">
        <w:r w:rsidDel="00F357BB">
          <w:delText xml:space="preserve">directly </w:delText>
        </w:r>
      </w:del>
      <w:r>
        <w:t xml:space="preserve">to continuous emotional scores </w:t>
      </w:r>
      <w:del w:id="295" w:author="Diane Pulvino" w:date="2023-07-11T14:34:00Z">
        <w:r w:rsidDel="00F357BB">
          <w:delText>still faces challenges of</w:delText>
        </w:r>
      </w:del>
      <w:ins w:id="296" w:author="Diane Pulvino" w:date="2023-07-11T14:34:00Z">
        <w:r w:rsidR="00F357BB">
          <w:t>does not circumvent</w:t>
        </w:r>
      </w:ins>
      <w:r>
        <w:t xml:space="preserve"> the affective gap. </w:t>
      </w:r>
      <w:del w:id="297" w:author="Diane Pulvino" w:date="2023-07-11T14:34:00Z">
        <w:r w:rsidDel="00F357BB">
          <w:delText>On the contrary, t</w:delText>
        </w:r>
      </w:del>
      <w:ins w:id="298" w:author="Diane Pulvino" w:date="2023-07-11T14:34:00Z">
        <w:r w:rsidR="00F357BB">
          <w:t>T</w:t>
        </w:r>
      </w:ins>
      <w:r>
        <w:t>he proposed multi-stage perception network employs attention mechanisms at each stage to extract fine-grained features, providing a more powerful feature representation for addressing the affective gap in the continuous emotional space.</w:t>
      </w:r>
    </w:p>
    <w:p w14:paraId="05C5B128" w14:textId="77777777" w:rsidR="007E24C9" w:rsidRDefault="00EA4A5F">
      <w:pPr>
        <w:pStyle w:val="Heading2"/>
      </w:pPr>
      <w:bookmarkStart w:id="299" w:name="image-emotion-distribution-learning"/>
      <w:r>
        <w:t>Image Emotion Distribution Learning</w:t>
      </w:r>
      <w:bookmarkEnd w:id="299"/>
    </w:p>
    <w:p w14:paraId="0C29EDED" w14:textId="2DB1F453" w:rsidR="007E24C9" w:rsidRDefault="00EA4A5F">
      <w:pPr>
        <w:pStyle w:val="FirstParagraph"/>
      </w:pPr>
      <w:r>
        <w:t>Existing works on image emotion classification or regression typically treat the exploration of emotions in images as a single-label prediction task. However, this approach struggles to accurately capture the nuances and utility of each individual label. To overcome this</w:t>
      </w:r>
      <w:del w:id="300" w:author="Diane Pulvino" w:date="2023-07-11T14:35:00Z">
        <w:r w:rsidDel="00F357BB">
          <w:delText xml:space="preserve"> limitation</w:delText>
        </w:r>
      </w:del>
      <w:r>
        <w:t xml:space="preserve">, several methods have turned to label distribution learning (LDL) to describe the emotions associated with an image. </w:t>
      </w:r>
      <w:del w:id="301" w:author="Diane Pulvino" w:date="2023-07-11T14:35:00Z">
        <w:r w:rsidDel="00F357BB">
          <w:delText>The s</w:delText>
        </w:r>
      </w:del>
      <w:ins w:id="302" w:author="Diane Pulvino" w:date="2023-07-11T14:35:00Z">
        <w:r w:rsidR="00F357BB">
          <w:t>S</w:t>
        </w:r>
      </w:ins>
      <w:r>
        <w:t>trategies employed for LDL can be categorized into four groups: problem transformation, algorithm adaptation, specialized algorithms (Geng 2016), and deep models. The first strategy, problem transformation, involves converting the LDL problem into existing learning paradigms. For instance, the problem transformation support vector machine (</w:t>
      </w:r>
      <w:commentRangeStart w:id="303"/>
      <w:r>
        <w:t xml:space="preserve">PT-SVM) and problem transformation naive Bayes (PT-Bayes) utilize SVM and naive Bayes, respectively, to predict the emotion labels. The second strategy, algorithm adaptation, aims to adapt existing algorithms to address the specific problem. Examples include the algorithm adaptation k-nearest neighbor (AA-kNN) and algorithm adaptation back propagation network (AA-BP). The third strategy </w:t>
      </w:r>
      <w:commentRangeEnd w:id="303"/>
      <w:r w:rsidR="00F357BB">
        <w:rPr>
          <w:rStyle w:val="CommentReference"/>
        </w:rPr>
        <w:commentReference w:id="303"/>
      </w:r>
      <w:del w:id="304" w:author="Diane Pulvino" w:date="2023-07-11T14:38:00Z">
        <w:r w:rsidDel="00F357BB">
          <w:delText>involves</w:delText>
        </w:r>
      </w:del>
      <w:r>
        <w:t xml:space="preserve"> </w:t>
      </w:r>
      <w:del w:id="305" w:author="Diane Pulvino" w:date="2023-07-11T14:38:00Z">
        <w:r w:rsidDel="00F357BB">
          <w:delText xml:space="preserve">designing </w:delText>
        </w:r>
      </w:del>
      <w:ins w:id="306" w:author="Diane Pulvino" w:date="2023-07-11T14:38:00Z">
        <w:r w:rsidR="00F357BB">
          <w:t>design</w:t>
        </w:r>
        <w:r w:rsidR="00F357BB">
          <w:t>s</w:t>
        </w:r>
        <w:r w:rsidR="00F357BB">
          <w:t xml:space="preserve"> </w:t>
        </w:r>
      </w:ins>
      <w:r>
        <w:t>specialized algorithms for label distribution learning. Geng et al. (Geng, Yin, and Zhou 2013) proposed the specialized algorithm improved iterative scaling (SA-IIS) and specialized algorithm quasi-Newton method</w:t>
      </w:r>
      <w:ins w:id="307" w:author="Diane Pulvino" w:date="2023-07-11T14:38:00Z">
        <w:r w:rsidR="00F357BB">
          <w:t>s</w:t>
        </w:r>
      </w:ins>
      <w:r>
        <w:t xml:space="preserve"> (SA-BFGS) for label distribution learning.</w:t>
      </w:r>
      <w:ins w:id="308" w:author="Diane Pulvino" w:date="2023-07-11T14:38:00Z">
        <w:r w:rsidR="00F357BB">
          <w:t xml:space="preserve"> The fourth strategy involves deep learning.</w:t>
        </w:r>
      </w:ins>
    </w:p>
    <w:p w14:paraId="3F995EE3" w14:textId="71538DF6" w:rsidR="007E24C9" w:rsidRDefault="00EA4A5F">
      <w:pPr>
        <w:pStyle w:val="BodyText"/>
      </w:pPr>
      <w:r>
        <w:t xml:space="preserve">Deep learning has demonstrated remarkable performance in the field of computer vision, leading to the adoption of deep models for emotion distribution learning. Building upon this, Peng et al. (Peng et al. 2015) introduced a convolutional neural network regression model (CNNR) that extends the CNN architecture by replacing the softmax layer with the Euclidean loss layer to facilitate emotion distribution regression. Yang et al. (Yang, She, and Sun 2017) proposed a multi-task deep framework </w:t>
      </w:r>
      <w:del w:id="309" w:author="Diane Pulvino" w:date="2023-07-11T14:39:00Z">
        <w:r w:rsidDel="00F357BB">
          <w:delText xml:space="preserve">by </w:delText>
        </w:r>
      </w:del>
      <w:ins w:id="310" w:author="Diane Pulvino" w:date="2023-07-11T14:39:00Z">
        <w:r w:rsidR="00F357BB">
          <w:t>that</w:t>
        </w:r>
        <w:r w:rsidR="00F357BB">
          <w:t xml:space="preserve"> </w:t>
        </w:r>
      </w:ins>
      <w:r>
        <w:t xml:space="preserve">jointly </w:t>
      </w:r>
      <w:del w:id="311" w:author="Diane Pulvino" w:date="2023-07-11T14:39:00Z">
        <w:r w:rsidDel="00F357BB">
          <w:delText xml:space="preserve">optimizing </w:delText>
        </w:r>
      </w:del>
      <w:ins w:id="312" w:author="Diane Pulvino" w:date="2023-07-11T14:39:00Z">
        <w:r w:rsidR="00F357BB">
          <w:t>optimiz</w:t>
        </w:r>
        <w:r w:rsidR="00F357BB">
          <w:t>es</w:t>
        </w:r>
        <w:r w:rsidR="00F357BB">
          <w:t xml:space="preserve"> </w:t>
        </w:r>
      </w:ins>
      <w:r>
        <w:t xml:space="preserve">classification and distribution prediction. Xiong et al. (Xiong et al. 2019) developed a structured and sparse annotations framework to fuse the polarity and intensity of emotions into a CNN-based model. Xu et al. (Xu and Wang 2021) </w:t>
      </w:r>
      <w:ins w:id="313" w:author="Diane Pulvino" w:date="2023-07-11T14:40:00Z">
        <w:r w:rsidR="00F357BB">
          <w:t xml:space="preserve">used an attention mechanism to </w:t>
        </w:r>
      </w:ins>
      <w:r>
        <w:t>extract</w:t>
      </w:r>
      <w:del w:id="314" w:author="Diane Pulvino" w:date="2023-07-11T14:40:00Z">
        <w:r w:rsidDel="00F357BB">
          <w:delText>ed</w:delText>
        </w:r>
      </w:del>
      <w:r>
        <w:t xml:space="preserve"> </w:t>
      </w:r>
      <w:del w:id="315" w:author="Diane Pulvino" w:date="2023-07-11T14:40:00Z">
        <w:r w:rsidDel="00F357BB">
          <w:delText xml:space="preserve">the </w:delText>
        </w:r>
      </w:del>
      <w:r>
        <w:t>emotion-related regions for each emotion</w:t>
      </w:r>
      <w:ins w:id="316" w:author="Diane Pulvino" w:date="2023-07-11T14:40:00Z">
        <w:r w:rsidR="00F357BB">
          <w:t>,</w:t>
        </w:r>
      </w:ins>
      <w:del w:id="317" w:author="Diane Pulvino" w:date="2023-07-11T14:40:00Z">
        <w:r w:rsidDel="00F357BB">
          <w:delText xml:space="preserve"> by attention mechanism</w:delText>
        </w:r>
      </w:del>
      <w:r>
        <w:t xml:space="preserve"> and captured the correlation</w:t>
      </w:r>
      <w:ins w:id="318" w:author="Diane Pulvino" w:date="2023-07-11T14:40:00Z">
        <w:r w:rsidR="00F357BB">
          <w:t>s</w:t>
        </w:r>
      </w:ins>
      <w:r>
        <w:t xml:space="preserve"> between </w:t>
      </w:r>
      <w:del w:id="319" w:author="Diane Pulvino" w:date="2023-07-11T14:40:00Z">
        <w:r w:rsidDel="00F357BB">
          <w:delText xml:space="preserve">different </w:delText>
        </w:r>
      </w:del>
      <w:r>
        <w:t xml:space="preserve">emotions </w:t>
      </w:r>
      <w:del w:id="320" w:author="Diane Pulvino" w:date="2023-07-11T14:40:00Z">
        <w:r w:rsidDel="00F357BB">
          <w:delText xml:space="preserve">by </w:delText>
        </w:r>
      </w:del>
      <w:ins w:id="321" w:author="Diane Pulvino" w:date="2023-07-11T14:40:00Z">
        <w:r w:rsidR="00F357BB">
          <w:t>using</w:t>
        </w:r>
        <w:r w:rsidR="00F357BB">
          <w:t xml:space="preserve"> </w:t>
        </w:r>
      </w:ins>
      <w:r>
        <w:t xml:space="preserve">a graph-based </w:t>
      </w:r>
      <w:r>
        <w:lastRenderedPageBreak/>
        <w:t>network. Yang et al. (J. Yang, Li, et al. 2021) designed a circular</w:t>
      </w:r>
      <w:del w:id="322" w:author="Diane Pulvino" w:date="2023-07-11T14:47:00Z">
        <w:r w:rsidDel="00DF1688">
          <w:delText>-structured</w:delText>
        </w:r>
      </w:del>
      <w:r>
        <w:t xml:space="preserve"> representation of emotion distribution and trained the deep model </w:t>
      </w:r>
      <w:del w:id="323" w:author="Diane Pulvino" w:date="2023-07-11T14:47:00Z">
        <w:r w:rsidDel="00DF1688">
          <w:delText>by a</w:delText>
        </w:r>
      </w:del>
      <w:ins w:id="324" w:author="Diane Pulvino" w:date="2023-07-11T14:47:00Z">
        <w:r w:rsidR="00DF1688">
          <w:t>with</w:t>
        </w:r>
      </w:ins>
      <w:r>
        <w:t xml:space="preserve"> progressive circular loss. Yang et al. (Yang et al. 2022) built a subjectivity</w:t>
      </w:r>
      <w:ins w:id="325" w:author="Diane Pulvino" w:date="2023-07-11T14:47:00Z">
        <w:r w:rsidR="00DF1688">
          <w:t>-</w:t>
        </w:r>
      </w:ins>
      <w:del w:id="326" w:author="Diane Pulvino" w:date="2023-07-11T14:47:00Z">
        <w:r w:rsidDel="00DF1688">
          <w:delText xml:space="preserve"> </w:delText>
        </w:r>
      </w:del>
      <w:r>
        <w:t>appraising module</w:t>
      </w:r>
      <w:ins w:id="327" w:author="Diane Pulvino" w:date="2023-07-11T14:47:00Z">
        <w:r w:rsidR="00DF1688">
          <w:t xml:space="preserve"> consisting of an attention-based memory</w:t>
        </w:r>
      </w:ins>
      <w:r>
        <w:t xml:space="preserve"> to simulate the process of human emotion perception</w:t>
      </w:r>
      <w:del w:id="328" w:author="Diane Pulvino" w:date="2023-07-11T14:47:00Z">
        <w:r w:rsidDel="00DF1688">
          <w:delText>, which consists of an attention-based memory</w:delText>
        </w:r>
      </w:del>
      <w:r>
        <w:t>.</w:t>
      </w:r>
    </w:p>
    <w:p w14:paraId="79D9F05F" w14:textId="4F13CEDE" w:rsidR="007E24C9" w:rsidRDefault="00EA4A5F">
      <w:pPr>
        <w:pStyle w:val="BodyText"/>
      </w:pPr>
      <w:r>
        <w:t>Overall, these methods of image emotion distribution learning focus on capturing the correlations between emotions</w:t>
      </w:r>
      <w:ins w:id="329" w:author="Diane Pulvino" w:date="2023-07-11T14:48:00Z">
        <w:r w:rsidR="00DF1688">
          <w:t>, but they</w:t>
        </w:r>
      </w:ins>
      <w:del w:id="330" w:author="Diane Pulvino" w:date="2023-07-11T14:48:00Z">
        <w:r w:rsidDel="00DF1688">
          <w:delText xml:space="preserve"> while</w:delText>
        </w:r>
      </w:del>
      <w:r>
        <w:t xml:space="preserve"> overlook</w:t>
      </w:r>
      <w:del w:id="331" w:author="Diane Pulvino" w:date="2023-07-11T14:48:00Z">
        <w:r w:rsidDel="00DF1688">
          <w:delText>ing</w:delText>
        </w:r>
      </w:del>
      <w:r>
        <w:t xml:space="preserve"> the challenge of bridging the affective gap between features and emotion labels. In contrast, the proposed multi-stage perception network introduces multiple-attribute perception stages, which can simultaneously learn emotion correlations and narrow the affective gap.</w:t>
      </w:r>
    </w:p>
    <w:p w14:paraId="1E377D34" w14:textId="77777777" w:rsidR="007E24C9" w:rsidRDefault="00EA4A5F">
      <w:pPr>
        <w:pStyle w:val="Heading1"/>
      </w:pPr>
      <w:bookmarkStart w:id="332" w:name="problem-statement"/>
      <w:r>
        <w:t>Problem Statement</w:t>
      </w:r>
      <w:bookmarkEnd w:id="332"/>
    </w:p>
    <w:p w14:paraId="51CAEB30" w14:textId="1E8A2479" w:rsidR="007E24C9" w:rsidRDefault="00EA4A5F">
      <w:pPr>
        <w:pStyle w:val="FirstParagraph"/>
      </w:pPr>
      <w:r>
        <w:t xml:space="preserve">Let </w:t>
      </w:r>
      <m:oMath>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emo</m:t>
            </m:r>
          </m:sub>
          <m:sup>
            <m:r>
              <w:rPr>
                <w:rFonts w:ascii="Cambria Math" w:hAnsi="Cambria Math"/>
              </w:rPr>
              <m:t>i</m:t>
            </m:r>
          </m:sup>
        </m:sSubSup>
        <m:sSubSup>
          <m:sSubSupPr>
            <m:ctrlPr>
              <w:rPr>
                <w:rFonts w:ascii="Cambria Math" w:hAnsi="Cambria Math"/>
              </w:rPr>
            </m:ctrlPr>
          </m:sSubSupPr>
          <m:e>
            <m:r>
              <w:rPr>
                <w:rFonts w:ascii="Cambria Math" w:hAnsi="Cambria Math"/>
              </w:rPr>
              <m:t>}</m:t>
            </m:r>
          </m:e>
          <m:sub>
            <m:r>
              <w:rPr>
                <w:rFonts w:ascii="Cambria Math" w:hAnsi="Cambria Math"/>
              </w:rPr>
              <m:t>i=1</m:t>
            </m:r>
          </m:sub>
          <m:sup>
            <m:r>
              <w:rPr>
                <w:rFonts w:ascii="Cambria Math" w:hAnsi="Cambria Math"/>
              </w:rPr>
              <m:t>N</m:t>
            </m:r>
          </m:sup>
        </m:sSubSup>
      </m:oMath>
      <w:r>
        <w:t xml:space="preserve"> be an image emotion </w:t>
      </w:r>
      <w:del w:id="333" w:author="Diane Pulvino" w:date="2023-07-11T12:47:00Z">
        <w:r w:rsidDel="00F25439">
          <w:delText>dataset</w:delText>
        </w:r>
      </w:del>
      <w:ins w:id="334" w:author="Diane Pulvino" w:date="2023-07-11T12:47:00Z">
        <w:r w:rsidR="00F25439">
          <w:t>data set</w:t>
        </w:r>
      </w:ins>
      <w:r>
        <w:t xml:space="preserve">, where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represent image data and emotion labels, respectively, and </w:t>
      </w:r>
      <m:oMath>
        <m:r>
          <w:rPr>
            <w:rFonts w:ascii="Cambria Math" w:hAnsi="Cambria Math"/>
          </w:rPr>
          <m:t>N</m:t>
        </m:r>
      </m:oMath>
      <w:r>
        <w:t xml:space="preserve"> is the total number of samples. The proposed method utilizes image entity and attribute information to learn visual features in a staged manner. Therefore, </w:t>
      </w:r>
      <w:ins w:id="335" w:author="Diane Pulvino" w:date="2023-07-11T14:49:00Z">
        <w:r w:rsidR="00DF1688">
          <w:t xml:space="preserve">entity and attribute pseudo-labels are generated for the image emotion data set </w:t>
        </w:r>
      </w:ins>
      <w:r>
        <w:t>during the pre-training phase of the feature extraction network</w:t>
      </w:r>
      <w:del w:id="336" w:author="Diane Pulvino" w:date="2023-07-11T14:49:00Z">
        <w:r w:rsidDel="00DF1688">
          <w:delText xml:space="preserve">, the entity and attribute pseudo-labels are generated for the image emotion </w:delText>
        </w:r>
      </w:del>
      <w:del w:id="337" w:author="Diane Pulvino" w:date="2023-07-11T12:47:00Z">
        <w:r w:rsidDel="00F25439">
          <w:delText>dataset</w:delText>
        </w:r>
      </w:del>
      <w:r>
        <w:t xml:space="preserve">. The entity label consists of predicted results of image instance segmentation </w:t>
      </w: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m</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ent</m:t>
            </m:r>
          </m:sub>
          <m:sup>
            <m:r>
              <w:rPr>
                <w:rFonts w:ascii="Cambria Math" w:hAnsi="Cambria Math"/>
              </w:rPr>
              <m:t>i,j</m:t>
            </m:r>
          </m:sup>
        </m:sSubSup>
        <m:sSubSup>
          <m:sSubSupPr>
            <m:ctrlPr>
              <w:rPr>
                <w:rFonts w:ascii="Cambria Math" w:hAnsi="Cambria Math"/>
              </w:rPr>
            </m:ctrlPr>
          </m:sSubSupPr>
          <m:e>
            <m:r>
              <w:rPr>
                <w:rFonts w:ascii="Cambria Math" w:hAnsi="Cambria Math"/>
              </w:rPr>
              <m:t>}</m:t>
            </m:r>
          </m:e>
          <m:sub>
            <m:r>
              <w:rPr>
                <w:rFonts w:ascii="Cambria Math" w:hAnsi="Cambria Math"/>
              </w:rPr>
              <m:t>j=1</m:t>
            </m:r>
          </m:sub>
          <m:sup>
            <m:sSub>
              <m:sSubPr>
                <m:ctrlPr>
                  <w:rPr>
                    <w:rFonts w:ascii="Cambria Math" w:hAnsi="Cambria Math"/>
                  </w:rPr>
                </m:ctrlPr>
              </m:sSubPr>
              <m:e>
                <m:r>
                  <w:rPr>
                    <w:rFonts w:ascii="Cambria Math" w:hAnsi="Cambria Math"/>
                  </w:rPr>
                  <m:t>N</m:t>
                </m:r>
              </m:e>
              <m:sub>
                <m:r>
                  <w:rPr>
                    <w:rFonts w:ascii="Cambria Math" w:hAnsi="Cambria Math"/>
                  </w:rPr>
                  <m:t>i</m:t>
                </m:r>
              </m:sub>
            </m:sSub>
          </m:sup>
        </m:sSubSup>
      </m:oMath>
      <w:r>
        <w:t xml:space="preserve">, where </w:t>
      </w:r>
      <m:oMath>
        <m:sSubSup>
          <m:sSubSupPr>
            <m:ctrlPr>
              <w:rPr>
                <w:rFonts w:ascii="Cambria Math" w:hAnsi="Cambria Math"/>
              </w:rPr>
            </m:ctrlPr>
          </m:sSubSupPr>
          <m:e>
            <m:r>
              <w:rPr>
                <w:rFonts w:ascii="Cambria Math" w:hAnsi="Cambria Math"/>
              </w:rPr>
              <m:t>m</m:t>
            </m:r>
          </m:e>
          <m:sub>
            <m:r>
              <w:rPr>
                <w:rFonts w:ascii="Cambria Math" w:hAnsi="Cambria Math"/>
              </w:rPr>
              <m:t>i</m:t>
            </m:r>
          </m:sub>
          <m:sup>
            <m:r>
              <w:rPr>
                <w:rFonts w:ascii="Cambria Math" w:hAnsi="Cambria Math"/>
              </w:rPr>
              <m:t>j</m:t>
            </m:r>
          </m:sup>
        </m:sSubSup>
      </m:oMath>
      <w:r>
        <w:t xml:space="preserve"> and </w:t>
      </w:r>
      <m:oMath>
        <m:sSubSup>
          <m:sSubSupPr>
            <m:ctrlPr>
              <w:rPr>
                <w:rFonts w:ascii="Cambria Math" w:hAnsi="Cambria Math"/>
              </w:rPr>
            </m:ctrlPr>
          </m:sSubSupPr>
          <m:e>
            <m:r>
              <w:rPr>
                <w:rFonts w:ascii="Cambria Math" w:hAnsi="Cambria Math"/>
              </w:rPr>
              <m:t>y</m:t>
            </m:r>
          </m:e>
          <m:sub>
            <m:r>
              <w:rPr>
                <w:rFonts w:ascii="Cambria Math" w:hAnsi="Cambria Math"/>
              </w:rPr>
              <m:t>ent</m:t>
            </m:r>
          </m:sub>
          <m:sup>
            <m:r>
              <w:rPr>
                <w:rFonts w:ascii="Cambria Math" w:hAnsi="Cambria Math"/>
              </w:rPr>
              <m:t>i,j</m:t>
            </m:r>
          </m:sup>
        </m:sSubSup>
      </m:oMath>
      <w:r>
        <w:t xml:space="preserve"> are binary masks and entity category labels for the </w:t>
      </w:r>
      <m:oMath>
        <m:r>
          <w:rPr>
            <w:rFonts w:ascii="Cambria Math" w:hAnsi="Cambria Math"/>
          </w:rPr>
          <m:t>j</m:t>
        </m:r>
      </m:oMath>
      <w:r>
        <w:t xml:space="preserve">-th entity in the </w:t>
      </w:r>
      <m:oMath>
        <m:r>
          <w:rPr>
            <w:rFonts w:ascii="Cambria Math" w:hAnsi="Cambria Math"/>
          </w:rPr>
          <m:t>i</m:t>
        </m:r>
      </m:oMath>
      <w:r>
        <w:t xml:space="preserve">-th image, and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is the number of entities in the </w:t>
      </w:r>
      <m:oMath>
        <m:r>
          <w:rPr>
            <w:rFonts w:ascii="Cambria Math" w:hAnsi="Cambria Math"/>
          </w:rPr>
          <m:t>i</m:t>
        </m:r>
      </m:oMath>
      <w:r>
        <w:t xml:space="preserve">-th image. The attribute content is represented by the distribution of </w:t>
      </w:r>
      <m:oMath>
        <m:r>
          <w:rPr>
            <w:rFonts w:ascii="Cambria Math" w:hAnsi="Cambria Math"/>
          </w:rPr>
          <m:t>K</m:t>
        </m:r>
      </m:oMath>
      <w:r>
        <w:t xml:space="preserve"> fixed attribute words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att</m:t>
            </m:r>
          </m:sub>
          <m:sup>
            <m:r>
              <w:rPr>
                <w:rFonts w:ascii="Cambria Math" w:hAnsi="Cambria Math"/>
              </w:rPr>
              <m:t>i,j</m:t>
            </m:r>
          </m:sup>
        </m:sSubSup>
        <m:sSubSup>
          <m:sSubSupPr>
            <m:ctrlPr>
              <w:rPr>
                <w:rFonts w:ascii="Cambria Math" w:hAnsi="Cambria Math"/>
              </w:rPr>
            </m:ctrlPr>
          </m:sSubSupPr>
          <m:e>
            <m:r>
              <w:rPr>
                <w:rFonts w:ascii="Cambria Math" w:hAnsi="Cambria Math"/>
              </w:rPr>
              <m:t>}</m:t>
            </m:r>
          </m:e>
          <m:sub>
            <m:r>
              <w:rPr>
                <w:rFonts w:ascii="Cambria Math" w:hAnsi="Cambria Math"/>
              </w:rPr>
              <m:t>j=1</m:t>
            </m:r>
          </m:sub>
          <m:sup>
            <m:r>
              <w:rPr>
                <w:rFonts w:ascii="Cambria Math" w:hAnsi="Cambria Math"/>
              </w:rPr>
              <m:t>K</m:t>
            </m:r>
          </m:sup>
        </m:sSubSup>
      </m:oMath>
      <w:r>
        <w:t xml:space="preserve">, where </w:t>
      </w:r>
      <m:oMath>
        <m:sSubSup>
          <m:sSubSupPr>
            <m:ctrlPr>
              <w:rPr>
                <w:rFonts w:ascii="Cambria Math" w:hAnsi="Cambria Math"/>
              </w:rPr>
            </m:ctrlPr>
          </m:sSubSupPr>
          <m:e>
            <m:r>
              <w:rPr>
                <w:rFonts w:ascii="Cambria Math" w:hAnsi="Cambria Math"/>
              </w:rPr>
              <m:t>y</m:t>
            </m:r>
          </m:e>
          <m:sub>
            <m:r>
              <w:rPr>
                <w:rFonts w:ascii="Cambria Math" w:hAnsi="Cambria Math"/>
              </w:rPr>
              <m:t>att</m:t>
            </m:r>
          </m:sub>
          <m:sup>
            <m:r>
              <w:rPr>
                <w:rFonts w:ascii="Cambria Math" w:hAnsi="Cambria Math"/>
              </w:rPr>
              <m:t>i,j</m:t>
            </m:r>
          </m:sup>
        </m:sSubSup>
      </m:oMath>
      <w:r>
        <w:t xml:space="preserve"> denotes the matching score between the </w:t>
      </w:r>
      <m:oMath>
        <m:r>
          <w:rPr>
            <w:rFonts w:ascii="Cambria Math" w:hAnsi="Cambria Math"/>
          </w:rPr>
          <m:t>j</m:t>
        </m:r>
      </m:oMath>
      <w:r>
        <w:t xml:space="preserve">-th attribute word and the </w:t>
      </w:r>
      <m:oMath>
        <m:r>
          <w:rPr>
            <w:rFonts w:ascii="Cambria Math" w:hAnsi="Cambria Math"/>
          </w:rPr>
          <m:t>i</m:t>
        </m:r>
      </m:oMath>
      <w:r>
        <w:t>-th image. With the help of entity and attribute information, three perception tasks are conducted to optimize the feature extraction network</w:t>
      </w:r>
      <w:del w:id="338" w:author="Diane Pulvino" w:date="2023-07-11T14:50:00Z">
        <w:r w:rsidDel="00DF1688">
          <w:delText xml:space="preserve">: </w:delText>
        </w:r>
      </w:del>
      <w:ins w:id="339" w:author="Diane Pulvino" w:date="2023-07-11T14:50:00Z">
        <w:r w:rsidR="00DF1688">
          <w:t>.</w:t>
        </w:r>
        <w:r w:rsidR="00DF1688">
          <w:t xml:space="preserve"> </w:t>
        </w:r>
        <w:r w:rsidR="00DF1688">
          <w:t xml:space="preserve">The </w:t>
        </w:r>
      </w:ins>
      <w:r>
        <w:t xml:space="preserve">entity classification task trains the entity perception module on the data </w:t>
      </w:r>
      <m:oMath>
        <m:sSup>
          <m:sSupPr>
            <m:ctrlPr>
              <w:rPr>
                <w:rFonts w:ascii="Cambria Math" w:hAnsi="Cambria Math"/>
              </w:rPr>
            </m:ctrlPr>
          </m:sSupPr>
          <m:e>
            <m:r>
              <w:rPr>
                <w:rFonts w:ascii="Cambria Math" w:hAnsi="Cambria Math"/>
              </w:rPr>
              <m:t>D</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sSubSup>
          <m:sSubSupPr>
            <m:ctrlPr>
              <w:rPr>
                <w:rFonts w:ascii="Cambria Math" w:hAnsi="Cambria Math"/>
              </w:rPr>
            </m:ctrlPr>
          </m:sSubSupPr>
          <m:e>
            <m:r>
              <w:rPr>
                <w:rFonts w:ascii="Cambria Math" w:hAnsi="Cambria Math"/>
              </w:rPr>
              <m:t>}</m:t>
            </m:r>
          </m:e>
          <m:sub>
            <m:r>
              <w:rPr>
                <w:rFonts w:ascii="Cambria Math" w:hAnsi="Cambria Math"/>
              </w:rPr>
              <m:t>i=1</m:t>
            </m:r>
          </m:sub>
          <m:sup>
            <m:r>
              <w:rPr>
                <w:rFonts w:ascii="Cambria Math" w:hAnsi="Cambria Math"/>
              </w:rPr>
              <m:t>N</m:t>
            </m:r>
          </m:sup>
        </m:sSubSup>
      </m:oMath>
      <w:del w:id="340" w:author="Diane Pulvino" w:date="2023-07-11T14:50:00Z">
        <w:r w:rsidDel="00DF1688">
          <w:delText xml:space="preserve">, </w:delText>
        </w:r>
      </w:del>
      <w:ins w:id="341" w:author="Diane Pulvino" w:date="2023-07-11T14:50:00Z">
        <w:r w:rsidR="00DF1688">
          <w:t>. The</w:t>
        </w:r>
        <w:r w:rsidR="00DF1688">
          <w:t xml:space="preserve"> </w:t>
        </w:r>
      </w:ins>
      <w:r>
        <w:t xml:space="preserve">attribute learning task optimizes the attribute perception module on the data </w:t>
      </w:r>
      <m:oMath>
        <m:sSup>
          <m:sSupPr>
            <m:ctrlPr>
              <w:rPr>
                <w:rFonts w:ascii="Cambria Math" w:hAnsi="Cambria Math"/>
              </w:rPr>
            </m:ctrlPr>
          </m:sSupPr>
          <m:e>
            <m:r>
              <w:rPr>
                <w:rFonts w:ascii="Cambria Math" w:hAnsi="Cambria Math"/>
              </w:rPr>
              <m:t>D</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sSubSup>
          <m:sSubSupPr>
            <m:ctrlPr>
              <w:rPr>
                <w:rFonts w:ascii="Cambria Math" w:hAnsi="Cambria Math"/>
              </w:rPr>
            </m:ctrlPr>
          </m:sSubSupPr>
          <m:e>
            <m:r>
              <w:rPr>
                <w:rFonts w:ascii="Cambria Math" w:hAnsi="Cambria Math"/>
              </w:rPr>
              <m:t>}</m:t>
            </m:r>
          </m:e>
          <m:sub>
            <m:r>
              <w:rPr>
                <w:rFonts w:ascii="Cambria Math" w:hAnsi="Cambria Math"/>
              </w:rPr>
              <m:t>i=1</m:t>
            </m:r>
          </m:sub>
          <m:sup>
            <m:r>
              <w:rPr>
                <w:rFonts w:ascii="Cambria Math" w:hAnsi="Cambria Math"/>
              </w:rPr>
              <m:t>N</m:t>
            </m:r>
          </m:sup>
        </m:sSubSup>
      </m:oMath>
      <w:del w:id="342" w:author="Diane Pulvino" w:date="2023-07-11T14:50:00Z">
        <w:r w:rsidDel="00DF1688">
          <w:delText>, and</w:delText>
        </w:r>
      </w:del>
      <w:ins w:id="343" w:author="Diane Pulvino" w:date="2023-07-11T14:50:00Z">
        <w:r w:rsidR="00DF1688">
          <w:t>. The</w:t>
        </w:r>
      </w:ins>
      <w:r>
        <w:t xml:space="preserve"> emotion analysis task trains the emotion perception module on the standard image emotion </w:t>
      </w:r>
      <w:del w:id="344" w:author="Diane Pulvino" w:date="2023-07-11T12:47:00Z">
        <w:r w:rsidDel="00F25439">
          <w:delText>dataset</w:delText>
        </w:r>
      </w:del>
      <w:ins w:id="345" w:author="Diane Pulvino" w:date="2023-07-11T12:47:00Z">
        <w:r w:rsidR="00F25439">
          <w:t>data set</w:t>
        </w:r>
      </w:ins>
      <w:r>
        <w:t xml:space="preserve"> </w:t>
      </w:r>
      <m:oMath>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emo</m:t>
            </m:r>
          </m:sub>
          <m:sup>
            <m:r>
              <w:rPr>
                <w:rFonts w:ascii="Cambria Math" w:hAnsi="Cambria Math"/>
              </w:rPr>
              <m:t>i</m:t>
            </m:r>
          </m:sup>
        </m:sSubSup>
        <m:sSubSup>
          <m:sSubSupPr>
            <m:ctrlPr>
              <w:rPr>
                <w:rFonts w:ascii="Cambria Math" w:hAnsi="Cambria Math"/>
              </w:rPr>
            </m:ctrlPr>
          </m:sSubSupPr>
          <m:e>
            <m:r>
              <w:rPr>
                <w:rFonts w:ascii="Cambria Math" w:hAnsi="Cambria Math"/>
              </w:rPr>
              <m:t>}</m:t>
            </m:r>
          </m:e>
          <m:sub>
            <m:r>
              <w:rPr>
                <w:rFonts w:ascii="Cambria Math" w:hAnsi="Cambria Math"/>
              </w:rPr>
              <m:t>i=1</m:t>
            </m:r>
          </m:sub>
          <m:sup>
            <m:r>
              <w:rPr>
                <w:rFonts w:ascii="Cambria Math" w:hAnsi="Cambria Math"/>
              </w:rPr>
              <m:t>N</m:t>
            </m:r>
          </m:sup>
        </m:sSubSup>
      </m:oMath>
      <w:r>
        <w:t>. Ultimately, these three tasks facilitate the extraction of emotion features based on the three-stage visual perception framework.</w:t>
      </w:r>
    </w:p>
    <w:p w14:paraId="70AD6C39" w14:textId="77777777" w:rsidR="007E24C9" w:rsidRDefault="00EA4A5F">
      <w:pPr>
        <w:pStyle w:val="Heading1"/>
      </w:pPr>
      <w:bookmarkStart w:id="346" w:name="methodology"/>
      <w:r>
        <w:t>Methodology</w:t>
      </w:r>
      <w:bookmarkEnd w:id="346"/>
    </w:p>
    <w:p w14:paraId="2598484E" w14:textId="77777777" w:rsidR="007E24C9" w:rsidRPr="006A3299" w:rsidRDefault="00EA4A5F">
      <w:pPr>
        <w:pStyle w:val="Heading2"/>
        <w:rPr>
          <w:highlight w:val="yellow"/>
        </w:rPr>
      </w:pPr>
      <w:bookmarkStart w:id="347" w:name="label-generation"/>
      <w:r w:rsidRPr="006A3299">
        <w:rPr>
          <w:highlight w:val="yellow"/>
        </w:rPr>
        <w:t>Label Generation</w:t>
      </w:r>
      <w:bookmarkEnd w:id="347"/>
    </w:p>
    <w:p w14:paraId="5E1A9D32" w14:textId="7A30E905" w:rsidR="007E24C9" w:rsidRPr="006A3299" w:rsidRDefault="00EA4A5F">
      <w:pPr>
        <w:pStyle w:val="FirstParagraph"/>
        <w:rPr>
          <w:highlight w:val="yellow"/>
        </w:rPr>
      </w:pPr>
      <w:del w:id="348" w:author="Diane Pulvino" w:date="2023-07-03T16:15:00Z">
        <w:r w:rsidRPr="006A3299" w:rsidDel="00EA4A5F">
          <w:rPr>
            <w:highlight w:val="yellow"/>
          </w:rPr>
          <w:delText>Following the</w:delText>
        </w:r>
      </w:del>
      <w:ins w:id="349" w:author="Diane Pulvino" w:date="2023-07-03T16:15:00Z">
        <w:r>
          <w:rPr>
            <w:highlight w:val="yellow"/>
          </w:rPr>
          <w:t>A</w:t>
        </w:r>
      </w:ins>
      <w:r w:rsidRPr="006A3299">
        <w:rPr>
          <w:highlight w:val="yellow"/>
        </w:rPr>
        <w:t xml:space="preserve"> three</w:t>
      </w:r>
      <w:ins w:id="350" w:author="Diane Pulvino" w:date="2023-07-06T11:23:00Z">
        <w:r w:rsidR="00DB6E3F">
          <w:rPr>
            <w:highlight w:val="yellow"/>
          </w:rPr>
          <w:t>-s</w:t>
        </w:r>
      </w:ins>
      <w:del w:id="351" w:author="Diane Pulvino" w:date="2023-07-03T16:16:00Z">
        <w:r w:rsidRPr="006A3299" w:rsidDel="00EA4A5F">
          <w:rPr>
            <w:highlight w:val="yellow"/>
          </w:rPr>
          <w:delText>-</w:delText>
        </w:r>
      </w:del>
      <w:del w:id="352" w:author="Diane Pulvino" w:date="2023-07-06T11:22:00Z">
        <w:r w:rsidRPr="006A3299" w:rsidDel="00DB6E3F">
          <w:rPr>
            <w:highlight w:val="yellow"/>
          </w:rPr>
          <w:delText>s</w:delText>
        </w:r>
      </w:del>
      <w:ins w:id="353" w:author="Diane Pulvino" w:date="2023-07-03T16:16:00Z">
        <w:r>
          <w:rPr>
            <w:highlight w:val="yellow"/>
          </w:rPr>
          <w:t>tep</w:t>
        </w:r>
      </w:ins>
      <w:del w:id="354" w:author="Diane Pulvino" w:date="2023-07-03T16:16:00Z">
        <w:r w:rsidRPr="006A3299" w:rsidDel="00EA4A5F">
          <w:rPr>
            <w:highlight w:val="yellow"/>
          </w:rPr>
          <w:delText>tage</w:delText>
        </w:r>
      </w:del>
      <w:r w:rsidRPr="006A3299">
        <w:rPr>
          <w:highlight w:val="yellow"/>
        </w:rPr>
        <w:t xml:space="preserve"> framework</w:t>
      </w:r>
      <w:ins w:id="355" w:author="Diane Pulvino" w:date="2023-07-03T16:16:00Z">
        <w:r>
          <w:rPr>
            <w:highlight w:val="yellow"/>
          </w:rPr>
          <w:t xml:space="preserve"> is used to create the entity and attribute pseudo labels </w:t>
        </w:r>
      </w:ins>
      <w:ins w:id="356" w:author="Diane Pulvino" w:date="2023-07-06T11:23:00Z">
        <w:r w:rsidR="00DB6E3F">
          <w:rPr>
            <w:highlight w:val="yellow"/>
          </w:rPr>
          <w:t xml:space="preserve">needed </w:t>
        </w:r>
      </w:ins>
      <w:ins w:id="357" w:author="Diane Pulvino" w:date="2023-07-03T16:16:00Z">
        <w:r>
          <w:rPr>
            <w:highlight w:val="yellow"/>
          </w:rPr>
          <w:t>during the learning phase.</w:t>
        </w:r>
      </w:ins>
      <w:del w:id="358" w:author="Diane Pulvino" w:date="2023-07-03T16:16:00Z">
        <w:r w:rsidRPr="006A3299" w:rsidDel="00EA4A5F">
          <w:rPr>
            <w:highlight w:val="yellow"/>
          </w:rPr>
          <w:delText>,</w:delText>
        </w:r>
      </w:del>
      <w:del w:id="359" w:author="Diane Pulvino" w:date="2023-07-03T16:17:00Z">
        <w:r w:rsidRPr="006A3299" w:rsidDel="00EA4A5F">
          <w:rPr>
            <w:highlight w:val="yellow"/>
          </w:rPr>
          <w:delText xml:space="preserve"> we generate the entity and attribute pseudo labels for model learning.</w:delText>
        </w:r>
      </w:del>
      <w:r w:rsidRPr="006A3299">
        <w:rPr>
          <w:highlight w:val="yellow"/>
        </w:rPr>
        <w:t xml:space="preserve"> </w:t>
      </w:r>
      <w:ins w:id="360" w:author="Diane Pulvino" w:date="2023-07-03T16:17:00Z">
        <w:r>
          <w:rPr>
            <w:highlight w:val="yellow"/>
          </w:rPr>
          <w:t xml:space="preserve">Entity masks </w:t>
        </w:r>
        <m:oMath>
          <m:d>
            <m:dPr>
              <m:begChr m:val="{"/>
              <m:endChr m:val="}"/>
              <m:ctrlPr>
                <w:rPr>
                  <w:rFonts w:ascii="Cambria Math" w:hAnsi="Cambria Math"/>
                  <w:i/>
                </w:rPr>
              </m:ctrlPr>
            </m:dPr>
            <m:e>
              <m:sSup>
                <m:sSupPr>
                  <m:ctrlPr>
                    <w:rPr>
                      <w:rFonts w:ascii="Cambria Math" w:hAnsi="Cambria Math"/>
                      <w:highlight w:val="yellow"/>
                    </w:rPr>
                  </m:ctrlPr>
                </m:sSupPr>
                <m:e>
                  <m:r>
                    <w:rPr>
                      <w:rFonts w:ascii="Cambria Math" w:hAnsi="Cambria Math"/>
                      <w:highlight w:val="yellow"/>
                    </w:rPr>
                    <m:t>m</m:t>
                  </m:r>
                </m:e>
                <m:sup>
                  <m:r>
                    <w:rPr>
                      <w:rFonts w:ascii="Cambria Math" w:hAnsi="Cambria Math"/>
                      <w:highlight w:val="yellow"/>
                    </w:rPr>
                    <m:t>j</m:t>
                  </m:r>
                </m:sup>
              </m:sSup>
            </m:e>
            <m:e>
              <m:r>
                <w:rPr>
                  <w:rFonts w:ascii="Cambria Math" w:hAnsi="Cambria Math"/>
                  <w:highlight w:val="yellow"/>
                </w:rPr>
                <m:t>j=1,2,...,M</m:t>
              </m:r>
            </m:e>
          </m:d>
        </m:oMath>
        <w:r w:rsidR="00DB6E3F">
          <w:t xml:space="preserve"> and</w:t>
        </w:r>
        <w:r>
          <w:t xml:space="preserve"> categories </w:t>
        </w:r>
        <m:oMath>
          <m:r>
            <w:rPr>
              <w:rFonts w:ascii="Cambria Math" w:hAnsi="Cambria Math"/>
              <w:highlight w:val="yellow"/>
            </w:rPr>
            <m:t>{</m:t>
          </m:r>
          <m:sSubSup>
            <m:sSubSupPr>
              <m:ctrlPr>
                <w:rPr>
                  <w:rFonts w:ascii="Cambria Math" w:hAnsi="Cambria Math"/>
                  <w:highlight w:val="yellow"/>
                </w:rPr>
              </m:ctrlPr>
            </m:sSubSupPr>
            <m:e>
              <m:r>
                <w:rPr>
                  <w:rFonts w:ascii="Cambria Math" w:hAnsi="Cambria Math"/>
                  <w:highlight w:val="yellow"/>
                </w:rPr>
                <m:t>y</m:t>
              </m:r>
            </m:e>
            <m:sub>
              <m:r>
                <w:rPr>
                  <w:rFonts w:ascii="Cambria Math" w:hAnsi="Cambria Math"/>
                  <w:highlight w:val="yellow"/>
                </w:rPr>
                <m:t>ent</m:t>
              </m:r>
            </m:sub>
            <m:sup>
              <m:r>
                <w:rPr>
                  <w:rFonts w:ascii="Cambria Math" w:hAnsi="Cambria Math"/>
                  <w:highlight w:val="yellow"/>
                </w:rPr>
                <m:t>j</m:t>
              </m:r>
            </m:sup>
          </m:sSubSup>
          <m:r>
            <w:rPr>
              <w:rFonts w:ascii="Cambria Math" w:hAnsi="Cambria Math"/>
              <w:highlight w:val="yellow"/>
            </w:rPr>
            <m:t>|j=1,2,...,M}</m:t>
          </m:r>
        </m:oMath>
        <w:r>
          <w:rPr>
            <w:highlight w:val="yellow"/>
          </w:rPr>
          <w:t xml:space="preserve"> are generated via Maskformer, an image segmentation model created by </w:t>
        </w:r>
      </w:ins>
      <w:ins w:id="361" w:author="Diane Pulvino" w:date="2023-07-03T16:18:00Z">
        <w:r>
          <w:rPr>
            <w:highlight w:val="yellow"/>
          </w:rPr>
          <w:t>Cheng, Schwing, and Kirillov (2021).</w:t>
        </w:r>
      </w:ins>
      <w:del w:id="362" w:author="Diane Pulvino" w:date="2023-07-03T16:18:00Z">
        <w:r w:rsidRPr="006A3299" w:rsidDel="00EA4A5F">
          <w:rPr>
            <w:highlight w:val="yellow"/>
          </w:rPr>
          <w:delText xml:space="preserve">We use the well-performing image segmentation model Maskformer (Cheng, Schwing, and Kirillov 2021) to generate entity masks </w:delText>
        </w:r>
      </w:del>
      <m:oMath>
        <m:r>
          <w:del w:id="363" w:author="Diane Pulvino" w:date="2023-07-03T16:17:00Z">
            <w:rPr>
              <w:rFonts w:ascii="Cambria Math" w:hAnsi="Cambria Math"/>
              <w:highlight w:val="yellow"/>
            </w:rPr>
            <m:t>{</m:t>
          </w:del>
        </m:r>
        <m:sSup>
          <m:sSupPr>
            <m:ctrlPr>
              <w:del w:id="364" w:author="Diane Pulvino" w:date="2023-07-03T16:17:00Z">
                <w:rPr>
                  <w:rFonts w:ascii="Cambria Math" w:hAnsi="Cambria Math"/>
                  <w:highlight w:val="yellow"/>
                </w:rPr>
              </w:del>
            </m:ctrlPr>
          </m:sSupPr>
          <m:e>
            <m:r>
              <w:del w:id="365" w:author="Diane Pulvino" w:date="2023-07-03T16:17:00Z">
                <w:rPr>
                  <w:rFonts w:ascii="Cambria Math" w:hAnsi="Cambria Math"/>
                  <w:highlight w:val="yellow"/>
                </w:rPr>
                <m:t>m</m:t>
              </w:del>
            </m:r>
          </m:e>
          <m:sup>
            <m:r>
              <w:del w:id="366" w:author="Diane Pulvino" w:date="2023-07-03T16:17:00Z">
                <w:rPr>
                  <w:rFonts w:ascii="Cambria Math" w:hAnsi="Cambria Math"/>
                  <w:highlight w:val="yellow"/>
                </w:rPr>
                <m:t>j</m:t>
              </w:del>
            </m:r>
          </m:sup>
        </m:sSup>
        <m:r>
          <w:del w:id="367" w:author="Diane Pulvino" w:date="2023-07-03T16:17:00Z">
            <w:rPr>
              <w:rFonts w:ascii="Cambria Math" w:hAnsi="Cambria Math"/>
              <w:highlight w:val="yellow"/>
            </w:rPr>
            <m:t>|j=1,2,...,M}</m:t>
          </w:del>
        </m:r>
      </m:oMath>
      <w:del w:id="368" w:author="Diane Pulvino" w:date="2023-07-03T16:18:00Z">
        <w:r w:rsidRPr="006A3299" w:rsidDel="00EA4A5F">
          <w:rPr>
            <w:highlight w:val="yellow"/>
          </w:rPr>
          <w:delText xml:space="preserve"> and entity categories </w:delText>
        </w:r>
        <m:oMath>
          <m:r>
            <w:rPr>
              <w:rFonts w:ascii="Cambria Math" w:hAnsi="Cambria Math"/>
              <w:highlight w:val="yellow"/>
            </w:rPr>
            <m:t>{</m:t>
          </m:r>
          <m:sSubSup>
            <m:sSubSupPr>
              <m:ctrlPr>
                <w:rPr>
                  <w:rFonts w:ascii="Cambria Math" w:hAnsi="Cambria Math"/>
                  <w:highlight w:val="yellow"/>
                </w:rPr>
              </m:ctrlPr>
            </m:sSubSupPr>
            <m:e>
              <m:r>
                <w:rPr>
                  <w:rFonts w:ascii="Cambria Math" w:hAnsi="Cambria Math"/>
                  <w:highlight w:val="yellow"/>
                </w:rPr>
                <m:t>y</m:t>
              </m:r>
            </m:e>
            <m:sub>
              <m:r>
                <w:rPr>
                  <w:rFonts w:ascii="Cambria Math" w:hAnsi="Cambria Math"/>
                  <w:highlight w:val="yellow"/>
                </w:rPr>
                <m:t>ent</m:t>
              </m:r>
            </m:sub>
            <m:sup>
              <m:r>
                <w:rPr>
                  <w:rFonts w:ascii="Cambria Math" w:hAnsi="Cambria Math"/>
                  <w:highlight w:val="yellow"/>
                </w:rPr>
                <m:t>j</m:t>
              </m:r>
            </m:sup>
          </m:sSubSup>
          <m:r>
            <w:rPr>
              <w:rFonts w:ascii="Cambria Math" w:hAnsi="Cambria Math"/>
              <w:highlight w:val="yellow"/>
            </w:rPr>
            <m:t>|j=1,2,...,M}</m:t>
          </m:r>
        </m:oMath>
        <w:r w:rsidRPr="006A3299" w:rsidDel="00EA4A5F">
          <w:rPr>
            <w:highlight w:val="yellow"/>
          </w:rPr>
          <w:delText>.</w:delText>
        </w:r>
      </w:del>
    </w:p>
    <w:p w14:paraId="3E0D5E3B" w14:textId="3721A177" w:rsidR="007E24C9" w:rsidRPr="006A3299" w:rsidRDefault="00EA4A5F">
      <w:pPr>
        <w:pStyle w:val="BodyText"/>
        <w:rPr>
          <w:highlight w:val="yellow"/>
        </w:rPr>
      </w:pPr>
      <w:ins w:id="369" w:author="Diane Pulvino" w:date="2023-07-03T16:18:00Z">
        <w:r>
          <w:rPr>
            <w:highlight w:val="yellow"/>
          </w:rPr>
          <w:t xml:space="preserve">We chose to annotate the attribute distributions </w:t>
        </w:r>
      </w:ins>
      <w:ins w:id="370" w:author="Diane Pulvino" w:date="2023-07-03T16:19:00Z">
        <w:r>
          <w:rPr>
            <w:highlight w:val="yellow"/>
          </w:rPr>
          <w:t>by entity instead of by category, as evaluations are subjective. The CLIP (Radford et al. 2021</w:t>
        </w:r>
      </w:ins>
      <w:ins w:id="371" w:author="Diane Pulvino" w:date="2023-07-03T16:20:00Z">
        <w:r w:rsidR="00DB6E3F">
          <w:rPr>
            <w:highlight w:val="yellow"/>
          </w:rPr>
          <w:t xml:space="preserve">) model is </w:t>
        </w:r>
        <w:r>
          <w:rPr>
            <w:highlight w:val="yellow"/>
          </w:rPr>
          <w:t xml:space="preserve">the basis of our </w:t>
        </w:r>
        <w:r>
          <w:rPr>
            <w:highlight w:val="yellow"/>
          </w:rPr>
          <w:lastRenderedPageBreak/>
          <w:t xml:space="preserve">method for annotating attribute distributions. </w:t>
        </w:r>
      </w:ins>
      <w:ins w:id="372" w:author="Diane Pulvino" w:date="2023-07-03T16:21:00Z">
        <w:r>
          <w:rPr>
            <w:highlight w:val="yellow"/>
          </w:rPr>
          <w:t xml:space="preserve">We pulled 66 emotion-based adjectives from </w:t>
        </w:r>
      </w:ins>
      <w:del w:id="373" w:author="Diane Pulvino" w:date="2023-07-03T16:19:00Z">
        <w:r w:rsidRPr="006A3299" w:rsidDel="00EA4A5F">
          <w:rPr>
            <w:highlight w:val="yellow"/>
          </w:rPr>
          <w:delText xml:space="preserve">Since the attribute evaluation given by viewers are subjective, it is more reasonable to annotate the attribute distribution of entities rather than specific categories. </w:delText>
        </w:r>
      </w:del>
      <w:ins w:id="374" w:author="Diane Pulvino" w:date="2023-07-03T16:20:00Z">
        <w:r>
          <w:rPr>
            <w:highlight w:val="yellow"/>
          </w:rPr>
          <w:t xml:space="preserve">Plutchik’s wheel of emotion </w:t>
        </w:r>
      </w:ins>
      <w:ins w:id="375" w:author="Diane Pulvino" w:date="2023-07-03T16:22:00Z">
        <w:r>
          <w:rPr>
            <w:highlight w:val="yellow"/>
          </w:rPr>
          <w:t xml:space="preserve">(Plutchik, 1984) to create an attribute dictionary (see </w:t>
        </w:r>
        <w:r w:rsidRPr="006A3299">
          <w:rPr>
            <w:highlight w:val="yellow"/>
          </w:rPr>
          <w:t xml:space="preserve">Figure </w:t>
        </w:r>
        <w:r>
          <w:rPr>
            <w:rStyle w:val="Hyperlink"/>
            <w:highlight w:val="yellow"/>
          </w:rPr>
          <w:fldChar w:fldCharType="begin"/>
        </w:r>
        <w:r>
          <w:rPr>
            <w:rStyle w:val="Hyperlink"/>
            <w:highlight w:val="yellow"/>
          </w:rPr>
          <w:instrText xml:space="preserve"> HYPERLINK \l "fig:lb" \h </w:instrText>
        </w:r>
        <w:r>
          <w:rPr>
            <w:rStyle w:val="Hyperlink"/>
            <w:highlight w:val="yellow"/>
          </w:rPr>
          <w:fldChar w:fldCharType="separate"/>
        </w:r>
        <w:r w:rsidRPr="006A3299">
          <w:rPr>
            <w:rStyle w:val="Hyperlink"/>
            <w:highlight w:val="yellow"/>
          </w:rPr>
          <w:t>2</w:t>
        </w:r>
        <w:r>
          <w:rPr>
            <w:rStyle w:val="Hyperlink"/>
            <w:highlight w:val="yellow"/>
          </w:rPr>
          <w:fldChar w:fldCharType="end"/>
        </w:r>
        <w:r w:rsidRPr="00706504">
          <w:rPr>
            <w:rStyle w:val="Hyperlink"/>
            <w:color w:val="auto"/>
            <w:highlight w:val="yellow"/>
          </w:rPr>
          <w:t>)</w:t>
        </w:r>
      </w:ins>
      <w:ins w:id="376" w:author="Diane Pulvino" w:date="2023-07-06T11:24:00Z">
        <w:r w:rsidR="00DB6E3F">
          <w:rPr>
            <w:rStyle w:val="Hyperlink"/>
            <w:color w:val="auto"/>
            <w:highlight w:val="yellow"/>
          </w:rPr>
          <w:t>.</w:t>
        </w:r>
      </w:ins>
      <w:ins w:id="377" w:author="Diane Pulvino" w:date="2023-07-03T16:22:00Z">
        <w:r>
          <w:rPr>
            <w:highlight w:val="yellow"/>
          </w:rPr>
          <w:t xml:space="preserve"> </w:t>
        </w:r>
      </w:ins>
      <w:ins w:id="378" w:author="Diane Pulvino" w:date="2023-07-03T16:20:00Z">
        <w:r>
          <w:rPr>
            <w:highlight w:val="yellow"/>
          </w:rPr>
          <w:t xml:space="preserve"> </w:t>
        </w:r>
      </w:ins>
      <w:del w:id="379" w:author="Diane Pulvino" w:date="2023-07-03T16:20:00Z">
        <w:r w:rsidRPr="006A3299" w:rsidDel="00EA4A5F">
          <w:rPr>
            <w:highlight w:val="yellow"/>
          </w:rPr>
          <w:delText>Therefore, we propose an attribute distribution annotation method based on the CLIP (Radford et al. 2021) model.</w:delText>
        </w:r>
      </w:del>
      <w:del w:id="380" w:author="Diane Pulvino" w:date="2023-07-06T11:24:00Z">
        <w:r w:rsidRPr="006A3299" w:rsidDel="00DB6E3F">
          <w:rPr>
            <w:highlight w:val="yellow"/>
          </w:rPr>
          <w:delText xml:space="preserve"> </w:delText>
        </w:r>
      </w:del>
      <w:ins w:id="381" w:author="Diane Pulvino" w:date="2023-07-03T16:27:00Z">
        <w:r w:rsidR="00F46259">
          <w:rPr>
            <w:highlight w:val="yellow"/>
          </w:rPr>
          <w:t xml:space="preserve">Inspired by </w:t>
        </w:r>
      </w:ins>
      <w:ins w:id="382" w:author="Diane Pulvino" w:date="2023-07-03T16:28:00Z">
        <w:r w:rsidR="00F46259">
          <w:rPr>
            <w:highlight w:val="yellow"/>
          </w:rPr>
          <w:t>research on generating prompts</w:t>
        </w:r>
      </w:ins>
      <w:ins w:id="383" w:author="Diane Pulvino" w:date="2023-07-03T16:27:00Z">
        <w:r w:rsidR="00F46259">
          <w:rPr>
            <w:highlight w:val="yellow"/>
          </w:rPr>
          <w:t xml:space="preserve"> </w:t>
        </w:r>
        <w:r w:rsidR="00F46259" w:rsidRPr="006A3299">
          <w:rPr>
            <w:highlight w:val="yellow"/>
          </w:rPr>
          <w:t>(Deng, Wu, Shi, Xing, Hu, et al. 2022)</w:t>
        </w:r>
        <w:r w:rsidR="00F46259">
          <w:rPr>
            <w:highlight w:val="yellow"/>
          </w:rPr>
          <w:t>, w</w:t>
        </w:r>
      </w:ins>
      <w:ins w:id="384" w:author="Diane Pulvino" w:date="2023-07-03T16:23:00Z">
        <w:r>
          <w:rPr>
            <w:highlight w:val="yellow"/>
          </w:rPr>
          <w:t>e input the template “The [entity] in this image is [attribute]</w:t>
        </w:r>
      </w:ins>
      <w:ins w:id="385" w:author="Diane Pulvino" w:date="2023-07-03T16:24:00Z">
        <w:r w:rsidR="00F46259">
          <w:rPr>
            <w:highlight w:val="yellow"/>
          </w:rPr>
          <w:t xml:space="preserve">” into CLIP </w:t>
        </w:r>
      </w:ins>
      <w:ins w:id="386" w:author="Diane Pulvino" w:date="2023-07-03T16:26:00Z">
        <w:r w:rsidR="00F46259">
          <w:rPr>
            <w:highlight w:val="yellow"/>
          </w:rPr>
          <w:t xml:space="preserve">(see </w:t>
        </w:r>
        <w:r w:rsidR="00F46259" w:rsidRPr="006A3299">
          <w:rPr>
            <w:highlight w:val="yellow"/>
          </w:rPr>
          <w:t xml:space="preserve">Figure </w:t>
        </w:r>
        <w:r w:rsidR="00F46259">
          <w:rPr>
            <w:rStyle w:val="Hyperlink"/>
            <w:highlight w:val="yellow"/>
          </w:rPr>
          <w:fldChar w:fldCharType="begin"/>
        </w:r>
        <w:r w:rsidR="00F46259">
          <w:rPr>
            <w:rStyle w:val="Hyperlink"/>
            <w:highlight w:val="yellow"/>
          </w:rPr>
          <w:instrText xml:space="preserve"> HYPERLINK \l "fig:la" \h </w:instrText>
        </w:r>
        <w:r w:rsidR="00F46259">
          <w:rPr>
            <w:rStyle w:val="Hyperlink"/>
            <w:highlight w:val="yellow"/>
          </w:rPr>
          <w:fldChar w:fldCharType="separate"/>
        </w:r>
        <w:r w:rsidR="00F46259" w:rsidRPr="006A3299">
          <w:rPr>
            <w:rStyle w:val="Hyperlink"/>
            <w:highlight w:val="yellow"/>
          </w:rPr>
          <w:t>3</w:t>
        </w:r>
        <w:r w:rsidR="00F46259">
          <w:rPr>
            <w:rStyle w:val="Hyperlink"/>
            <w:highlight w:val="yellow"/>
          </w:rPr>
          <w:fldChar w:fldCharType="end"/>
        </w:r>
        <w:r w:rsidR="00F46259" w:rsidRPr="00706504">
          <w:rPr>
            <w:rStyle w:val="Hyperlink"/>
            <w:color w:val="auto"/>
            <w:highlight w:val="yellow"/>
          </w:rPr>
          <w:t>)</w:t>
        </w:r>
      </w:ins>
      <w:ins w:id="387" w:author="Diane Pulvino" w:date="2023-07-03T16:28:00Z">
        <w:r w:rsidR="00F46259">
          <w:rPr>
            <w:rStyle w:val="Hyperlink"/>
            <w:color w:val="auto"/>
            <w:highlight w:val="yellow"/>
          </w:rPr>
          <w:t>.</w:t>
        </w:r>
      </w:ins>
      <w:del w:id="388" w:author="Diane Pulvino" w:date="2023-07-03T16:23:00Z">
        <w:r w:rsidRPr="006A3299" w:rsidDel="00EA4A5F">
          <w:rPr>
            <w:highlight w:val="yellow"/>
          </w:rPr>
          <w:delText>First, we construct an attribute lexicon with 66 emotional adjectives based on Plutchik’s wheel emotion model (Plutchik 1984), which are listed in</w:delText>
        </w:r>
      </w:del>
      <w:del w:id="389" w:author="Diane Pulvino" w:date="2023-07-03T16:22:00Z">
        <w:r w:rsidRPr="006A3299" w:rsidDel="00EA4A5F">
          <w:rPr>
            <w:highlight w:val="yellow"/>
          </w:rPr>
          <w:delText xml:space="preserve"> Figure </w:delText>
        </w:r>
        <w:r w:rsidDel="00EA4A5F">
          <w:rPr>
            <w:rStyle w:val="Hyperlink"/>
            <w:highlight w:val="yellow"/>
          </w:rPr>
          <w:fldChar w:fldCharType="begin"/>
        </w:r>
        <w:r w:rsidDel="00EA4A5F">
          <w:rPr>
            <w:rStyle w:val="Hyperlink"/>
            <w:highlight w:val="yellow"/>
          </w:rPr>
          <w:delInstrText xml:space="preserve"> HYPERLINK \l "fig:lb" \h </w:delInstrText>
        </w:r>
        <w:r w:rsidDel="00EA4A5F">
          <w:rPr>
            <w:rStyle w:val="Hyperlink"/>
            <w:highlight w:val="yellow"/>
          </w:rPr>
          <w:fldChar w:fldCharType="separate"/>
        </w:r>
        <w:r w:rsidRPr="006A3299" w:rsidDel="00EA4A5F">
          <w:rPr>
            <w:rStyle w:val="Hyperlink"/>
            <w:highlight w:val="yellow"/>
          </w:rPr>
          <w:delText>2</w:delText>
        </w:r>
        <w:r w:rsidDel="00EA4A5F">
          <w:rPr>
            <w:rStyle w:val="Hyperlink"/>
            <w:highlight w:val="yellow"/>
          </w:rPr>
          <w:fldChar w:fldCharType="end"/>
        </w:r>
      </w:del>
      <w:del w:id="390" w:author="Diane Pulvino" w:date="2023-07-03T16:23:00Z">
        <w:r w:rsidRPr="006A3299" w:rsidDel="00EA4A5F">
          <w:rPr>
            <w:highlight w:val="yellow"/>
          </w:rPr>
          <w:delText xml:space="preserve">. </w:delText>
        </w:r>
      </w:del>
      <w:del w:id="391" w:author="Diane Pulvino" w:date="2023-07-03T16:28:00Z">
        <w:r w:rsidRPr="006A3299" w:rsidDel="00F46259">
          <w:rPr>
            <w:highlight w:val="yellow"/>
          </w:rPr>
          <w:delText xml:space="preserve">Then, as shown in Figure </w:delText>
        </w:r>
        <w:r w:rsidDel="00F46259">
          <w:rPr>
            <w:rStyle w:val="Hyperlink"/>
            <w:highlight w:val="yellow"/>
          </w:rPr>
          <w:fldChar w:fldCharType="begin"/>
        </w:r>
        <w:r w:rsidDel="00F46259">
          <w:rPr>
            <w:rStyle w:val="Hyperlink"/>
            <w:highlight w:val="yellow"/>
          </w:rPr>
          <w:delInstrText xml:space="preserve"> HYPERLINK \l "fig:la" \h </w:delInstrText>
        </w:r>
        <w:r w:rsidDel="00F46259">
          <w:rPr>
            <w:rStyle w:val="Hyperlink"/>
            <w:highlight w:val="yellow"/>
          </w:rPr>
          <w:fldChar w:fldCharType="separate"/>
        </w:r>
        <w:r w:rsidRPr="006A3299" w:rsidDel="00F46259">
          <w:rPr>
            <w:rStyle w:val="Hyperlink"/>
            <w:highlight w:val="yellow"/>
          </w:rPr>
          <w:delText>3</w:delText>
        </w:r>
        <w:r w:rsidDel="00F46259">
          <w:rPr>
            <w:rStyle w:val="Hyperlink"/>
            <w:highlight w:val="yellow"/>
          </w:rPr>
          <w:fldChar w:fldCharType="end"/>
        </w:r>
        <w:r w:rsidRPr="006A3299" w:rsidDel="00F46259">
          <w:rPr>
            <w:highlight w:val="yellow"/>
          </w:rPr>
          <w:delText>, we use the template "The [entity] in this image is [attribute]" as text input of CLIP inspired by prompt generation</w:delText>
        </w:r>
      </w:del>
      <w:del w:id="392" w:author="Diane Pulvino" w:date="2023-07-03T16:27:00Z">
        <w:r w:rsidRPr="006A3299" w:rsidDel="00F46259">
          <w:rPr>
            <w:highlight w:val="yellow"/>
          </w:rPr>
          <w:delText xml:space="preserve"> (Deng, Wu, Shi, Xing, Hu, et al. 2022)</w:delText>
        </w:r>
      </w:del>
      <w:del w:id="393" w:author="Diane Pulvino" w:date="2023-07-03T16:28:00Z">
        <w:r w:rsidRPr="006A3299" w:rsidDel="00F46259">
          <w:rPr>
            <w:highlight w:val="yellow"/>
          </w:rPr>
          <w:delText>.</w:delText>
        </w:r>
      </w:del>
      <w:r w:rsidRPr="006A3299">
        <w:rPr>
          <w:highlight w:val="yellow"/>
        </w:rPr>
        <w:t xml:space="preserve"> </w:t>
      </w:r>
      <w:del w:id="394" w:author="Diane Pulvino" w:date="2023-07-03T16:28:00Z">
        <w:r w:rsidRPr="006A3299" w:rsidDel="00F46259">
          <w:rPr>
            <w:highlight w:val="yellow"/>
          </w:rPr>
          <w:delText>The visual</w:delText>
        </w:r>
      </w:del>
      <w:ins w:id="395" w:author="Diane Pulvino" w:date="2023-07-03T16:28:00Z">
        <w:r w:rsidR="00F46259">
          <w:rPr>
            <w:highlight w:val="yellow"/>
          </w:rPr>
          <w:t xml:space="preserve">Visually, the input consists of </w:t>
        </w:r>
        <w:r w:rsidR="00DB6E3F">
          <w:rPr>
            <w:highlight w:val="yellow"/>
          </w:rPr>
          <w:t>the</w:t>
        </w:r>
        <w:r w:rsidR="00F46259">
          <w:rPr>
            <w:highlight w:val="yellow"/>
          </w:rPr>
          <w:t xml:space="preserve"> entity region cropped from the original according to the entity mask.</w:t>
        </w:r>
      </w:ins>
      <w:r w:rsidRPr="006A3299">
        <w:rPr>
          <w:highlight w:val="yellow"/>
        </w:rPr>
        <w:t xml:space="preserve"> </w:t>
      </w:r>
      <w:ins w:id="396" w:author="Diane Pulvino" w:date="2023-07-03T16:29:00Z">
        <w:r w:rsidR="00F46259">
          <w:rPr>
            <w:highlight w:val="yellow"/>
          </w:rPr>
          <w:t>With these inputs, the CLIP model yields similarities between the entity and each of the attributes.</w:t>
        </w:r>
      </w:ins>
      <w:ins w:id="397" w:author="Diane Pulvino" w:date="2023-07-03T16:30:00Z">
        <w:r w:rsidR="00F46259">
          <w:rPr>
            <w:highlight w:val="yellow"/>
          </w:rPr>
          <w:t xml:space="preserve"> A softmax operation converts this to an attribute distribution, denoted as</w:t>
        </w:r>
      </w:ins>
      <w:del w:id="398" w:author="Diane Pulvino" w:date="2023-07-03T16:29:00Z">
        <w:r w:rsidRPr="006A3299" w:rsidDel="00F46259">
          <w:rPr>
            <w:highlight w:val="yellow"/>
          </w:rPr>
          <w:delText xml:space="preserve">input of CLIP is the entity region cropped from the original image based on the entity mask. </w:delText>
        </w:r>
      </w:del>
      <w:del w:id="399" w:author="Diane Pulvino" w:date="2023-07-03T16:30:00Z">
        <w:r w:rsidRPr="006A3299" w:rsidDel="00F46259">
          <w:rPr>
            <w:highlight w:val="yellow"/>
          </w:rPr>
          <w:delText>Finally, the CLIP model outputs similarities between the entity and each attribute in the lexicon, which are converted to attribute distribution by softmax operation. We denote the attribute distributions as</w:delText>
        </w:r>
      </w:del>
      <w:r w:rsidRPr="006A3299">
        <w:rPr>
          <w:highlight w:val="yellow"/>
        </w:rPr>
        <w:t xml:space="preserve"> </w:t>
      </w:r>
      <m:oMath>
        <m:r>
          <w:rPr>
            <w:rFonts w:ascii="Cambria Math" w:hAnsi="Cambria Math"/>
            <w:highlight w:val="yellow"/>
          </w:rPr>
          <m:t>{</m:t>
        </m:r>
        <m:sSubSup>
          <m:sSubSupPr>
            <m:ctrlPr>
              <w:rPr>
                <w:rFonts w:ascii="Cambria Math" w:hAnsi="Cambria Math"/>
                <w:highlight w:val="yellow"/>
              </w:rPr>
            </m:ctrlPr>
          </m:sSubSupPr>
          <m:e>
            <m:r>
              <w:rPr>
                <w:rFonts w:ascii="Cambria Math" w:hAnsi="Cambria Math"/>
                <w:highlight w:val="yellow"/>
              </w:rPr>
              <m:t>y</m:t>
            </m:r>
          </m:e>
          <m:sub>
            <m:r>
              <w:rPr>
                <w:rFonts w:ascii="Cambria Math" w:hAnsi="Cambria Math"/>
                <w:highlight w:val="yellow"/>
              </w:rPr>
              <m:t>att</m:t>
            </m:r>
          </m:sub>
          <m:sup>
            <m:r>
              <w:rPr>
                <w:rFonts w:ascii="Cambria Math" w:hAnsi="Cambria Math"/>
                <w:highlight w:val="yellow"/>
              </w:rPr>
              <m:t>j</m:t>
            </m:r>
          </m:sup>
        </m:sSubSup>
        <m:r>
          <w:rPr>
            <w:rFonts w:ascii="Cambria Math" w:hAnsi="Cambria Math"/>
            <w:highlight w:val="yellow"/>
          </w:rPr>
          <m:t>|j=0,1,...,M}</m:t>
        </m:r>
      </m:oMath>
      <w:r w:rsidRPr="006A3299">
        <w:rPr>
          <w:highlight w:val="yellow"/>
        </w:rPr>
        <w:t>,</w:t>
      </w:r>
      <w:ins w:id="400" w:author="Diane Pulvino" w:date="2023-07-06T11:25:00Z">
        <w:r w:rsidR="00DB6E3F">
          <w:rPr>
            <w:highlight w:val="yellow"/>
          </w:rPr>
          <w:t xml:space="preserve"> in which</w:t>
        </w:r>
      </w:ins>
      <w:del w:id="401" w:author="Diane Pulvino" w:date="2023-07-06T11:25:00Z">
        <w:r w:rsidRPr="006A3299" w:rsidDel="00DB6E3F">
          <w:rPr>
            <w:highlight w:val="yellow"/>
          </w:rPr>
          <w:delText xml:space="preserve"> where</w:delText>
        </w:r>
      </w:del>
      <w:r w:rsidRPr="006A3299">
        <w:rPr>
          <w:highlight w:val="yellow"/>
        </w:rPr>
        <w:t xml:space="preserve"> </w:t>
      </w:r>
      <m:oMath>
        <m:sSubSup>
          <m:sSubSupPr>
            <m:ctrlPr>
              <w:rPr>
                <w:rFonts w:ascii="Cambria Math" w:hAnsi="Cambria Math"/>
                <w:highlight w:val="yellow"/>
              </w:rPr>
            </m:ctrlPr>
          </m:sSubSupPr>
          <m:e>
            <m:r>
              <w:rPr>
                <w:rFonts w:ascii="Cambria Math" w:hAnsi="Cambria Math"/>
                <w:highlight w:val="yellow"/>
              </w:rPr>
              <m:t>y</m:t>
            </m:r>
          </m:e>
          <m:sub>
            <m:r>
              <w:rPr>
                <w:rFonts w:ascii="Cambria Math" w:hAnsi="Cambria Math"/>
                <w:highlight w:val="yellow"/>
              </w:rPr>
              <m:t>att</m:t>
            </m:r>
          </m:sub>
          <m:sup>
            <m:r>
              <w:rPr>
                <w:rFonts w:ascii="Cambria Math" w:hAnsi="Cambria Math"/>
                <w:highlight w:val="yellow"/>
              </w:rPr>
              <m:t>0</m:t>
            </m:r>
          </m:sup>
        </m:sSubSup>
      </m:oMath>
      <w:r w:rsidRPr="006A3299">
        <w:rPr>
          <w:highlight w:val="yellow"/>
        </w:rPr>
        <w:t xml:space="preserve"> </w:t>
      </w:r>
      <w:del w:id="402" w:author="Diane Pulvino" w:date="2023-07-03T16:30:00Z">
        <w:r w:rsidRPr="006A3299" w:rsidDel="00F46259">
          <w:rPr>
            <w:highlight w:val="yellow"/>
          </w:rPr>
          <w:delText xml:space="preserve">indicates </w:delText>
        </w:r>
      </w:del>
      <w:ins w:id="403" w:author="Diane Pulvino" w:date="2023-07-03T16:30:00Z">
        <w:r w:rsidR="00F46259">
          <w:rPr>
            <w:highlight w:val="yellow"/>
          </w:rPr>
          <w:t>represents</w:t>
        </w:r>
        <w:r w:rsidR="00F46259" w:rsidRPr="006A3299">
          <w:rPr>
            <w:highlight w:val="yellow"/>
          </w:rPr>
          <w:t xml:space="preserve"> </w:t>
        </w:r>
      </w:ins>
      <w:r w:rsidRPr="006A3299">
        <w:rPr>
          <w:highlight w:val="yellow"/>
        </w:rPr>
        <w:t>the attribute distribution of</w:t>
      </w:r>
      <w:ins w:id="404" w:author="Diane Pulvino" w:date="2023-07-03T16:31:00Z">
        <w:r w:rsidR="00F46259">
          <w:rPr>
            <w:highlight w:val="yellow"/>
          </w:rPr>
          <w:t xml:space="preserve"> any given</w:t>
        </w:r>
      </w:ins>
      <w:r w:rsidRPr="006A3299">
        <w:rPr>
          <w:highlight w:val="yellow"/>
        </w:rPr>
        <w:t xml:space="preserve"> image scene.</w:t>
      </w:r>
    </w:p>
    <w:p w14:paraId="21E4D9D3" w14:textId="77777777" w:rsidR="007E24C9" w:rsidRPr="006A3299" w:rsidRDefault="00EA4A5F">
      <w:pPr>
        <w:pStyle w:val="Heading2"/>
        <w:rPr>
          <w:highlight w:val="yellow"/>
        </w:rPr>
      </w:pPr>
      <w:bookmarkStart w:id="405" w:name="the-proposed-network"/>
      <w:r w:rsidRPr="006A3299">
        <w:rPr>
          <w:highlight w:val="yellow"/>
        </w:rPr>
        <w:t>The Proposed Network</w:t>
      </w:r>
      <w:bookmarkEnd w:id="405"/>
    </w:p>
    <w:p w14:paraId="638525B4" w14:textId="47D06308" w:rsidR="007E24C9" w:rsidRPr="006A3299" w:rsidRDefault="00EA4A5F">
      <w:pPr>
        <w:pStyle w:val="FirstParagraph"/>
        <w:rPr>
          <w:highlight w:val="yellow"/>
        </w:rPr>
      </w:pPr>
      <w:del w:id="406" w:author="Diane Pulvino" w:date="2023-07-03T16:31:00Z">
        <w:r w:rsidRPr="006A3299" w:rsidDel="00F46259">
          <w:rPr>
            <w:highlight w:val="yellow"/>
          </w:rPr>
          <w:delText xml:space="preserve">The </w:delText>
        </w:r>
      </w:del>
      <w:ins w:id="407" w:author="Diane Pulvino" w:date="2023-07-03T16:31:00Z">
        <w:r w:rsidR="00F46259">
          <w:rPr>
            <w:highlight w:val="yellow"/>
          </w:rPr>
          <w:t>Our</w:t>
        </w:r>
        <w:r w:rsidR="00F46259" w:rsidRPr="006A3299">
          <w:rPr>
            <w:highlight w:val="yellow"/>
          </w:rPr>
          <w:t xml:space="preserve"> </w:t>
        </w:r>
      </w:ins>
      <w:r w:rsidRPr="006A3299">
        <w:rPr>
          <w:highlight w:val="yellow"/>
        </w:rPr>
        <w:t xml:space="preserve">multi-stage perception network </w:t>
      </w:r>
      <w:del w:id="408" w:author="Diane Pulvino" w:date="2023-07-03T16:31:00Z">
        <w:r w:rsidRPr="006A3299" w:rsidDel="00F46259">
          <w:rPr>
            <w:highlight w:val="yellow"/>
          </w:rPr>
          <w:delText>comprises four components</w:delText>
        </w:r>
      </w:del>
      <w:ins w:id="409" w:author="Diane Pulvino" w:date="2023-07-03T16:31:00Z">
        <w:r w:rsidR="00F46259">
          <w:rPr>
            <w:highlight w:val="yellow"/>
          </w:rPr>
          <w:t>is made up of</w:t>
        </w:r>
      </w:ins>
      <w:del w:id="410" w:author="Diane Pulvino" w:date="2023-07-03T16:31:00Z">
        <w:r w:rsidRPr="006A3299" w:rsidDel="00F46259">
          <w:rPr>
            <w:highlight w:val="yellow"/>
          </w:rPr>
          <w:delText>,</w:delText>
        </w:r>
      </w:del>
      <w:r w:rsidRPr="006A3299">
        <w:rPr>
          <w:highlight w:val="yellow"/>
        </w:rPr>
        <w:t xml:space="preserve"> </w:t>
      </w:r>
      <w:del w:id="411" w:author="Diane Pulvino" w:date="2023-07-03T16:31:00Z">
        <w:r w:rsidRPr="006A3299" w:rsidDel="00F46259">
          <w:rPr>
            <w:highlight w:val="yellow"/>
          </w:rPr>
          <w:delText xml:space="preserve">namely </w:delText>
        </w:r>
      </w:del>
      <w:r w:rsidRPr="006A3299">
        <w:rPr>
          <w:highlight w:val="yellow"/>
        </w:rPr>
        <w:t>the backbone</w:t>
      </w:r>
      <w:ins w:id="412" w:author="Diane Pulvino" w:date="2023-07-03T16:32:00Z">
        <w:r w:rsidR="00F46259">
          <w:rPr>
            <w:highlight w:val="yellow"/>
          </w:rPr>
          <w:t xml:space="preserve"> and the entity, attribute, and emotion modules (see </w:t>
        </w:r>
      </w:ins>
      <w:del w:id="413" w:author="Diane Pulvino" w:date="2023-07-03T16:32:00Z">
        <w:r w:rsidRPr="006A3299" w:rsidDel="00F46259">
          <w:rPr>
            <w:highlight w:val="yellow"/>
          </w:rPr>
          <w:delText xml:space="preserve">, entity module, attribute module, and emotion module, as depicted in </w:delText>
        </w:r>
      </w:del>
      <w:r w:rsidRPr="006A3299">
        <w:rPr>
          <w:highlight w:val="yellow"/>
        </w:rPr>
        <w:t xml:space="preserve">Figure </w:t>
      </w:r>
      <w:hyperlink w:anchor="fig:framework">
        <w:r w:rsidRPr="006A3299">
          <w:rPr>
            <w:rStyle w:val="Hyperlink"/>
            <w:highlight w:val="yellow"/>
          </w:rPr>
          <w:t>[fig:framework]</w:t>
        </w:r>
      </w:hyperlink>
      <w:ins w:id="414" w:author="Diane Pulvino" w:date="2023-07-03T16:32:00Z">
        <w:r w:rsidR="00F46259">
          <w:rPr>
            <w:rStyle w:val="Hyperlink"/>
            <w:highlight w:val="yellow"/>
          </w:rPr>
          <w:t>)</w:t>
        </w:r>
      </w:ins>
      <w:r w:rsidRPr="006A3299">
        <w:rPr>
          <w:highlight w:val="yellow"/>
        </w:rPr>
        <w:t xml:space="preserve">. </w:t>
      </w:r>
      <w:ins w:id="415" w:author="Diane Pulvino" w:date="2023-07-03T16:32:00Z">
        <w:r w:rsidR="00F46259">
          <w:rPr>
            <w:highlight w:val="yellow"/>
          </w:rPr>
          <w:t xml:space="preserve">The backbone extracts four levels of deep visual feature maps </w:t>
        </w:r>
      </w:ins>
      <w:ins w:id="416" w:author="Diane Pulvino" w:date="2023-07-03T16:33:00Z">
        <w:r w:rsidR="00F46259">
          <w:rPr>
            <w:highlight w:val="yellow"/>
          </w:rPr>
          <w:t>(</w:t>
        </w:r>
        <m:oMath>
          <m: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v</m:t>
              </m:r>
            </m:e>
            <m:sub>
              <m:r>
                <w:rPr>
                  <w:rFonts w:ascii="Cambria Math" w:hAnsi="Cambria Math"/>
                  <w:highlight w:val="yellow"/>
                </w:rPr>
                <m:t>i</m:t>
              </m:r>
            </m:sub>
          </m:sSub>
          <m:r>
            <w:rPr>
              <w:rFonts w:ascii="Cambria Math" w:hAnsi="Cambria Math"/>
              <w:highlight w:val="yellow"/>
            </w:rPr>
            <m:t>|i=1,2,3,4})</m:t>
          </m:r>
        </m:oMath>
        <w:r w:rsidR="00DB6E3F">
          <w:rPr>
            <w:highlight w:val="yellow"/>
          </w:rPr>
          <w:t xml:space="preserve"> to leverage</w:t>
        </w:r>
        <w:r w:rsidR="00F46259">
          <w:rPr>
            <w:highlight w:val="yellow"/>
          </w:rPr>
          <w:t xml:space="preserve"> </w:t>
        </w:r>
      </w:ins>
      <w:ins w:id="417" w:author="Diane Pulvino" w:date="2023-07-03T16:34:00Z">
        <w:r w:rsidR="00F46259">
          <w:rPr>
            <w:highlight w:val="yellow"/>
          </w:rPr>
          <w:t>ample</w:t>
        </w:r>
      </w:ins>
      <w:ins w:id="418" w:author="Diane Pulvino" w:date="2023-07-03T16:33:00Z">
        <w:r w:rsidR="00F46259">
          <w:rPr>
            <w:highlight w:val="yellow"/>
          </w:rPr>
          <w:t xml:space="preserve"> visual features. </w:t>
        </w:r>
      </w:ins>
      <w:del w:id="419" w:author="Diane Pulvino" w:date="2023-07-03T16:34:00Z">
        <w:r w:rsidRPr="006A3299" w:rsidDel="00F46259">
          <w:rPr>
            <w:highlight w:val="yellow"/>
          </w:rPr>
          <w:delText>To leverage sufficient visual features, we extract four levels of deep visual feature maps, denoted by</w:delText>
        </w:r>
      </w:del>
      <w:del w:id="420" w:author="Diane Pulvino" w:date="2023-07-03T16:33:00Z">
        <w:r w:rsidRPr="006A3299" w:rsidDel="00F46259">
          <w:rPr>
            <w:highlight w:val="yellow"/>
          </w:rPr>
          <w:delText xml:space="preserve"> </w:delText>
        </w:r>
        <m:oMath>
          <m: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v</m:t>
              </m:r>
            </m:e>
            <m:sub>
              <m:r>
                <w:rPr>
                  <w:rFonts w:ascii="Cambria Math" w:hAnsi="Cambria Math"/>
                  <w:highlight w:val="yellow"/>
                </w:rPr>
                <m:t>i</m:t>
              </m:r>
            </m:sub>
          </m:sSub>
          <m:r>
            <w:rPr>
              <w:rFonts w:ascii="Cambria Math" w:hAnsi="Cambria Math"/>
              <w:highlight w:val="yellow"/>
            </w:rPr>
            <m:t>|i=1,2,3,4}</m:t>
          </m:r>
        </m:oMath>
      </w:del>
      <w:del w:id="421" w:author="Diane Pulvino" w:date="2023-07-03T16:34:00Z">
        <w:r w:rsidRPr="006A3299" w:rsidDel="00F46259">
          <w:rPr>
            <w:highlight w:val="yellow"/>
          </w:rPr>
          <w:delText xml:space="preserve">, using the backbone. </w:delText>
        </w:r>
      </w:del>
      <w:r w:rsidRPr="006A3299">
        <w:rPr>
          <w:highlight w:val="yellow"/>
        </w:rPr>
        <w:t>The entity module</w:t>
      </w:r>
      <w:ins w:id="422" w:author="Diane Pulvino" w:date="2023-07-03T16:34:00Z">
        <w:r w:rsidR="00DB6E3F">
          <w:rPr>
            <w:highlight w:val="yellow"/>
          </w:rPr>
          <w:t xml:space="preserve"> uses pooling</w:t>
        </w:r>
        <w:r w:rsidR="00F46259">
          <w:rPr>
            <w:highlight w:val="yellow"/>
          </w:rPr>
          <w:t xml:space="preserve"> and attention operations to create an entity feature</w:t>
        </w:r>
        <w:r w:rsidR="00706504">
          <w:rPr>
            <w:highlight w:val="yellow"/>
          </w:rPr>
          <w:t>.</w:t>
        </w:r>
      </w:ins>
      <w:ins w:id="423" w:author="Diane Pulvino" w:date="2023-07-03T16:35:00Z">
        <w:r w:rsidR="00706504">
          <w:rPr>
            <w:highlight w:val="yellow"/>
          </w:rPr>
          <w:t xml:space="preserve"> Next,</w:t>
        </w:r>
      </w:ins>
      <w:del w:id="424" w:author="Diane Pulvino" w:date="2023-07-03T16:35:00Z">
        <w:r w:rsidRPr="006A3299" w:rsidDel="00706504">
          <w:rPr>
            <w:highlight w:val="yellow"/>
          </w:rPr>
          <w:delText xml:space="preserve"> fuses these features into an entity feature via pooling and attention operations.</w:delText>
        </w:r>
      </w:del>
      <w:r w:rsidRPr="006A3299">
        <w:rPr>
          <w:highlight w:val="yellow"/>
        </w:rPr>
        <w:t xml:space="preserve"> </w:t>
      </w:r>
      <w:del w:id="425" w:author="Diane Pulvino" w:date="2023-07-03T16:35:00Z">
        <w:r w:rsidRPr="006A3299" w:rsidDel="00706504">
          <w:rPr>
            <w:highlight w:val="yellow"/>
          </w:rPr>
          <w:delText xml:space="preserve">The attribute module takes </w:delText>
        </w:r>
      </w:del>
      <w:r w:rsidRPr="006A3299">
        <w:rPr>
          <w:highlight w:val="yellow"/>
        </w:rPr>
        <w:t>th</w:t>
      </w:r>
      <w:ins w:id="426" w:author="Diane Pulvino" w:date="2023-07-03T16:35:00Z">
        <w:r w:rsidR="00706504">
          <w:rPr>
            <w:highlight w:val="yellow"/>
          </w:rPr>
          <w:t>at</w:t>
        </w:r>
      </w:ins>
      <w:del w:id="427" w:author="Diane Pulvino" w:date="2023-07-03T16:35:00Z">
        <w:r w:rsidRPr="006A3299" w:rsidDel="00706504">
          <w:rPr>
            <w:highlight w:val="yellow"/>
          </w:rPr>
          <w:delText>e</w:delText>
        </w:r>
      </w:del>
      <w:r w:rsidRPr="006A3299">
        <w:rPr>
          <w:highlight w:val="yellow"/>
        </w:rPr>
        <w:t xml:space="preserve"> entity feature </w:t>
      </w:r>
      <w:ins w:id="428" w:author="Diane Pulvino" w:date="2023-07-03T16:35:00Z">
        <w:r w:rsidR="00706504">
          <w:rPr>
            <w:highlight w:val="yellow"/>
          </w:rPr>
          <w:t xml:space="preserve">is input into the attribute model, along with </w:t>
        </w:r>
      </w:ins>
      <w:del w:id="429" w:author="Diane Pulvino" w:date="2023-07-03T16:36:00Z">
        <w:r w:rsidRPr="006A3299" w:rsidDel="00706504">
          <w:rPr>
            <w:highlight w:val="yellow"/>
          </w:rPr>
          <w:delText xml:space="preserve">and </w:delText>
        </w:r>
      </w:del>
      <w:r w:rsidRPr="006A3299">
        <w:rPr>
          <w:highlight w:val="yellow"/>
        </w:rPr>
        <w:t>the top-level feature map from the backbone</w:t>
      </w:r>
      <w:ins w:id="430" w:author="Diane Pulvino" w:date="2023-07-03T16:36:00Z">
        <w:r w:rsidR="00706504">
          <w:rPr>
            <w:highlight w:val="yellow"/>
          </w:rPr>
          <w:t>. This yields</w:t>
        </w:r>
      </w:ins>
      <w:del w:id="431" w:author="Diane Pulvino" w:date="2023-07-03T16:36:00Z">
        <w:r w:rsidRPr="006A3299" w:rsidDel="00706504">
          <w:rPr>
            <w:highlight w:val="yellow"/>
          </w:rPr>
          <w:delText xml:space="preserve"> as input and</w:delText>
        </w:r>
      </w:del>
      <w:r w:rsidRPr="006A3299">
        <w:rPr>
          <w:highlight w:val="yellow"/>
        </w:rPr>
        <w:t xml:space="preserve"> </w:t>
      </w:r>
      <w:del w:id="432" w:author="Diane Pulvino" w:date="2023-07-03T16:36:00Z">
        <w:r w:rsidRPr="006A3299" w:rsidDel="00706504">
          <w:rPr>
            <w:highlight w:val="yellow"/>
          </w:rPr>
          <w:delText>outputs the</w:delText>
        </w:r>
      </w:del>
      <w:ins w:id="433" w:author="Diane Pulvino" w:date="2023-07-03T16:36:00Z">
        <w:r w:rsidR="00706504">
          <w:rPr>
            <w:highlight w:val="yellow"/>
          </w:rPr>
          <w:t>each entity’s</w:t>
        </w:r>
      </w:ins>
      <w:r w:rsidRPr="006A3299">
        <w:rPr>
          <w:highlight w:val="yellow"/>
        </w:rPr>
        <w:t xml:space="preserve"> attribute feature</w:t>
      </w:r>
      <w:del w:id="434" w:author="Diane Pulvino" w:date="2023-07-03T16:36:00Z">
        <w:r w:rsidRPr="006A3299" w:rsidDel="00706504">
          <w:rPr>
            <w:highlight w:val="yellow"/>
          </w:rPr>
          <w:delText xml:space="preserve"> for each entity</w:delText>
        </w:r>
      </w:del>
      <w:r w:rsidRPr="006A3299">
        <w:rPr>
          <w:highlight w:val="yellow"/>
        </w:rPr>
        <w:t xml:space="preserve">. </w:t>
      </w:r>
      <w:ins w:id="435" w:author="Diane Pulvino" w:date="2023-07-03T16:36:00Z">
        <w:r w:rsidR="00706504">
          <w:rPr>
            <w:highlight w:val="yellow"/>
          </w:rPr>
          <w:t xml:space="preserve">The attribute feature and global visual feature are integrated via the emotion module, obtaining the emotion feature used to analyze image emotion. </w:t>
        </w:r>
      </w:ins>
      <w:del w:id="436" w:author="Diane Pulvino" w:date="2023-07-03T16:37:00Z">
        <w:r w:rsidRPr="006A3299" w:rsidDel="00706504">
          <w:rPr>
            <w:highlight w:val="yellow"/>
          </w:rPr>
          <w:delText>Finally, the emotion module integrates the global visual feature and attribute feature to obtain the final emotion feature for image emotion analysis.</w:delText>
        </w:r>
      </w:del>
    </w:p>
    <w:p w14:paraId="0604511F" w14:textId="75261796" w:rsidR="007E24C9" w:rsidRPr="006A3299" w:rsidRDefault="00EA4A5F">
      <w:pPr>
        <w:pStyle w:val="BodyText"/>
        <w:rPr>
          <w:highlight w:val="yellow"/>
        </w:rPr>
      </w:pPr>
      <w:r w:rsidRPr="006A3299">
        <w:rPr>
          <w:highlight w:val="yellow"/>
        </w:rPr>
        <w:t xml:space="preserve">For each input image, </w:t>
      </w:r>
      <w:ins w:id="437" w:author="Diane Pulvino" w:date="2023-07-03T16:37:00Z">
        <w:r w:rsidR="00706504">
          <w:rPr>
            <w:highlight w:val="yellow"/>
          </w:rPr>
          <w:t xml:space="preserve">an image segmentation model is used to </w:t>
        </w:r>
      </w:ins>
      <w:del w:id="438" w:author="Diane Pulvino" w:date="2023-07-03T16:37:00Z">
        <w:r w:rsidRPr="006A3299" w:rsidDel="00706504">
          <w:rPr>
            <w:highlight w:val="yellow"/>
          </w:rPr>
          <w:delText>we first obtain</w:delText>
        </w:r>
      </w:del>
      <w:ins w:id="439" w:author="Diane Pulvino" w:date="2023-07-03T16:37:00Z">
        <w:r w:rsidR="00706504">
          <w:rPr>
            <w:highlight w:val="yellow"/>
          </w:rPr>
          <w:t>find</w:t>
        </w:r>
      </w:ins>
      <w:r w:rsidRPr="006A3299">
        <w:rPr>
          <w:highlight w:val="yellow"/>
        </w:rPr>
        <w:t xml:space="preserve"> </w:t>
      </w:r>
      <w:del w:id="440" w:author="Diane Pulvino" w:date="2023-07-03T16:37:00Z">
        <w:r w:rsidRPr="006A3299" w:rsidDel="00706504">
          <w:rPr>
            <w:highlight w:val="yellow"/>
          </w:rPr>
          <w:delText xml:space="preserve">the </w:delText>
        </w:r>
      </w:del>
      <w:r w:rsidRPr="006A3299">
        <w:rPr>
          <w:highlight w:val="yellow"/>
        </w:rPr>
        <w:t xml:space="preserve">entity masks </w:t>
      </w:r>
      <m:oMath>
        <m: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m</m:t>
            </m:r>
          </m:e>
          <m:sup>
            <m:r>
              <w:rPr>
                <w:rFonts w:ascii="Cambria Math" w:hAnsi="Cambria Math"/>
                <w:highlight w:val="yellow"/>
              </w:rPr>
              <m:t>j</m:t>
            </m:r>
          </m:sup>
        </m:sSup>
        <m:r>
          <w:rPr>
            <w:rFonts w:ascii="Cambria Math" w:hAnsi="Cambria Math"/>
            <w:highlight w:val="yellow"/>
          </w:rPr>
          <m:t>|j=1,2,...,M}</m:t>
        </m:r>
      </m:oMath>
      <w:del w:id="441" w:author="Diane Pulvino" w:date="2023-07-03T16:37:00Z">
        <w:r w:rsidRPr="006A3299" w:rsidDel="00706504">
          <w:rPr>
            <w:highlight w:val="yellow"/>
          </w:rPr>
          <w:delText xml:space="preserve"> by an image segmentation model</w:delText>
        </w:r>
      </w:del>
      <w:r w:rsidRPr="006A3299">
        <w:rPr>
          <w:highlight w:val="yellow"/>
        </w:rPr>
        <w:t xml:space="preserve">, where </w:t>
      </w:r>
      <m:oMath>
        <m:r>
          <w:rPr>
            <w:rFonts w:ascii="Cambria Math" w:hAnsi="Cambria Math"/>
            <w:highlight w:val="yellow"/>
          </w:rPr>
          <m:t>M</m:t>
        </m:r>
      </m:oMath>
      <w:r w:rsidRPr="006A3299">
        <w:rPr>
          <w:highlight w:val="yellow"/>
        </w:rPr>
        <w:t xml:space="preserve"> </w:t>
      </w:r>
      <w:del w:id="442" w:author="Diane Pulvino" w:date="2023-07-03T16:37:00Z">
        <w:r w:rsidRPr="006A3299" w:rsidDel="00706504">
          <w:rPr>
            <w:highlight w:val="yellow"/>
          </w:rPr>
          <w:delText>is</w:delText>
        </w:r>
      </w:del>
      <w:ins w:id="443" w:author="Diane Pulvino" w:date="2023-07-03T16:37:00Z">
        <w:r w:rsidR="00706504">
          <w:rPr>
            <w:highlight w:val="yellow"/>
          </w:rPr>
          <w:t>represents</w:t>
        </w:r>
      </w:ins>
      <w:r w:rsidRPr="006A3299">
        <w:rPr>
          <w:highlight w:val="yellow"/>
        </w:rPr>
        <w:t xml:space="preserve"> the number of entities in the image. </w:t>
      </w:r>
      <w:del w:id="444" w:author="Diane Pulvino" w:date="2023-07-03T16:38:00Z">
        <w:r w:rsidRPr="006A3299" w:rsidDel="00706504">
          <w:rPr>
            <w:highlight w:val="yellow"/>
          </w:rPr>
          <w:delText xml:space="preserve">These </w:delText>
        </w:r>
      </w:del>
      <w:ins w:id="445" w:author="Diane Pulvino" w:date="2023-07-03T16:38:00Z">
        <w:r w:rsidR="00706504">
          <w:rPr>
            <w:highlight w:val="yellow"/>
          </w:rPr>
          <w:t xml:space="preserve">Entity masks are made up of background and entity values, shown as 0 and 1 respectively. </w:t>
        </w:r>
        <w:r w:rsidR="00706504" w:rsidRPr="006A3299">
          <w:rPr>
            <w:highlight w:val="yellow"/>
          </w:rPr>
          <w:t xml:space="preserve"> </w:t>
        </w:r>
      </w:ins>
      <w:del w:id="446" w:author="Diane Pulvino" w:date="2023-07-03T16:38:00Z">
        <w:r w:rsidRPr="006A3299" w:rsidDel="00706504">
          <w:rPr>
            <w:highlight w:val="yellow"/>
          </w:rPr>
          <w:delText>masks consist of 0 (background) and 1 (entity) values to</w:delText>
        </w:r>
      </w:del>
      <w:ins w:id="447" w:author="Diane Pulvino" w:date="2023-07-03T16:38:00Z">
        <w:r w:rsidR="00706504">
          <w:rPr>
            <w:highlight w:val="yellow"/>
          </w:rPr>
          <w:t>These masks</w:t>
        </w:r>
      </w:ins>
      <w:r w:rsidRPr="006A3299">
        <w:rPr>
          <w:highlight w:val="yellow"/>
        </w:rPr>
        <w:t xml:space="preserve"> </w:t>
      </w:r>
      <w:del w:id="448" w:author="Diane Pulvino" w:date="2023-07-03T16:39:00Z">
        <w:r w:rsidRPr="006A3299" w:rsidDel="00706504">
          <w:rPr>
            <w:highlight w:val="yellow"/>
          </w:rPr>
          <w:delText>indicate entity locations</w:delText>
        </w:r>
      </w:del>
      <w:ins w:id="449" w:author="Diane Pulvino" w:date="2023-07-03T16:39:00Z">
        <w:r w:rsidR="00706504">
          <w:rPr>
            <w:highlight w:val="yellow"/>
          </w:rPr>
          <w:t>are used</w:t>
        </w:r>
      </w:ins>
      <w:r w:rsidRPr="006A3299">
        <w:rPr>
          <w:highlight w:val="yellow"/>
        </w:rPr>
        <w:t xml:space="preserve"> for </w:t>
      </w:r>
      <w:ins w:id="450" w:author="Diane Pulvino" w:date="2023-07-03T16:39:00Z">
        <w:r w:rsidR="00706504">
          <w:rPr>
            <w:highlight w:val="yellow"/>
          </w:rPr>
          <w:t xml:space="preserve">the </w:t>
        </w:r>
      </w:ins>
      <w:r w:rsidRPr="006A3299">
        <w:rPr>
          <w:highlight w:val="yellow"/>
        </w:rPr>
        <w:t>entity feature pooling</w:t>
      </w:r>
      <w:ins w:id="451" w:author="Diane Pulvino" w:date="2023-07-03T16:39:00Z">
        <w:r w:rsidR="00706504">
          <w:rPr>
            <w:highlight w:val="yellow"/>
          </w:rPr>
          <w:t xml:space="preserve"> operation, defined as:</w:t>
        </w:r>
      </w:ins>
      <w:del w:id="452" w:author="Diane Pulvino" w:date="2023-07-03T16:39:00Z">
        <w:r w:rsidRPr="006A3299" w:rsidDel="00706504">
          <w:rPr>
            <w:highlight w:val="yellow"/>
          </w:rPr>
          <w:delText>. Here we define the pooling operation as:</w:delText>
        </w:r>
      </w:del>
    </w:p>
    <w:p w14:paraId="6EA8C6DC" w14:textId="77777777" w:rsidR="007E24C9" w:rsidRPr="006A3299" w:rsidRDefault="00EA4A5F">
      <w:pPr>
        <w:pStyle w:val="BodyText"/>
        <w:rPr>
          <w:highlight w:val="yellow"/>
        </w:rPr>
      </w:pPr>
      <m:oMathPara>
        <m:oMathParaPr>
          <m:jc m:val="center"/>
        </m:oMathParaPr>
        <m:oMath>
          <m:r>
            <w:rPr>
              <w:rFonts w:ascii="Cambria Math" w:hAnsi="Cambria Math"/>
              <w:highlight w:val="yellow"/>
            </w:rPr>
            <m:t>Pool(v,m)=</m:t>
          </m:r>
          <m:f>
            <m:fPr>
              <m:ctrlPr>
                <w:rPr>
                  <w:rFonts w:ascii="Cambria Math" w:hAnsi="Cambria Math"/>
                  <w:highlight w:val="yellow"/>
                </w:rPr>
              </m:ctrlPr>
            </m:fPr>
            <m:num>
              <m:r>
                <w:rPr>
                  <w:rFonts w:ascii="Cambria Math" w:hAnsi="Cambria Math"/>
                  <w:highlight w:val="yellow"/>
                </w:rPr>
                <m:t>1</m:t>
              </m:r>
            </m:num>
            <m:den>
              <m:nary>
                <m:naryPr>
                  <m:chr m:val="∑"/>
                  <m:limLoc m:val="undOvr"/>
                  <m:supHide m:val="1"/>
                  <m:ctrlPr>
                    <w:rPr>
                      <w:rFonts w:ascii="Cambria Math" w:hAnsi="Cambria Math"/>
                      <w:highlight w:val="yellow"/>
                    </w:rPr>
                  </m:ctrlPr>
                </m:naryPr>
                <m:sub>
                  <m:r>
                    <w:rPr>
                      <w:rFonts w:ascii="Cambria Math" w:hAnsi="Cambria Math"/>
                      <w:highlight w:val="yellow"/>
                    </w:rPr>
                    <m:t>x,y</m:t>
                  </m:r>
                </m:sub>
                <m:sup>
                  <m:r>
                    <w:rPr>
                      <w:rFonts w:ascii="Cambria Math" w:hAnsi="Cambria Math"/>
                      <w:highlight w:val="yellow"/>
                    </w:rPr>
                    <m:t>​</m:t>
                  </m:r>
                </m:sup>
                <m:e>
                  <m:r>
                    <w:rPr>
                      <w:rFonts w:ascii="Cambria Math" w:hAnsi="Cambria Math"/>
                      <w:highlight w:val="yellow"/>
                    </w:rPr>
                    <m:t>m</m:t>
                  </m:r>
                </m:e>
              </m:nary>
              <m:r>
                <w:rPr>
                  <w:rFonts w:ascii="Cambria Math" w:hAnsi="Cambria Math"/>
                  <w:highlight w:val="yellow"/>
                </w:rPr>
                <m:t>(x,y)</m:t>
              </m:r>
            </m:den>
          </m:f>
          <m:nary>
            <m:naryPr>
              <m:chr m:val="∑"/>
              <m:limLoc m:val="undOvr"/>
              <m:ctrlPr>
                <w:rPr>
                  <w:rFonts w:ascii="Cambria Math" w:hAnsi="Cambria Math"/>
                  <w:highlight w:val="yellow"/>
                </w:rPr>
              </m:ctrlPr>
            </m:naryPr>
            <m:sub>
              <m:r>
                <w:rPr>
                  <w:rFonts w:ascii="Cambria Math" w:hAnsi="Cambria Math"/>
                  <w:highlight w:val="yellow"/>
                </w:rPr>
                <m:t>x=1</m:t>
              </m:r>
            </m:sub>
            <m:sup>
              <m:r>
                <w:rPr>
                  <w:rFonts w:ascii="Cambria Math" w:hAnsi="Cambria Math"/>
                  <w:highlight w:val="yellow"/>
                </w:rPr>
                <m:t>W</m:t>
              </m:r>
            </m:sup>
            <m:e>
              <m:nary>
                <m:naryPr>
                  <m:chr m:val="∑"/>
                  <m:limLoc m:val="undOvr"/>
                  <m:ctrlPr>
                    <w:rPr>
                      <w:rFonts w:ascii="Cambria Math" w:hAnsi="Cambria Math"/>
                      <w:highlight w:val="yellow"/>
                    </w:rPr>
                  </m:ctrlPr>
                </m:naryPr>
                <m:sub>
                  <m:r>
                    <w:rPr>
                      <w:rFonts w:ascii="Cambria Math" w:hAnsi="Cambria Math"/>
                      <w:highlight w:val="yellow"/>
                    </w:rPr>
                    <m:t>y=1</m:t>
                  </m:r>
                </m:sub>
                <m:sup>
                  <m:r>
                    <w:rPr>
                      <w:rFonts w:ascii="Cambria Math" w:hAnsi="Cambria Math"/>
                      <w:highlight w:val="yellow"/>
                    </w:rPr>
                    <m:t>H</m:t>
                  </m:r>
                </m:sup>
                <m:e>
                  <m:r>
                    <w:rPr>
                      <w:rFonts w:ascii="Cambria Math" w:hAnsi="Cambria Math"/>
                      <w:highlight w:val="yellow"/>
                    </w:rPr>
                    <m:t>m</m:t>
                  </m:r>
                </m:e>
              </m:nary>
            </m:e>
          </m:nary>
          <m:r>
            <w:rPr>
              <w:rFonts w:ascii="Cambria Math" w:hAnsi="Cambria Math"/>
              <w:highlight w:val="yellow"/>
            </w:rPr>
            <m:t>(x,y)v(x,y)</m:t>
          </m:r>
        </m:oMath>
      </m:oMathPara>
    </w:p>
    <w:p w14:paraId="5BE1D364" w14:textId="2073F416" w:rsidR="007E24C9" w:rsidRPr="006A3299" w:rsidRDefault="00EA4A5F">
      <w:pPr>
        <w:pStyle w:val="FirstParagraph"/>
        <w:rPr>
          <w:highlight w:val="yellow"/>
        </w:rPr>
      </w:pPr>
      <w:del w:id="453" w:author="Diane Pulvino" w:date="2023-07-03T16:39:00Z">
        <w:r w:rsidRPr="006A3299" w:rsidDel="00706504">
          <w:rPr>
            <w:highlight w:val="yellow"/>
          </w:rPr>
          <w:delText xml:space="preserve">where </w:delText>
        </w:r>
      </w:del>
      <w:ins w:id="454" w:author="Diane Pulvino" w:date="2023-07-03T16:39:00Z">
        <w:r w:rsidR="00706504">
          <w:rPr>
            <w:highlight w:val="yellow"/>
          </w:rPr>
          <w:t>in which</w:t>
        </w:r>
        <w:r w:rsidR="00706504" w:rsidRPr="006A3299">
          <w:rPr>
            <w:highlight w:val="yellow"/>
          </w:rPr>
          <w:t xml:space="preserve"> </w:t>
        </w:r>
      </w:ins>
      <m:oMath>
        <m:r>
          <w:rPr>
            <w:rFonts w:ascii="Cambria Math" w:hAnsi="Cambria Math"/>
            <w:highlight w:val="yellow"/>
          </w:rPr>
          <m:t>W</m:t>
        </m:r>
        <m:r>
          <w:ins w:id="455" w:author="Diane Pulvino" w:date="2023-07-03T16:39:00Z">
            <m:rPr>
              <m:sty m:val="p"/>
            </m:rPr>
            <w:rPr>
              <w:rFonts w:ascii="Cambria Math" w:hAnsi="Cambria Math"/>
              <w:highlight w:val="yellow"/>
            </w:rPr>
            <m:t xml:space="preserve"> and </m:t>
          </w:ins>
        </m:r>
        <m:r>
          <w:del w:id="456" w:author="Diane Pulvino" w:date="2023-07-03T16:39:00Z">
            <w:rPr>
              <w:rFonts w:ascii="Cambria Math" w:hAnsi="Cambria Math"/>
              <w:highlight w:val="yellow"/>
            </w:rPr>
            <m:t>,</m:t>
          </w:del>
        </m:r>
        <m:r>
          <w:rPr>
            <w:rFonts w:ascii="Cambria Math" w:hAnsi="Cambria Math"/>
            <w:highlight w:val="yellow"/>
          </w:rPr>
          <m:t>H</m:t>
        </m:r>
      </m:oMath>
      <w:ins w:id="457" w:author="Diane Pulvino" w:date="2023-07-06T11:26:00Z">
        <w:r w:rsidR="00DB6E3F">
          <w:rPr>
            <w:highlight w:val="yellow"/>
          </w:rPr>
          <w:t xml:space="preserve"> </w:t>
        </w:r>
      </w:ins>
      <w:ins w:id="458" w:author="Diane Pulvino" w:date="2023-07-03T16:39:00Z">
        <w:r w:rsidR="00706504">
          <w:rPr>
            <w:highlight w:val="yellow"/>
          </w:rPr>
          <w:t>represent</w:t>
        </w:r>
      </w:ins>
      <w:del w:id="459" w:author="Diane Pulvino" w:date="2023-07-03T16:39:00Z">
        <w:r w:rsidRPr="006A3299" w:rsidDel="00706504">
          <w:rPr>
            <w:highlight w:val="yellow"/>
          </w:rPr>
          <w:delText xml:space="preserve"> are</w:delText>
        </w:r>
      </w:del>
      <w:r w:rsidRPr="006A3299">
        <w:rPr>
          <w:highlight w:val="yellow"/>
        </w:rPr>
        <w:t xml:space="preserve"> the </w:t>
      </w:r>
      <w:ins w:id="460" w:author="Diane Pulvino" w:date="2023-07-03T16:39:00Z">
        <w:r w:rsidR="00706504">
          <w:rPr>
            <w:highlight w:val="yellow"/>
          </w:rPr>
          <w:t xml:space="preserve">feature map </w:t>
        </w:r>
      </w:ins>
      <w:r w:rsidRPr="006A3299">
        <w:rPr>
          <w:highlight w:val="yellow"/>
        </w:rPr>
        <w:t>width and height</w:t>
      </w:r>
      <w:del w:id="461" w:author="Diane Pulvino" w:date="2023-07-03T16:40:00Z">
        <w:r w:rsidRPr="006A3299" w:rsidDel="00706504">
          <w:rPr>
            <w:highlight w:val="yellow"/>
          </w:rPr>
          <w:delText xml:space="preserve"> of feature maps</w:delText>
        </w:r>
      </w:del>
      <w:r w:rsidRPr="006A3299">
        <w:rPr>
          <w:highlight w:val="yellow"/>
        </w:rPr>
        <w:t>.</w:t>
      </w:r>
    </w:p>
    <w:p w14:paraId="01778BB5" w14:textId="77777777" w:rsidR="007E24C9" w:rsidRPr="006A3299" w:rsidRDefault="00EA4A5F">
      <w:pPr>
        <w:pStyle w:val="Heading3"/>
        <w:rPr>
          <w:highlight w:val="yellow"/>
        </w:rPr>
      </w:pPr>
      <w:bookmarkStart w:id="462" w:name="entity-module"/>
      <w:r w:rsidRPr="006A3299">
        <w:rPr>
          <w:highlight w:val="yellow"/>
        </w:rPr>
        <w:t>Entity Module</w:t>
      </w:r>
      <w:bookmarkEnd w:id="462"/>
    </w:p>
    <w:p w14:paraId="62375334" w14:textId="6555D04F" w:rsidR="007E24C9" w:rsidRPr="006A3299" w:rsidRDefault="000157D7">
      <w:pPr>
        <w:pStyle w:val="FirstParagraph"/>
        <w:rPr>
          <w:highlight w:val="yellow"/>
        </w:rPr>
      </w:pPr>
      <w:ins w:id="463" w:author="Diane Pulvino" w:date="2023-07-03T16:45:00Z">
        <w:r>
          <w:rPr>
            <w:highlight w:val="yellow"/>
          </w:rPr>
          <w:t xml:space="preserve">The human eye is first drawn to an entity in an image. </w:t>
        </w:r>
      </w:ins>
      <w:ins w:id="464" w:author="Diane Pulvino" w:date="2023-07-03T16:46:00Z">
        <w:r>
          <w:rPr>
            <w:highlight w:val="yellow"/>
          </w:rPr>
          <w:t xml:space="preserve">This makes the entity essential for emotion analysis. Visual features for each entity are extracted via the following method. </w:t>
        </w:r>
      </w:ins>
      <w:del w:id="465" w:author="Diane Pulvino" w:date="2023-07-03T16:46:00Z">
        <w:r w:rsidR="00EA4A5F" w:rsidRPr="006A3299" w:rsidDel="000157D7">
          <w:rPr>
            <w:highlight w:val="yellow"/>
          </w:rPr>
          <w:delText xml:space="preserve">Entities are first to be noticed during human visual perception. </w:delText>
        </w:r>
      </w:del>
      <w:del w:id="466" w:author="Diane Pulvino" w:date="2023-07-03T16:47:00Z">
        <w:r w:rsidR="00EA4A5F" w:rsidRPr="006A3299" w:rsidDel="000157D7">
          <w:rPr>
            <w:highlight w:val="yellow"/>
          </w:rPr>
          <w:delText>Thus, we extract the visual feature of each entity in the first stage of emotion analysis.</w:delText>
        </w:r>
      </w:del>
      <w:r w:rsidR="00EA4A5F" w:rsidRPr="006A3299">
        <w:rPr>
          <w:highlight w:val="yellow"/>
        </w:rPr>
        <w:t xml:space="preserve"> For the </w:t>
      </w:r>
      <m:oMath>
        <m:r>
          <w:rPr>
            <w:rFonts w:ascii="Cambria Math" w:hAnsi="Cambria Math"/>
            <w:highlight w:val="yellow"/>
          </w:rPr>
          <m:t>j</m:t>
        </m:r>
      </m:oMath>
      <w:r w:rsidR="00EA4A5F" w:rsidRPr="006A3299">
        <w:rPr>
          <w:highlight w:val="yellow"/>
        </w:rPr>
        <w:t>-th entity in an image, each</w:t>
      </w:r>
      <w:ins w:id="467" w:author="Diane Pulvino" w:date="2023-07-03T16:47:00Z">
        <w:r>
          <w:rPr>
            <w:highlight w:val="yellow"/>
          </w:rPr>
          <w:t xml:space="preserve"> </w:t>
        </w:r>
      </w:ins>
      <w:del w:id="468" w:author="Diane Pulvino" w:date="2023-07-03T16:47:00Z">
        <w:r w:rsidR="00EA4A5F" w:rsidRPr="006A3299" w:rsidDel="000157D7">
          <w:rPr>
            <w:highlight w:val="yellow"/>
          </w:rPr>
          <w:delText>-</w:delText>
        </w:r>
      </w:del>
      <w:r w:rsidR="00EA4A5F" w:rsidRPr="006A3299">
        <w:rPr>
          <w:highlight w:val="yellow"/>
        </w:rPr>
        <w:t xml:space="preserve">level feature map is pooled into a vector </w:t>
      </w:r>
      <w:del w:id="469" w:author="Diane Pulvino" w:date="2023-07-03T16:48:00Z">
        <w:r w:rsidR="00EA4A5F" w:rsidRPr="006A3299" w:rsidDel="000157D7">
          <w:rPr>
            <w:highlight w:val="yellow"/>
          </w:rPr>
          <w:delText>according to the</w:delText>
        </w:r>
      </w:del>
      <w:ins w:id="470" w:author="Diane Pulvino" w:date="2023-07-03T16:48:00Z">
        <w:r>
          <w:rPr>
            <w:highlight w:val="yellow"/>
          </w:rPr>
          <w:t>based on the</w:t>
        </w:r>
      </w:ins>
      <w:r w:rsidR="00EA4A5F" w:rsidRPr="006A3299">
        <w:rPr>
          <w:highlight w:val="yellow"/>
        </w:rPr>
        <w:t xml:space="preserve"> entity mask,</w:t>
      </w:r>
      <w:del w:id="471" w:author="Diane Pulvino" w:date="2023-07-03T16:48:00Z">
        <w:r w:rsidR="00EA4A5F" w:rsidRPr="006A3299" w:rsidDel="000157D7">
          <w:rPr>
            <w:highlight w:val="yellow"/>
          </w:rPr>
          <w:delText xml:space="preserve"> </w:delText>
        </w:r>
      </w:del>
      <w:ins w:id="472" w:author="Diane Pulvino" w:date="2023-07-03T16:48:00Z">
        <w:r>
          <w:rPr>
            <w:highlight w:val="yellow"/>
          </w:rPr>
          <w:t xml:space="preserve"> as shown below</w:t>
        </w:r>
      </w:ins>
      <w:del w:id="473" w:author="Diane Pulvino" w:date="2023-07-03T16:48:00Z">
        <w:r w:rsidR="00EA4A5F" w:rsidRPr="006A3299" w:rsidDel="000157D7">
          <w:rPr>
            <w:highlight w:val="yellow"/>
          </w:rPr>
          <w:delText>which is shown as</w:delText>
        </w:r>
      </w:del>
      <w:r w:rsidR="00EA4A5F" w:rsidRPr="006A3299">
        <w:rPr>
          <w:highlight w:val="yellow"/>
        </w:rPr>
        <w:t>:</w:t>
      </w:r>
    </w:p>
    <w:p w14:paraId="7F7FD16C" w14:textId="77777777" w:rsidR="007E24C9" w:rsidRPr="006A3299" w:rsidRDefault="00EE334F">
      <w:pPr>
        <w:pStyle w:val="BodyText"/>
        <w:rPr>
          <w:highlight w:val="yellow"/>
        </w:rPr>
      </w:pPr>
      <m:oMathPara>
        <m:oMathParaPr>
          <m:jc m:val="center"/>
        </m:oMathParaPr>
        <m:oMath>
          <m:sSubSup>
            <m:sSubSupPr>
              <m:ctrlPr>
                <w:rPr>
                  <w:rFonts w:ascii="Cambria Math" w:hAnsi="Cambria Math"/>
                  <w:highlight w:val="yellow"/>
                </w:rPr>
              </m:ctrlPr>
            </m:sSubSupPr>
            <m:e>
              <m:r>
                <w:rPr>
                  <w:rFonts w:ascii="Cambria Math" w:hAnsi="Cambria Math"/>
                  <w:highlight w:val="yellow"/>
                </w:rPr>
                <m:t>p</m:t>
              </m:r>
            </m:e>
            <m:sub>
              <m:r>
                <w:rPr>
                  <w:rFonts w:ascii="Cambria Math" w:hAnsi="Cambria Math"/>
                  <w:highlight w:val="yellow"/>
                </w:rPr>
                <m:t>i</m:t>
              </m:r>
            </m:sub>
            <m:sup>
              <m:r>
                <w:rPr>
                  <w:rFonts w:ascii="Cambria Math" w:hAnsi="Cambria Math"/>
                  <w:highlight w:val="yellow"/>
                </w:rPr>
                <m:t>j</m:t>
              </m:r>
            </m:sup>
          </m:sSubSup>
          <m:r>
            <w:rPr>
              <w:rFonts w:ascii="Cambria Math" w:hAnsi="Cambria Math"/>
              <w:highlight w:val="yellow"/>
            </w:rPr>
            <m:t>=Pool(</m:t>
          </m:r>
          <m:sSub>
            <m:sSubPr>
              <m:ctrlPr>
                <w:rPr>
                  <w:rFonts w:ascii="Cambria Math" w:hAnsi="Cambria Math"/>
                  <w:highlight w:val="yellow"/>
                </w:rPr>
              </m:ctrlPr>
            </m:sSubPr>
            <m:e>
              <m:r>
                <w:rPr>
                  <w:rFonts w:ascii="Cambria Math" w:hAnsi="Cambria Math"/>
                  <w:highlight w:val="yellow"/>
                </w:rPr>
                <m:t>v</m:t>
              </m:r>
            </m:e>
            <m:sub>
              <m:r>
                <w:rPr>
                  <w:rFonts w:ascii="Cambria Math" w:hAnsi="Cambria Math"/>
                  <w:highlight w:val="yellow"/>
                </w:rPr>
                <m:t>i</m:t>
              </m:r>
            </m:sub>
          </m:sSub>
          <m: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m</m:t>
              </m:r>
            </m:e>
            <m:sup>
              <m:r>
                <w:rPr>
                  <w:rFonts w:ascii="Cambria Math" w:hAnsi="Cambria Math"/>
                  <w:highlight w:val="yellow"/>
                </w:rPr>
                <m:t>j</m:t>
              </m:r>
            </m:sup>
          </m:sSup>
          <m: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W</m:t>
              </m:r>
            </m:e>
            <m:sub>
              <m:r>
                <w:rPr>
                  <w:rFonts w:ascii="Cambria Math" w:hAnsi="Cambria Math"/>
                  <w:highlight w:val="yellow"/>
                </w:rPr>
                <m:t>i</m:t>
              </m:r>
            </m:sub>
          </m:sSub>
        </m:oMath>
      </m:oMathPara>
    </w:p>
    <w:p w14:paraId="6592183D" w14:textId="70E2FA3C" w:rsidR="007E24C9" w:rsidRPr="006A3299" w:rsidRDefault="00DB6E3F">
      <w:pPr>
        <w:pStyle w:val="FirstParagraph"/>
        <w:rPr>
          <w:highlight w:val="yellow"/>
        </w:rPr>
      </w:pPr>
      <w:ins w:id="474" w:author="Diane Pulvino" w:date="2023-07-06T11:27:00Z">
        <w:r>
          <w:rPr>
            <w:highlight w:val="yellow"/>
          </w:rPr>
          <w:t>in which</w:t>
        </w:r>
      </w:ins>
      <w:del w:id="475" w:author="Diane Pulvino" w:date="2023-07-06T11:27:00Z">
        <w:r w:rsidR="00EA4A5F" w:rsidRPr="006A3299" w:rsidDel="00DB6E3F">
          <w:rPr>
            <w:highlight w:val="yellow"/>
          </w:rPr>
          <w:delText>where</w:delText>
        </w:r>
      </w:del>
      <w:r w:rsidR="00EA4A5F" w:rsidRPr="006A3299">
        <w:rPr>
          <w:highlight w:val="yellow"/>
        </w:rPr>
        <w:t xml:space="preserve"> </w:t>
      </w:r>
      <m:oMath>
        <m:sSub>
          <m:sSubPr>
            <m:ctrlPr>
              <w:rPr>
                <w:rFonts w:ascii="Cambria Math" w:hAnsi="Cambria Math"/>
                <w:highlight w:val="yellow"/>
              </w:rPr>
            </m:ctrlPr>
          </m:sSubPr>
          <m:e>
            <m:r>
              <w:rPr>
                <w:rFonts w:ascii="Cambria Math" w:hAnsi="Cambria Math"/>
                <w:highlight w:val="yellow"/>
              </w:rPr>
              <m:t>W</m:t>
            </m:r>
          </m:e>
          <m:sub>
            <m:r>
              <w:rPr>
                <w:rFonts w:ascii="Cambria Math" w:hAnsi="Cambria Math"/>
                <w:highlight w:val="yellow"/>
              </w:rPr>
              <m:t>i</m:t>
            </m:r>
          </m:sub>
        </m:sSub>
      </m:oMath>
      <w:r w:rsidR="00EA4A5F" w:rsidRPr="006A3299">
        <w:rPr>
          <w:highlight w:val="yellow"/>
        </w:rPr>
        <w:t xml:space="preserve"> is the parameter matrix of the </w:t>
      </w:r>
      <m:oMath>
        <m:r>
          <w:rPr>
            <w:rFonts w:ascii="Cambria Math" w:hAnsi="Cambria Math"/>
            <w:highlight w:val="yellow"/>
          </w:rPr>
          <m:t>i</m:t>
        </m:r>
      </m:oMath>
      <w:r w:rsidR="00EA4A5F" w:rsidRPr="006A3299">
        <w:rPr>
          <w:highlight w:val="yellow"/>
        </w:rPr>
        <w:t xml:space="preserve">-th level </w:t>
      </w:r>
      <w:del w:id="476" w:author="Diane Pulvino" w:date="2023-07-03T16:48:00Z">
        <w:r w:rsidR="00EA4A5F" w:rsidRPr="006A3299" w:rsidDel="000157D7">
          <w:rPr>
            <w:highlight w:val="yellow"/>
          </w:rPr>
          <w:delText xml:space="preserve">for </w:delText>
        </w:r>
      </w:del>
      <w:ins w:id="477" w:author="Diane Pulvino" w:date="2023-07-03T16:48:00Z">
        <w:r w:rsidR="000157D7">
          <w:rPr>
            <w:highlight w:val="yellow"/>
          </w:rPr>
          <w:t>used to</w:t>
        </w:r>
        <w:r w:rsidR="000157D7" w:rsidRPr="006A3299">
          <w:rPr>
            <w:highlight w:val="yellow"/>
          </w:rPr>
          <w:t xml:space="preserve"> </w:t>
        </w:r>
      </w:ins>
      <w:r w:rsidR="00EA4A5F" w:rsidRPr="006A3299">
        <w:rPr>
          <w:highlight w:val="yellow"/>
        </w:rPr>
        <w:t>map</w:t>
      </w:r>
      <w:del w:id="478" w:author="Diane Pulvino" w:date="2023-07-03T16:48:00Z">
        <w:r w:rsidR="00EA4A5F" w:rsidRPr="006A3299" w:rsidDel="000157D7">
          <w:rPr>
            <w:highlight w:val="yellow"/>
          </w:rPr>
          <w:delText>ping</w:delText>
        </w:r>
      </w:del>
      <w:r w:rsidR="00EA4A5F" w:rsidRPr="006A3299">
        <w:rPr>
          <w:highlight w:val="yellow"/>
        </w:rPr>
        <w:t xml:space="preserve"> </w:t>
      </w:r>
      <w:del w:id="479" w:author="Diane Pulvino" w:date="2023-07-03T16:48:00Z">
        <w:r w:rsidR="00EA4A5F" w:rsidRPr="006A3299" w:rsidDel="000157D7">
          <w:rPr>
            <w:highlight w:val="yellow"/>
          </w:rPr>
          <w:delText xml:space="preserve">different </w:delText>
        </w:r>
      </w:del>
      <w:ins w:id="480" w:author="Diane Pulvino" w:date="2023-07-03T16:48:00Z">
        <w:r w:rsidR="000157D7">
          <w:rPr>
            <w:highlight w:val="yellow"/>
          </w:rPr>
          <w:t>varying</w:t>
        </w:r>
        <w:r w:rsidR="000157D7" w:rsidRPr="006A3299">
          <w:rPr>
            <w:highlight w:val="yellow"/>
          </w:rPr>
          <w:t xml:space="preserve"> </w:t>
        </w:r>
      </w:ins>
      <w:r w:rsidR="00EA4A5F" w:rsidRPr="006A3299">
        <w:rPr>
          <w:highlight w:val="yellow"/>
        </w:rPr>
        <w:t xml:space="preserve">level features </w:t>
      </w:r>
      <w:del w:id="481" w:author="Diane Pulvino" w:date="2023-07-03T16:48:00Z">
        <w:r w:rsidR="00EA4A5F" w:rsidRPr="006A3299" w:rsidDel="000157D7">
          <w:rPr>
            <w:highlight w:val="yellow"/>
          </w:rPr>
          <w:delText xml:space="preserve">into </w:delText>
        </w:r>
      </w:del>
      <w:ins w:id="482" w:author="Diane Pulvino" w:date="2023-07-03T16:48:00Z">
        <w:r w:rsidR="000157D7">
          <w:rPr>
            <w:highlight w:val="yellow"/>
          </w:rPr>
          <w:t>o</w:t>
        </w:r>
        <w:r w:rsidR="000157D7" w:rsidRPr="006A3299">
          <w:rPr>
            <w:highlight w:val="yellow"/>
          </w:rPr>
          <w:t xml:space="preserve">nto </w:t>
        </w:r>
      </w:ins>
      <w:r w:rsidR="00EA4A5F" w:rsidRPr="006A3299">
        <w:rPr>
          <w:highlight w:val="yellow"/>
        </w:rPr>
        <w:t xml:space="preserve">a </w:t>
      </w:r>
      <w:ins w:id="483" w:author="Diane Pulvino" w:date="2023-07-03T16:48:00Z">
        <w:r w:rsidR="000157D7">
          <w:rPr>
            <w:highlight w:val="yellow"/>
          </w:rPr>
          <w:t xml:space="preserve">single </w:t>
        </w:r>
      </w:ins>
      <w:r w:rsidR="00EA4A5F" w:rsidRPr="006A3299">
        <w:rPr>
          <w:highlight w:val="yellow"/>
        </w:rPr>
        <w:t xml:space="preserve">common space. </w:t>
      </w:r>
      <w:ins w:id="484" w:author="Diane Pulvino" w:date="2023-07-03T16:49:00Z">
        <w:r w:rsidR="000157D7">
          <w:rPr>
            <w:highlight w:val="yellow"/>
          </w:rPr>
          <w:t>This formula makes the assumption that the mask is scaled to the same proportions as each level feature map.</w:t>
        </w:r>
      </w:ins>
      <w:del w:id="485" w:author="Diane Pulvino" w:date="2023-07-03T16:49:00Z">
        <w:r w:rsidR="00EA4A5F" w:rsidRPr="006A3299" w:rsidDel="000157D7">
          <w:rPr>
            <w:highlight w:val="yellow"/>
          </w:rPr>
          <w:delText>Here we assume that the mask has been proportionally scaled to the same size as the feature map of each level.</w:delText>
        </w:r>
      </w:del>
    </w:p>
    <w:p w14:paraId="30B8CDAE" w14:textId="1B67C317" w:rsidR="007E24C9" w:rsidRPr="006A3299" w:rsidRDefault="000157D7">
      <w:pPr>
        <w:pStyle w:val="BodyText"/>
        <w:rPr>
          <w:highlight w:val="yellow"/>
        </w:rPr>
      </w:pPr>
      <w:ins w:id="486" w:author="Diane Pulvino" w:date="2023-07-03T16:49:00Z">
        <w:r>
          <w:rPr>
            <w:highlight w:val="yellow"/>
          </w:rPr>
          <w:t xml:space="preserve">Level vector weights are calculated using </w:t>
        </w:r>
      </w:ins>
      <w:del w:id="487" w:author="Diane Pulvino" w:date="2023-07-03T16:49:00Z">
        <w:r w:rsidR="00EA4A5F" w:rsidRPr="006A3299" w:rsidDel="000157D7">
          <w:rPr>
            <w:highlight w:val="yellow"/>
          </w:rPr>
          <w:delText xml:space="preserve">Then we utilize </w:delText>
        </w:r>
      </w:del>
      <w:r w:rsidR="00EA4A5F" w:rsidRPr="006A3299">
        <w:rPr>
          <w:highlight w:val="yellow"/>
        </w:rPr>
        <w:t>an attention mechanism</w:t>
      </w:r>
      <w:ins w:id="488" w:author="Diane Pulvino" w:date="2023-07-03T16:49:00Z">
        <w:r>
          <w:rPr>
            <w:highlight w:val="yellow"/>
          </w:rPr>
          <w:t xml:space="preserve"> as follows:</w:t>
        </w:r>
      </w:ins>
      <w:r w:rsidR="00EA4A5F" w:rsidRPr="006A3299">
        <w:rPr>
          <w:highlight w:val="yellow"/>
        </w:rPr>
        <w:t xml:space="preserve"> </w:t>
      </w:r>
      <w:del w:id="489" w:author="Diane Pulvino" w:date="2023-07-03T16:49:00Z">
        <w:r w:rsidR="00EA4A5F" w:rsidRPr="006A3299" w:rsidDel="000157D7">
          <w:rPr>
            <w:highlight w:val="yellow"/>
          </w:rPr>
          <w:delText>to calculate the weights of different level vectors:</w:delText>
        </w:r>
      </w:del>
    </w:p>
    <w:p w14:paraId="3CB746CE" w14:textId="77777777" w:rsidR="007E24C9" w:rsidRPr="006A3299" w:rsidRDefault="00EE334F">
      <w:pPr>
        <w:pStyle w:val="BodyText"/>
        <w:rPr>
          <w:highlight w:val="yellow"/>
        </w:rPr>
      </w:pPr>
      <m:oMathPara>
        <m:oMathParaPr>
          <m:jc m:val="center"/>
        </m:oMathParaPr>
        <m:oMath>
          <m:sSup>
            <m:sSupPr>
              <m:ctrlPr>
                <w:rPr>
                  <w:rFonts w:ascii="Cambria Math" w:hAnsi="Cambria Math"/>
                  <w:highlight w:val="yellow"/>
                </w:rPr>
              </m:ctrlPr>
            </m:sSupPr>
            <m:e>
              <m:r>
                <w:rPr>
                  <w:rFonts w:ascii="Cambria Math" w:hAnsi="Cambria Math"/>
                  <w:highlight w:val="yellow"/>
                </w:rPr>
                <m:t>α</m:t>
              </m:r>
            </m:e>
            <m:sup>
              <m:r>
                <w:rPr>
                  <w:rFonts w:ascii="Cambria Math" w:hAnsi="Cambria Math"/>
                  <w:highlight w:val="yellow"/>
                </w:rPr>
                <m:t>j</m:t>
              </m:r>
            </m:sup>
          </m:sSup>
          <m:r>
            <w:rPr>
              <w:rFonts w:ascii="Cambria Math" w:hAnsi="Cambria Math"/>
              <w:highlight w:val="yellow"/>
            </w:rPr>
            <m:t>=softmax([</m:t>
          </m:r>
          <m:sSubSup>
            <m:sSubSupPr>
              <m:ctrlPr>
                <w:rPr>
                  <w:rFonts w:ascii="Cambria Math" w:hAnsi="Cambria Math"/>
                  <w:highlight w:val="yellow"/>
                </w:rPr>
              </m:ctrlPr>
            </m:sSubSupPr>
            <m:e>
              <m:r>
                <w:rPr>
                  <w:rFonts w:ascii="Cambria Math" w:hAnsi="Cambria Math"/>
                  <w:highlight w:val="yellow"/>
                </w:rPr>
                <m:t>p</m:t>
              </m:r>
            </m:e>
            <m:sub>
              <m:r>
                <w:rPr>
                  <w:rFonts w:ascii="Cambria Math" w:hAnsi="Cambria Math"/>
                  <w:highlight w:val="yellow"/>
                </w:rPr>
                <m:t>1</m:t>
              </m:r>
            </m:sub>
            <m:sup>
              <m:r>
                <w:rPr>
                  <w:rFonts w:ascii="Cambria Math" w:hAnsi="Cambria Math"/>
                  <w:highlight w:val="yellow"/>
                </w:rPr>
                <m:t>j</m:t>
              </m:r>
            </m:sup>
          </m:sSubSup>
          <m:r>
            <w:rPr>
              <w:rFonts w:ascii="Cambria Math" w:hAnsi="Cambria Math"/>
              <w:highlight w:val="yellow"/>
            </w:rPr>
            <m:t>,</m:t>
          </m:r>
          <m:sSubSup>
            <m:sSubSupPr>
              <m:ctrlPr>
                <w:rPr>
                  <w:rFonts w:ascii="Cambria Math" w:hAnsi="Cambria Math"/>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j</m:t>
              </m:r>
            </m:sup>
          </m:sSubSup>
          <m:r>
            <w:rPr>
              <w:rFonts w:ascii="Cambria Math" w:hAnsi="Cambria Math"/>
              <w:highlight w:val="yellow"/>
            </w:rPr>
            <m:t>,</m:t>
          </m:r>
          <m:sSubSup>
            <m:sSubSupPr>
              <m:ctrlPr>
                <w:rPr>
                  <w:rFonts w:ascii="Cambria Math" w:hAnsi="Cambria Math"/>
                  <w:highlight w:val="yellow"/>
                </w:rPr>
              </m:ctrlPr>
            </m:sSubSupPr>
            <m:e>
              <m:r>
                <w:rPr>
                  <w:rFonts w:ascii="Cambria Math" w:hAnsi="Cambria Math"/>
                  <w:highlight w:val="yellow"/>
                </w:rPr>
                <m:t>p</m:t>
              </m:r>
            </m:e>
            <m:sub>
              <m:r>
                <w:rPr>
                  <w:rFonts w:ascii="Cambria Math" w:hAnsi="Cambria Math"/>
                  <w:highlight w:val="yellow"/>
                </w:rPr>
                <m:t>3</m:t>
              </m:r>
            </m:sub>
            <m:sup>
              <m:r>
                <w:rPr>
                  <w:rFonts w:ascii="Cambria Math" w:hAnsi="Cambria Math"/>
                  <w:highlight w:val="yellow"/>
                </w:rPr>
                <m:t>j</m:t>
              </m:r>
            </m:sup>
          </m:sSubSup>
          <m:r>
            <w:rPr>
              <w:rFonts w:ascii="Cambria Math" w:hAnsi="Cambria Math"/>
              <w:highlight w:val="yellow"/>
            </w:rPr>
            <m:t>,</m:t>
          </m:r>
          <m:sSubSup>
            <m:sSubSupPr>
              <m:ctrlPr>
                <w:rPr>
                  <w:rFonts w:ascii="Cambria Math" w:hAnsi="Cambria Math"/>
                  <w:highlight w:val="yellow"/>
                </w:rPr>
              </m:ctrlPr>
            </m:sSubSupPr>
            <m:e>
              <m:r>
                <w:rPr>
                  <w:rFonts w:ascii="Cambria Math" w:hAnsi="Cambria Math"/>
                  <w:highlight w:val="yellow"/>
                </w:rPr>
                <m:t>p</m:t>
              </m:r>
            </m:e>
            <m:sub>
              <m:r>
                <w:rPr>
                  <w:rFonts w:ascii="Cambria Math" w:hAnsi="Cambria Math"/>
                  <w:highlight w:val="yellow"/>
                </w:rPr>
                <m:t>4</m:t>
              </m:r>
            </m:sub>
            <m:sup>
              <m:r>
                <w:rPr>
                  <w:rFonts w:ascii="Cambria Math" w:hAnsi="Cambria Math"/>
                  <w:highlight w:val="yellow"/>
                </w:rPr>
                <m:t>j</m:t>
              </m:r>
            </m:sup>
          </m:sSubSup>
          <m: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W</m:t>
              </m:r>
            </m:e>
            <m:sub>
              <m:r>
                <w:rPr>
                  <w:rFonts w:ascii="Cambria Math" w:hAnsi="Cambria Math"/>
                  <w:highlight w:val="yellow"/>
                </w:rPr>
                <m:t>e</m:t>
              </m:r>
            </m:sub>
          </m:sSub>
          <m:r>
            <w:rPr>
              <w:rFonts w:ascii="Cambria Math" w:hAnsi="Cambria Math"/>
              <w:highlight w:val="yellow"/>
            </w:rPr>
            <m:t>)</m:t>
          </m:r>
        </m:oMath>
      </m:oMathPara>
    </w:p>
    <w:p w14:paraId="5E242852" w14:textId="54DE5661" w:rsidR="007E24C9" w:rsidRPr="006A3299" w:rsidRDefault="00DB6E3F">
      <w:pPr>
        <w:pStyle w:val="FirstParagraph"/>
        <w:rPr>
          <w:highlight w:val="yellow"/>
        </w:rPr>
      </w:pPr>
      <w:ins w:id="490" w:author="Diane Pulvino" w:date="2023-07-06T11:28:00Z">
        <w:r>
          <w:rPr>
            <w:highlight w:val="yellow"/>
          </w:rPr>
          <w:lastRenderedPageBreak/>
          <w:t xml:space="preserve">in which </w:t>
        </w:r>
      </w:ins>
      <w:del w:id="491" w:author="Diane Pulvino" w:date="2023-07-06T11:28:00Z">
        <w:r w:rsidR="00EA4A5F" w:rsidRPr="006A3299" w:rsidDel="00DB6E3F">
          <w:rPr>
            <w:highlight w:val="yellow"/>
          </w:rPr>
          <w:delText xml:space="preserve">where </w:delText>
        </w:r>
      </w:del>
      <w:r w:rsidR="00EA4A5F" w:rsidRPr="006A3299">
        <w:rPr>
          <w:highlight w:val="yellow"/>
        </w:rPr>
        <w:t xml:space="preserve">the parameter matrix </w:t>
      </w:r>
      <m:oMath>
        <m:sSub>
          <m:sSubPr>
            <m:ctrlPr>
              <w:rPr>
                <w:rFonts w:ascii="Cambria Math" w:hAnsi="Cambria Math"/>
                <w:highlight w:val="yellow"/>
              </w:rPr>
            </m:ctrlPr>
          </m:sSubPr>
          <m:e>
            <m:r>
              <w:rPr>
                <w:rFonts w:ascii="Cambria Math" w:hAnsi="Cambria Math"/>
                <w:highlight w:val="yellow"/>
              </w:rPr>
              <m:t>W</m:t>
            </m:r>
          </m:e>
          <m:sub>
            <m:r>
              <w:rPr>
                <w:rFonts w:ascii="Cambria Math" w:hAnsi="Cambria Math"/>
                <w:highlight w:val="yellow"/>
              </w:rPr>
              <m:t>e</m:t>
            </m:r>
          </m:sub>
        </m:sSub>
      </m:oMath>
      <w:r w:rsidR="00EA4A5F" w:rsidRPr="006A3299">
        <w:rPr>
          <w:highlight w:val="yellow"/>
        </w:rPr>
        <w:t xml:space="preserve"> maps each</w:t>
      </w:r>
      <w:ins w:id="492" w:author="Diane Pulvino" w:date="2023-07-03T16:50:00Z">
        <w:r w:rsidR="000157D7">
          <w:rPr>
            <w:highlight w:val="yellow"/>
          </w:rPr>
          <w:t xml:space="preserve"> of the</w:t>
        </w:r>
      </w:ins>
      <w:r w:rsidR="00EA4A5F" w:rsidRPr="006A3299">
        <w:rPr>
          <w:highlight w:val="yellow"/>
        </w:rPr>
        <w:t xml:space="preserve"> vector</w:t>
      </w:r>
      <w:ins w:id="493" w:author="Diane Pulvino" w:date="2023-07-03T16:50:00Z">
        <w:r w:rsidR="000157D7">
          <w:rPr>
            <w:highlight w:val="yellow"/>
          </w:rPr>
          <w:t>s</w:t>
        </w:r>
      </w:ins>
      <w:r w:rsidR="00EA4A5F" w:rsidRPr="006A3299">
        <w:rPr>
          <w:highlight w:val="yellow"/>
        </w:rPr>
        <w:t xml:space="preserve"> into a scalar.</w:t>
      </w:r>
      <w:ins w:id="494" w:author="Diane Pulvino" w:date="2023-07-03T16:50:00Z">
        <w:r w:rsidR="000157D7">
          <w:rPr>
            <w:highlight w:val="yellow"/>
          </w:rPr>
          <w:t xml:space="preserve"> A softmax operation converts the scalars to normalized weight vectors demonstrating the priority of each level feature.</w:t>
        </w:r>
      </w:ins>
      <w:del w:id="495" w:author="Diane Pulvino" w:date="2023-07-03T16:50:00Z">
        <w:r w:rsidR="00EA4A5F" w:rsidRPr="006A3299" w:rsidDel="000157D7">
          <w:rPr>
            <w:highlight w:val="yellow"/>
          </w:rPr>
          <w:delText xml:space="preserve"> These scalars are converted into a normalized weight vector by softmax operation, which represents the importance of each level feature.</w:delText>
        </w:r>
      </w:del>
      <w:r w:rsidR="00EA4A5F" w:rsidRPr="006A3299">
        <w:rPr>
          <w:highlight w:val="yellow"/>
        </w:rPr>
        <w:t xml:space="preserve"> </w:t>
      </w:r>
      <w:del w:id="496" w:author="Diane Pulvino" w:date="2023-07-03T16:50:00Z">
        <w:r w:rsidR="00EA4A5F" w:rsidRPr="006A3299" w:rsidDel="000157D7">
          <w:rPr>
            <w:highlight w:val="yellow"/>
          </w:rPr>
          <w:delText>Finally,</w:delText>
        </w:r>
      </w:del>
      <w:ins w:id="497" w:author="Diane Pulvino" w:date="2023-07-03T16:50:00Z">
        <w:r w:rsidR="000157D7">
          <w:rPr>
            <w:highlight w:val="yellow"/>
          </w:rPr>
          <w:t>Lastly,</w:t>
        </w:r>
      </w:ins>
      <w:r w:rsidR="00EA4A5F" w:rsidRPr="006A3299">
        <w:rPr>
          <w:highlight w:val="yellow"/>
        </w:rPr>
        <w:t xml:space="preserve"> </w:t>
      </w:r>
      <w:ins w:id="498" w:author="Diane Pulvino" w:date="2023-07-03T16:50:00Z">
        <w:r w:rsidR="000157D7">
          <w:rPr>
            <w:highlight w:val="yellow"/>
          </w:rPr>
          <w:t xml:space="preserve">we calculate </w:t>
        </w:r>
      </w:ins>
      <w:r w:rsidR="00EA4A5F" w:rsidRPr="006A3299">
        <w:rPr>
          <w:highlight w:val="yellow"/>
        </w:rPr>
        <w:t xml:space="preserve">the entity feature of the </w:t>
      </w:r>
      <m:oMath>
        <m:r>
          <w:rPr>
            <w:rFonts w:ascii="Cambria Math" w:hAnsi="Cambria Math"/>
            <w:highlight w:val="yellow"/>
          </w:rPr>
          <m:t>j</m:t>
        </m:r>
      </m:oMath>
      <w:r w:rsidR="00EA4A5F" w:rsidRPr="006A3299">
        <w:rPr>
          <w:highlight w:val="yellow"/>
        </w:rPr>
        <w:t xml:space="preserve">-th entity </w:t>
      </w:r>
      <w:del w:id="499" w:author="Diane Pulvino" w:date="2023-07-03T16:51:00Z">
        <w:r w:rsidR="00EA4A5F" w:rsidRPr="006A3299" w:rsidDel="000157D7">
          <w:rPr>
            <w:highlight w:val="yellow"/>
          </w:rPr>
          <w:delText xml:space="preserve">is calculated </w:delText>
        </w:r>
      </w:del>
      <w:r w:rsidR="00EA4A5F" w:rsidRPr="006A3299">
        <w:rPr>
          <w:highlight w:val="yellow"/>
        </w:rPr>
        <w:t>as:</w:t>
      </w:r>
    </w:p>
    <w:p w14:paraId="2C2BC9AD" w14:textId="77777777" w:rsidR="007E24C9" w:rsidRPr="006A3299" w:rsidRDefault="00EE334F">
      <w:pPr>
        <w:pStyle w:val="BodyText"/>
        <w:rPr>
          <w:highlight w:val="yellow"/>
        </w:rPr>
      </w:pPr>
      <m:oMathPara>
        <m:oMathParaPr>
          <m:jc m:val="center"/>
        </m:oMathParaPr>
        <m:oMath>
          <m:sSubSup>
            <m:sSubSupPr>
              <m:ctrlPr>
                <w:rPr>
                  <w:rFonts w:ascii="Cambria Math" w:hAnsi="Cambria Math"/>
                  <w:highlight w:val="yellow"/>
                </w:rPr>
              </m:ctrlPr>
            </m:sSubSupPr>
            <m:e>
              <m:r>
                <w:rPr>
                  <w:rFonts w:ascii="Cambria Math" w:hAnsi="Cambria Math"/>
                  <w:highlight w:val="yellow"/>
                </w:rPr>
                <m:t>f</m:t>
              </m:r>
            </m:e>
            <m:sub>
              <m:r>
                <w:rPr>
                  <w:rFonts w:ascii="Cambria Math" w:hAnsi="Cambria Math"/>
                  <w:highlight w:val="yellow"/>
                </w:rPr>
                <m:t>ent</m:t>
              </m:r>
            </m:sub>
            <m:sup>
              <m:r>
                <w:rPr>
                  <w:rFonts w:ascii="Cambria Math" w:hAnsi="Cambria Math"/>
                  <w:highlight w:val="yellow"/>
                </w:rPr>
                <m:t>j</m:t>
              </m:r>
            </m:sup>
          </m:sSubSup>
          <m:r>
            <w:rPr>
              <w:rFonts w:ascii="Cambria Math" w:hAnsi="Cambria Math"/>
              <w:highlight w:val="yellow"/>
            </w:rPr>
            <m:t>=</m:t>
          </m:r>
          <m:nary>
            <m:naryPr>
              <m:chr m:val="∑"/>
              <m:limLoc m:val="undOvr"/>
              <m:ctrlPr>
                <w:rPr>
                  <w:rFonts w:ascii="Cambria Math" w:hAnsi="Cambria Math"/>
                  <w:highlight w:val="yellow"/>
                </w:rPr>
              </m:ctrlPr>
            </m:naryPr>
            <m:sub>
              <m:r>
                <w:rPr>
                  <w:rFonts w:ascii="Cambria Math" w:hAnsi="Cambria Math"/>
                  <w:highlight w:val="yellow"/>
                </w:rPr>
                <m:t>i=1</m:t>
              </m:r>
            </m:sub>
            <m:sup>
              <m:r>
                <w:rPr>
                  <w:rFonts w:ascii="Cambria Math" w:hAnsi="Cambria Math"/>
                  <w:highlight w:val="yellow"/>
                </w:rPr>
                <m:t>4</m:t>
              </m:r>
            </m:sup>
            <m:e>
              <m:sSubSup>
                <m:sSubSupPr>
                  <m:ctrlPr>
                    <w:rPr>
                      <w:rFonts w:ascii="Cambria Math" w:hAnsi="Cambria Math"/>
                      <w:highlight w:val="yellow"/>
                    </w:rPr>
                  </m:ctrlPr>
                </m:sSubSupPr>
                <m:e>
                  <m:r>
                    <w:rPr>
                      <w:rFonts w:ascii="Cambria Math" w:hAnsi="Cambria Math"/>
                      <w:highlight w:val="yellow"/>
                    </w:rPr>
                    <m:t>α</m:t>
                  </m:r>
                </m:e>
                <m:sub>
                  <m:r>
                    <w:rPr>
                      <w:rFonts w:ascii="Cambria Math" w:hAnsi="Cambria Math"/>
                      <w:highlight w:val="yellow"/>
                    </w:rPr>
                    <m:t>i</m:t>
                  </m:r>
                </m:sub>
                <m:sup>
                  <m:r>
                    <w:rPr>
                      <w:rFonts w:ascii="Cambria Math" w:hAnsi="Cambria Math"/>
                      <w:highlight w:val="yellow"/>
                    </w:rPr>
                    <m:t>j</m:t>
                  </m:r>
                </m:sup>
              </m:sSubSup>
            </m:e>
          </m:nary>
          <m:sSubSup>
            <m:sSubSupPr>
              <m:ctrlPr>
                <w:rPr>
                  <w:rFonts w:ascii="Cambria Math" w:hAnsi="Cambria Math"/>
                  <w:highlight w:val="yellow"/>
                </w:rPr>
              </m:ctrlPr>
            </m:sSubSupPr>
            <m:e>
              <m:r>
                <w:rPr>
                  <w:rFonts w:ascii="Cambria Math" w:hAnsi="Cambria Math"/>
                  <w:highlight w:val="yellow"/>
                </w:rPr>
                <m:t>p</m:t>
              </m:r>
            </m:e>
            <m:sub>
              <m:r>
                <w:rPr>
                  <w:rFonts w:ascii="Cambria Math" w:hAnsi="Cambria Math"/>
                  <w:highlight w:val="yellow"/>
                </w:rPr>
                <m:t>i</m:t>
              </m:r>
            </m:sub>
            <m:sup>
              <m:r>
                <w:rPr>
                  <w:rFonts w:ascii="Cambria Math" w:hAnsi="Cambria Math"/>
                  <w:highlight w:val="yellow"/>
                </w:rPr>
                <m:t>j</m:t>
              </m:r>
            </m:sup>
          </m:sSubSup>
        </m:oMath>
      </m:oMathPara>
    </w:p>
    <w:p w14:paraId="26E4BD4D" w14:textId="591385A3" w:rsidR="007E24C9" w:rsidRPr="006A3299" w:rsidRDefault="00DB6E3F">
      <w:pPr>
        <w:pStyle w:val="FirstParagraph"/>
        <w:rPr>
          <w:highlight w:val="yellow"/>
        </w:rPr>
      </w:pPr>
      <w:ins w:id="500" w:author="Diane Pulvino" w:date="2023-07-06T11:28:00Z">
        <w:r>
          <w:rPr>
            <w:highlight w:val="yellow"/>
          </w:rPr>
          <w:t>in which</w:t>
        </w:r>
      </w:ins>
      <w:del w:id="501" w:author="Diane Pulvino" w:date="2023-07-06T11:28:00Z">
        <w:r w:rsidR="00EA4A5F" w:rsidRPr="006A3299" w:rsidDel="00DB6E3F">
          <w:rPr>
            <w:highlight w:val="yellow"/>
          </w:rPr>
          <w:delText>where</w:delText>
        </w:r>
      </w:del>
      <w:r w:rsidR="00EA4A5F" w:rsidRPr="006A3299">
        <w:rPr>
          <w:highlight w:val="yellow"/>
        </w:rPr>
        <w:t xml:space="preserve"> </w:t>
      </w:r>
      <m:oMath>
        <m:r>
          <w:rPr>
            <w:rFonts w:ascii="Cambria Math" w:hAnsi="Cambria Math"/>
            <w:highlight w:val="yellow"/>
          </w:rPr>
          <m:t>j={1,2,...,M}</m:t>
        </m:r>
      </m:oMath>
      <w:del w:id="502" w:author="Diane Pulvino" w:date="2023-07-06T11:38:00Z">
        <w:r w:rsidR="00EA4A5F" w:rsidRPr="006A3299" w:rsidDel="00F91762">
          <w:rPr>
            <w:highlight w:val="yellow"/>
          </w:rPr>
          <w:delText>,</w:delText>
        </w:r>
      </w:del>
      <w:r w:rsidR="00EA4A5F" w:rsidRPr="006A3299">
        <w:rPr>
          <w:highlight w:val="yellow"/>
        </w:rPr>
        <w:t xml:space="preserve"> </w:t>
      </w:r>
      <w:ins w:id="503" w:author="Diane Pulvino" w:date="2023-07-03T16:51:00Z">
        <w:r w:rsidR="000157D7">
          <w:rPr>
            <w:highlight w:val="yellow"/>
          </w:rPr>
          <w:t xml:space="preserve">and </w:t>
        </w:r>
      </w:ins>
      <m:oMath>
        <m:r>
          <w:rPr>
            <w:rFonts w:ascii="Cambria Math" w:hAnsi="Cambria Math"/>
            <w:highlight w:val="yellow"/>
          </w:rPr>
          <m:t>M</m:t>
        </m:r>
      </m:oMath>
      <w:r w:rsidR="00EA4A5F" w:rsidRPr="006A3299">
        <w:rPr>
          <w:highlight w:val="yellow"/>
        </w:rPr>
        <w:t xml:space="preserve"> is the number of entities in </w:t>
      </w:r>
      <w:del w:id="504" w:author="Diane Pulvino" w:date="2023-07-03T16:51:00Z">
        <w:r w:rsidR="00EA4A5F" w:rsidRPr="006A3299" w:rsidDel="000157D7">
          <w:rPr>
            <w:highlight w:val="yellow"/>
          </w:rPr>
          <w:delText xml:space="preserve">an </w:delText>
        </w:r>
      </w:del>
      <w:ins w:id="505" w:author="Diane Pulvino" w:date="2023-07-03T16:51:00Z">
        <w:r w:rsidR="000157D7">
          <w:rPr>
            <w:highlight w:val="yellow"/>
          </w:rPr>
          <w:t>the given</w:t>
        </w:r>
        <w:r w:rsidR="000157D7" w:rsidRPr="006A3299">
          <w:rPr>
            <w:highlight w:val="yellow"/>
          </w:rPr>
          <w:t xml:space="preserve"> </w:t>
        </w:r>
      </w:ins>
      <w:r w:rsidR="00EA4A5F" w:rsidRPr="006A3299">
        <w:rPr>
          <w:highlight w:val="yellow"/>
        </w:rPr>
        <w:t>image.</w:t>
      </w:r>
    </w:p>
    <w:p w14:paraId="303F0971" w14:textId="77777777" w:rsidR="007E24C9" w:rsidRPr="006A3299" w:rsidRDefault="00EA4A5F">
      <w:pPr>
        <w:pStyle w:val="Heading3"/>
        <w:rPr>
          <w:highlight w:val="yellow"/>
        </w:rPr>
      </w:pPr>
      <w:bookmarkStart w:id="506" w:name="attribute-module"/>
      <w:r w:rsidRPr="006A3299">
        <w:rPr>
          <w:highlight w:val="yellow"/>
        </w:rPr>
        <w:t>Attribute Module</w:t>
      </w:r>
      <w:bookmarkEnd w:id="506"/>
    </w:p>
    <w:p w14:paraId="7D59FF0D" w14:textId="6E2B166C" w:rsidR="007E24C9" w:rsidRPr="006A3299" w:rsidRDefault="000157D7">
      <w:pPr>
        <w:pStyle w:val="FirstParagraph"/>
        <w:rPr>
          <w:highlight w:val="yellow"/>
        </w:rPr>
      </w:pPr>
      <w:ins w:id="507" w:author="Diane Pulvino" w:date="2023-07-03T16:51:00Z">
        <w:r>
          <w:rPr>
            <w:highlight w:val="yellow"/>
          </w:rPr>
          <w:t xml:space="preserve">The attribute </w:t>
        </w:r>
        <w:commentRangeStart w:id="508"/>
        <w:r>
          <w:rPr>
            <w:highlight w:val="yellow"/>
          </w:rPr>
          <w:t>m</w:t>
        </w:r>
        <w:r w:rsidR="00F91762">
          <w:rPr>
            <w:highlight w:val="yellow"/>
          </w:rPr>
          <w:t>odu</w:t>
        </w:r>
        <w:r>
          <w:rPr>
            <w:highlight w:val="yellow"/>
          </w:rPr>
          <w:t>l</w:t>
        </w:r>
      </w:ins>
      <w:commentRangeEnd w:id="508"/>
      <w:ins w:id="509" w:author="Diane Pulvino" w:date="2023-07-06T11:41:00Z">
        <w:r w:rsidR="00F91762">
          <w:t>e</w:t>
        </w:r>
      </w:ins>
      <w:ins w:id="510" w:author="Diane Pulvino" w:date="2023-07-06T11:38:00Z">
        <w:r w:rsidR="00F91762">
          <w:rPr>
            <w:rStyle w:val="CommentReference"/>
          </w:rPr>
          <w:commentReference w:id="508"/>
        </w:r>
      </w:ins>
      <w:ins w:id="511" w:author="Diane Pulvino" w:date="2023-07-03T16:51:00Z">
        <w:r>
          <w:rPr>
            <w:highlight w:val="yellow"/>
          </w:rPr>
          <w:t xml:space="preserve"> is used to extract features representing the emotional characteristics of the entities. </w:t>
        </w:r>
      </w:ins>
      <w:ins w:id="512" w:author="Diane Pulvino" w:date="2023-07-03T16:52:00Z">
        <w:r>
          <w:rPr>
            <w:highlight w:val="yellow"/>
          </w:rPr>
          <w:t xml:space="preserve">It bridges the gap </w:t>
        </w:r>
        <w:r w:rsidR="00F91762">
          <w:rPr>
            <w:highlight w:val="yellow"/>
          </w:rPr>
          <w:t xml:space="preserve">between the entities themselves and the emotions </w:t>
        </w:r>
        <w:r>
          <w:rPr>
            <w:highlight w:val="yellow"/>
          </w:rPr>
          <w:t>those entities</w:t>
        </w:r>
      </w:ins>
      <w:ins w:id="513" w:author="Diane Pulvino" w:date="2023-07-06T11:39:00Z">
        <w:r w:rsidR="00F91762">
          <w:rPr>
            <w:highlight w:val="yellow"/>
          </w:rPr>
          <w:t xml:space="preserve"> evoke</w:t>
        </w:r>
      </w:ins>
      <w:ins w:id="514" w:author="Diane Pulvino" w:date="2023-07-03T16:52:00Z">
        <w:r>
          <w:rPr>
            <w:highlight w:val="yellow"/>
          </w:rPr>
          <w:t>.</w:t>
        </w:r>
      </w:ins>
      <w:del w:id="515" w:author="Diane Pulvino" w:date="2023-07-03T16:52:00Z">
        <w:r w:rsidR="00EA4A5F" w:rsidRPr="006A3299" w:rsidDel="000157D7">
          <w:rPr>
            <w:highlight w:val="yellow"/>
          </w:rPr>
          <w:delText>The second process is to evaluate the attributes of entities, which plays the role of bridge between objective entities and emotional evocation. Thus, the goal of the attribute module is to extract features that can represent the emotion-related characteristics of entities.</w:delText>
        </w:r>
      </w:del>
    </w:p>
    <w:p w14:paraId="009A8F1C" w14:textId="6CB0336C" w:rsidR="007E24C9" w:rsidRPr="006A3299" w:rsidRDefault="00EA4A5F">
      <w:pPr>
        <w:pStyle w:val="BodyText"/>
        <w:rPr>
          <w:highlight w:val="yellow"/>
        </w:rPr>
      </w:pPr>
      <w:del w:id="516" w:author="Diane Pulvino" w:date="2023-07-03T18:00:00Z">
        <w:r w:rsidRPr="006A3299" w:rsidDel="00527B37">
          <w:rPr>
            <w:highlight w:val="yellow"/>
          </w:rPr>
          <w:delText xml:space="preserve">We extract attribute features based on the feature </w:delText>
        </w:r>
      </w:del>
      <w:del w:id="517" w:author="Diane Pulvino" w:date="2023-07-03T18:03:00Z">
        <w:r w:rsidRPr="006A3299" w:rsidDel="00287A39">
          <w:rPr>
            <w:highlight w:val="yellow"/>
          </w:rPr>
          <w:delText xml:space="preserve">map </w:delText>
        </w:r>
        <m:oMath>
          <m:sSub>
            <m:sSubPr>
              <m:ctrlPr>
                <w:rPr>
                  <w:rFonts w:ascii="Cambria Math" w:hAnsi="Cambria Math"/>
                  <w:highlight w:val="yellow"/>
                </w:rPr>
              </m:ctrlPr>
            </m:sSubPr>
            <m:e>
              <m:r>
                <w:rPr>
                  <w:rFonts w:ascii="Cambria Math" w:hAnsi="Cambria Math"/>
                  <w:highlight w:val="yellow"/>
                </w:rPr>
                <m:t>v</m:t>
              </m:r>
            </m:e>
            <m:sub>
              <m:r>
                <w:rPr>
                  <w:rFonts w:ascii="Cambria Math" w:hAnsi="Cambria Math"/>
                  <w:highlight w:val="yellow"/>
                </w:rPr>
                <m:t>4</m:t>
              </m:r>
            </m:sub>
          </m:sSub>
        </m:oMath>
      </w:del>
      <w:del w:id="518" w:author="Diane Pulvino" w:date="2023-07-03T18:00:00Z">
        <w:r w:rsidRPr="006A3299" w:rsidDel="00527B37">
          <w:rPr>
            <w:highlight w:val="yellow"/>
          </w:rPr>
          <w:delText>,</w:delText>
        </w:r>
      </w:del>
      <w:del w:id="519" w:author="Diane Pulvino" w:date="2023-07-03T18:03:00Z">
        <w:r w:rsidRPr="006A3299" w:rsidDel="00287A39">
          <w:rPr>
            <w:highlight w:val="yellow"/>
          </w:rPr>
          <w:delText xml:space="preserve"> </w:delText>
        </w:r>
      </w:del>
      <w:del w:id="520" w:author="Diane Pulvino" w:date="2023-07-03T18:00:00Z">
        <w:r w:rsidRPr="006A3299" w:rsidDel="00527B37">
          <w:rPr>
            <w:highlight w:val="yellow"/>
          </w:rPr>
          <w:delText>which contains</w:delText>
        </w:r>
      </w:del>
      <w:del w:id="521" w:author="Diane Pulvino" w:date="2023-07-03T18:03:00Z">
        <w:r w:rsidRPr="006A3299" w:rsidDel="00287A39">
          <w:rPr>
            <w:highlight w:val="yellow"/>
          </w:rPr>
          <w:delText xml:space="preserve"> high-level semantic information. </w:delText>
        </w:r>
      </w:del>
      <w:ins w:id="522" w:author="Diane Pulvino" w:date="2023-07-03T18:01:00Z">
        <w:r w:rsidR="00527B37">
          <w:rPr>
            <w:highlight w:val="yellow"/>
          </w:rPr>
          <w:t xml:space="preserve">Regions of an entity differ in importance when evaluating attributes. For example, a person’s facial region would be more relevant to determining the attribute than the rest of the body. </w:t>
        </w:r>
      </w:ins>
      <w:ins w:id="523" w:author="Diane Pulvino" w:date="2023-07-03T18:02:00Z">
        <w:r w:rsidR="00527B37">
          <w:rPr>
            <w:highlight w:val="yellow"/>
          </w:rPr>
          <w:t>Given that, an attention mechanism is used to determine the</w:t>
        </w:r>
      </w:ins>
      <w:del w:id="524" w:author="Diane Pulvino" w:date="2023-07-03T18:02:00Z">
        <w:r w:rsidRPr="006A3299" w:rsidDel="00527B37">
          <w:rPr>
            <w:highlight w:val="yellow"/>
          </w:rPr>
          <w:delText xml:space="preserve">Considering that different location features of an entity have different importance in evaluating attributes, for example, the emotional characteristics of the entity "person" are usually more related to the face region, thus we use </w:delText>
        </w:r>
      </w:del>
      <w:ins w:id="525" w:author="Diane Pulvino" w:date="2023-07-03T18:02:00Z">
        <w:r w:rsidR="00527B37">
          <w:rPr>
            <w:highlight w:val="yellow"/>
          </w:rPr>
          <w:t xml:space="preserve"> </w:t>
        </w:r>
      </w:ins>
      <w:del w:id="526" w:author="Diane Pulvino" w:date="2023-07-03T18:02:00Z">
        <w:r w:rsidRPr="006A3299" w:rsidDel="00527B37">
          <w:rPr>
            <w:highlight w:val="yellow"/>
          </w:rPr>
          <w:delText xml:space="preserve">the attention mechanism to calculate the </w:delText>
        </w:r>
      </w:del>
      <w:r w:rsidRPr="006A3299">
        <w:rPr>
          <w:highlight w:val="yellow"/>
        </w:rPr>
        <w:t xml:space="preserve">weight of each </w:t>
      </w:r>
      <w:del w:id="527" w:author="Diane Pulvino" w:date="2023-07-03T18:02:00Z">
        <w:r w:rsidRPr="006A3299" w:rsidDel="00527B37">
          <w:rPr>
            <w:highlight w:val="yellow"/>
          </w:rPr>
          <w:delText xml:space="preserve">location </w:delText>
        </w:r>
      </w:del>
      <w:ins w:id="528" w:author="Diane Pulvino" w:date="2023-07-03T18:02:00Z">
        <w:r w:rsidR="00527B37">
          <w:rPr>
            <w:highlight w:val="yellow"/>
          </w:rPr>
          <w:t>section</w:t>
        </w:r>
        <w:r w:rsidR="00527B37" w:rsidRPr="006A3299">
          <w:rPr>
            <w:highlight w:val="yellow"/>
          </w:rPr>
          <w:t xml:space="preserve"> </w:t>
        </w:r>
      </w:ins>
      <w:r w:rsidRPr="006A3299">
        <w:rPr>
          <w:highlight w:val="yellow"/>
        </w:rPr>
        <w:t>of the entity</w:t>
      </w:r>
      <w:del w:id="529" w:author="Diane Pulvino" w:date="2023-07-06T11:39:00Z">
        <w:r w:rsidRPr="006A3299" w:rsidDel="00F91762">
          <w:rPr>
            <w:highlight w:val="yellow"/>
          </w:rPr>
          <w:delText>,</w:delText>
        </w:r>
      </w:del>
      <w:r w:rsidRPr="006A3299">
        <w:rPr>
          <w:highlight w:val="yellow"/>
        </w:rPr>
        <w:t xml:space="preserve"> as </w:t>
      </w:r>
      <w:del w:id="530" w:author="Diane Pulvino" w:date="2023-07-03T18:02:00Z">
        <w:r w:rsidRPr="006A3299" w:rsidDel="00527B37">
          <w:rPr>
            <w:highlight w:val="yellow"/>
          </w:rPr>
          <w:delText>shown in the following formula</w:delText>
        </w:r>
      </w:del>
      <w:ins w:id="531" w:author="Diane Pulvino" w:date="2023-07-03T18:02:00Z">
        <w:r w:rsidR="00527B37">
          <w:rPr>
            <w:highlight w:val="yellow"/>
          </w:rPr>
          <w:t>follows</w:t>
        </w:r>
      </w:ins>
      <w:r w:rsidRPr="006A3299">
        <w:rPr>
          <w:highlight w:val="yellow"/>
        </w:rPr>
        <w:t>:</w:t>
      </w:r>
    </w:p>
    <w:p w14:paraId="4470E28A" w14:textId="77777777" w:rsidR="007E24C9" w:rsidRPr="006A3299" w:rsidRDefault="00EE334F">
      <w:pPr>
        <w:pStyle w:val="BodyText"/>
        <w:rPr>
          <w:highlight w:val="yellow"/>
        </w:rPr>
      </w:pPr>
      <m:oMathPara>
        <m:oMathParaPr>
          <m:jc m:val="center"/>
        </m:oMathParaPr>
        <m:oMath>
          <m:sSup>
            <m:sSupPr>
              <m:ctrlPr>
                <w:rPr>
                  <w:rFonts w:ascii="Cambria Math" w:hAnsi="Cambria Math"/>
                  <w:highlight w:val="yellow"/>
                </w:rPr>
              </m:ctrlPr>
            </m:sSupPr>
            <m:e>
              <m:r>
                <w:rPr>
                  <w:rFonts w:ascii="Cambria Math" w:hAnsi="Cambria Math"/>
                  <w:highlight w:val="yellow"/>
                </w:rPr>
                <m:t>β</m:t>
              </m:r>
            </m:e>
            <m:sup>
              <m:r>
                <w:rPr>
                  <w:rFonts w:ascii="Cambria Math" w:hAnsi="Cambria Math"/>
                  <w:highlight w:val="yellow"/>
                </w:rPr>
                <m:t>j</m:t>
              </m:r>
            </m:sup>
          </m:sSup>
          <m:r>
            <w:rPr>
              <w:rFonts w:ascii="Cambria Math" w:hAnsi="Cambria Math"/>
              <w:highlight w:val="yellow"/>
            </w:rPr>
            <m:t>=softmax(</m:t>
          </m:r>
          <m:sSub>
            <m:sSubPr>
              <m:ctrlPr>
                <w:rPr>
                  <w:rFonts w:ascii="Cambria Math" w:hAnsi="Cambria Math"/>
                  <w:highlight w:val="yellow"/>
                </w:rPr>
              </m:ctrlPr>
            </m:sSubPr>
            <m:e>
              <m:r>
                <w:rPr>
                  <w:rFonts w:ascii="Cambria Math" w:hAnsi="Cambria Math"/>
                  <w:highlight w:val="yellow"/>
                </w:rPr>
                <m:t>v</m:t>
              </m:r>
            </m:e>
            <m:sub>
              <m:r>
                <w:rPr>
                  <w:rFonts w:ascii="Cambria Math" w:hAnsi="Cambria Math"/>
                  <w:highlight w:val="yellow"/>
                </w:rPr>
                <m:t>4</m:t>
              </m:r>
            </m:sub>
          </m:sSub>
          <m:sSub>
            <m:sSubPr>
              <m:ctrlPr>
                <w:rPr>
                  <w:rFonts w:ascii="Cambria Math" w:hAnsi="Cambria Math"/>
                  <w:highlight w:val="yellow"/>
                </w:rPr>
              </m:ctrlPr>
            </m:sSubPr>
            <m:e>
              <m:r>
                <w:rPr>
                  <w:rFonts w:ascii="Cambria Math" w:hAnsi="Cambria Math"/>
                  <w:highlight w:val="yellow"/>
                </w:rPr>
                <m:t>W</m:t>
              </m:r>
            </m:e>
            <m:sub>
              <m:r>
                <w:rPr>
                  <w:rFonts w:ascii="Cambria Math" w:hAnsi="Cambria Math"/>
                  <w:highlight w:val="yellow"/>
                </w:rPr>
                <m:t>a</m:t>
              </m:r>
            </m:sub>
          </m:sSub>
          <m:r>
            <w:rPr>
              <w:rFonts w:ascii="Cambria Math" w:hAnsi="Cambria Math"/>
              <w:highlight w:val="yellow"/>
            </w:rPr>
            <m:t>+(1-</m:t>
          </m:r>
          <m:sSup>
            <m:sSupPr>
              <m:ctrlPr>
                <w:rPr>
                  <w:rFonts w:ascii="Cambria Math" w:hAnsi="Cambria Math"/>
                  <w:highlight w:val="yellow"/>
                </w:rPr>
              </m:ctrlPr>
            </m:sSupPr>
            <m:e>
              <m:r>
                <w:rPr>
                  <w:rFonts w:ascii="Cambria Math" w:hAnsi="Cambria Math"/>
                  <w:highlight w:val="yellow"/>
                </w:rPr>
                <m:t>m</m:t>
              </m:r>
            </m:e>
            <m:sup>
              <m:r>
                <w:rPr>
                  <w:rFonts w:ascii="Cambria Math" w:hAnsi="Cambria Math"/>
                  <w:highlight w:val="yellow"/>
                </w:rPr>
                <m:t>j</m:t>
              </m:r>
            </m:sup>
          </m:sSup>
          <m:r>
            <w:rPr>
              <w:rFonts w:ascii="Cambria Math" w:hAnsi="Cambria Math"/>
              <w:highlight w:val="yellow"/>
            </w:rPr>
            <m:t>)ϵ)</m:t>
          </m:r>
        </m:oMath>
      </m:oMathPara>
    </w:p>
    <w:p w14:paraId="39AF98E8" w14:textId="17A01105" w:rsidR="007E24C9" w:rsidRPr="006A3299" w:rsidRDefault="00EA4A5F">
      <w:pPr>
        <w:pStyle w:val="FirstParagraph"/>
        <w:rPr>
          <w:highlight w:val="yellow"/>
        </w:rPr>
      </w:pPr>
      <w:del w:id="532" w:author="Diane Pulvino" w:date="2023-07-03T18:03:00Z">
        <w:r w:rsidRPr="006A3299" w:rsidDel="00287A39">
          <w:rPr>
            <w:highlight w:val="yellow"/>
          </w:rPr>
          <w:delText>where the</w:delText>
        </w:r>
      </w:del>
      <w:ins w:id="533" w:author="Diane Pulvino" w:date="2023-07-03T18:03:00Z">
        <w:r w:rsidR="00287A39">
          <w:rPr>
            <w:highlight w:val="yellow"/>
          </w:rPr>
          <w:t>in which</w:t>
        </w:r>
      </w:ins>
      <w:r w:rsidRPr="006A3299">
        <w:rPr>
          <w:highlight w:val="yellow"/>
        </w:rPr>
        <w:t xml:space="preserve"> parameter matrix </w:t>
      </w:r>
      <m:oMath>
        <m:sSub>
          <m:sSubPr>
            <m:ctrlPr>
              <w:rPr>
                <w:rFonts w:ascii="Cambria Math" w:hAnsi="Cambria Math"/>
                <w:highlight w:val="yellow"/>
              </w:rPr>
            </m:ctrlPr>
          </m:sSubPr>
          <m:e>
            <m:r>
              <w:rPr>
                <w:rFonts w:ascii="Cambria Math" w:hAnsi="Cambria Math"/>
                <w:highlight w:val="yellow"/>
              </w:rPr>
              <m:t>W</m:t>
            </m:r>
          </m:e>
          <m:sub>
            <m:r>
              <w:rPr>
                <w:rFonts w:ascii="Cambria Math" w:hAnsi="Cambria Math"/>
                <w:highlight w:val="yellow"/>
              </w:rPr>
              <m:t>a</m:t>
            </m:r>
          </m:sub>
        </m:sSub>
      </m:oMath>
      <w:r w:rsidRPr="006A3299">
        <w:rPr>
          <w:highlight w:val="yellow"/>
        </w:rPr>
        <w:t xml:space="preserve"> maps each location feature into a scalar.</w:t>
      </w:r>
      <w:ins w:id="534" w:author="Diane Pulvino" w:date="2023-07-03T18:03:00Z">
        <w:r w:rsidR="00287A39">
          <w:rPr>
            <w:highlight w:val="yellow"/>
          </w:rPr>
          <w:t xml:space="preserve"> F</w:t>
        </w:r>
        <w:r w:rsidR="00287A39" w:rsidRPr="006A3299">
          <w:rPr>
            <w:highlight w:val="yellow"/>
          </w:rPr>
          <w:t xml:space="preserve">eature map </w:t>
        </w:r>
        <m:oMath>
          <m:sSub>
            <m:sSubPr>
              <m:ctrlPr>
                <w:rPr>
                  <w:rFonts w:ascii="Cambria Math" w:hAnsi="Cambria Math"/>
                  <w:highlight w:val="yellow"/>
                </w:rPr>
              </m:ctrlPr>
            </m:sSubPr>
            <m:e>
              <m:r>
                <w:rPr>
                  <w:rFonts w:ascii="Cambria Math" w:hAnsi="Cambria Math"/>
                  <w:highlight w:val="yellow"/>
                </w:rPr>
                <m:t>v</m:t>
              </m:r>
            </m:e>
            <m:sub>
              <m:r>
                <w:rPr>
                  <w:rFonts w:ascii="Cambria Math" w:hAnsi="Cambria Math"/>
                  <w:highlight w:val="yellow"/>
                </w:rPr>
                <m:t>4</m:t>
              </m:r>
            </m:sub>
          </m:sSub>
        </m:oMath>
        <w:r w:rsidR="00287A39" w:rsidRPr="006A3299">
          <w:rPr>
            <w:highlight w:val="yellow"/>
          </w:rPr>
          <w:t xml:space="preserve"> </w:t>
        </w:r>
        <w:r w:rsidR="00287A39">
          <w:rPr>
            <w:highlight w:val="yellow"/>
          </w:rPr>
          <w:t>possesses</w:t>
        </w:r>
        <w:r w:rsidR="00287A39" w:rsidRPr="006A3299">
          <w:rPr>
            <w:highlight w:val="yellow"/>
          </w:rPr>
          <w:t xml:space="preserve"> high</w:t>
        </w:r>
        <w:r w:rsidR="00287A39">
          <w:rPr>
            <w:highlight w:val="yellow"/>
          </w:rPr>
          <w:t>er</w:t>
        </w:r>
        <w:r w:rsidR="00287A39" w:rsidRPr="006A3299">
          <w:rPr>
            <w:highlight w:val="yellow"/>
          </w:rPr>
          <w:t>-level semantic information</w:t>
        </w:r>
        <w:r w:rsidR="00287A39">
          <w:rPr>
            <w:highlight w:val="yellow"/>
          </w:rPr>
          <w:t xml:space="preserve"> that can be used to extract the features of the attributes</w:t>
        </w:r>
        <w:r w:rsidR="00287A39" w:rsidRPr="006A3299">
          <w:rPr>
            <w:highlight w:val="yellow"/>
          </w:rPr>
          <w:t>.</w:t>
        </w:r>
      </w:ins>
      <w:r w:rsidRPr="006A3299">
        <w:rPr>
          <w:highlight w:val="yellow"/>
        </w:rPr>
        <w:t xml:space="preserve"> The value of </w:t>
      </w:r>
      <m:oMath>
        <m:r>
          <w:rPr>
            <w:rFonts w:ascii="Cambria Math" w:hAnsi="Cambria Math"/>
            <w:highlight w:val="yellow"/>
          </w:rPr>
          <m:t>ϵ</m:t>
        </m:r>
      </m:oMath>
      <w:r w:rsidRPr="006A3299">
        <w:rPr>
          <w:highlight w:val="yellow"/>
        </w:rPr>
        <w:t xml:space="preserve"> is set </w:t>
      </w:r>
      <w:del w:id="535" w:author="Diane Pulvino" w:date="2023-07-03T18:04:00Z">
        <w:r w:rsidRPr="006A3299" w:rsidDel="00287A39">
          <w:rPr>
            <w:highlight w:val="yellow"/>
          </w:rPr>
          <w:delText xml:space="preserve">to </w:delText>
        </w:r>
      </w:del>
      <w:ins w:id="536" w:author="Diane Pulvino" w:date="2023-07-03T18:04:00Z">
        <w:r w:rsidR="00287A39">
          <w:rPr>
            <w:highlight w:val="yellow"/>
          </w:rPr>
          <w:t>at</w:t>
        </w:r>
        <w:r w:rsidR="00287A39" w:rsidRPr="006A3299">
          <w:rPr>
            <w:highlight w:val="yellow"/>
          </w:rPr>
          <w:t xml:space="preserve"> </w:t>
        </w:r>
      </w:ins>
      <w:r w:rsidRPr="006A3299">
        <w:rPr>
          <w:highlight w:val="yellow"/>
        </w:rPr>
        <w:t xml:space="preserve">negative infinity, </w:t>
      </w:r>
      <w:ins w:id="537" w:author="Diane Pulvino" w:date="2023-07-03T18:04:00Z">
        <w:r w:rsidR="00287A39">
          <w:rPr>
            <w:highlight w:val="yellow"/>
          </w:rPr>
          <w:t xml:space="preserve">so the background </w:t>
        </w:r>
      </w:ins>
      <w:ins w:id="538" w:author="Diane Pulvino" w:date="2023-07-06T11:40:00Z">
        <w:r w:rsidR="00F91762">
          <w:rPr>
            <w:highlight w:val="yellow"/>
          </w:rPr>
          <w:t>information is given little weight</w:t>
        </w:r>
      </w:ins>
      <w:ins w:id="539" w:author="Diane Pulvino" w:date="2023-07-03T18:04:00Z">
        <w:r w:rsidR="00287A39">
          <w:rPr>
            <w:highlight w:val="yellow"/>
          </w:rPr>
          <w:t>.</w:t>
        </w:r>
      </w:ins>
      <w:del w:id="540" w:author="Diane Pulvino" w:date="2023-07-03T18:04:00Z">
        <w:r w:rsidRPr="006A3299" w:rsidDel="00287A39">
          <w:rPr>
            <w:highlight w:val="yellow"/>
          </w:rPr>
          <w:delText>which results in the weight of the background approaching zero.</w:delText>
        </w:r>
      </w:del>
    </w:p>
    <w:p w14:paraId="2089DA3E" w14:textId="76D9B07E" w:rsidR="007E24C9" w:rsidRPr="006A3299" w:rsidRDefault="00287A39">
      <w:pPr>
        <w:pStyle w:val="BodyText"/>
        <w:rPr>
          <w:highlight w:val="yellow"/>
        </w:rPr>
      </w:pPr>
      <w:ins w:id="541" w:author="Diane Pulvino" w:date="2023-07-03T18:05:00Z">
        <w:r>
          <w:rPr>
            <w:highlight w:val="yellow"/>
          </w:rPr>
          <w:t>The attribute module</w:t>
        </w:r>
        <w:r w:rsidR="00F91762">
          <w:rPr>
            <w:highlight w:val="yellow"/>
          </w:rPr>
          <w:t xml:space="preserve"> can also appraise </w:t>
        </w:r>
        <w:r>
          <w:rPr>
            <w:highlight w:val="yellow"/>
          </w:rPr>
          <w:t xml:space="preserve">the image scene, </w:t>
        </w:r>
      </w:ins>
      <w:ins w:id="542" w:author="Diane Pulvino" w:date="2023-07-06T11:41:00Z">
        <w:r w:rsidR="00F91762">
          <w:rPr>
            <w:highlight w:val="yellow"/>
          </w:rPr>
          <w:t>providing</w:t>
        </w:r>
      </w:ins>
      <w:ins w:id="543" w:author="Diane Pulvino" w:date="2023-07-03T18:05:00Z">
        <w:r>
          <w:rPr>
            <w:highlight w:val="yellow"/>
          </w:rPr>
          <w:t xml:space="preserve"> insight into the overall emotion. </w:t>
        </w:r>
      </w:ins>
      <w:ins w:id="544" w:author="Diane Pulvino" w:date="2023-07-03T18:06:00Z">
        <w:r>
          <w:rPr>
            <w:highlight w:val="yellow"/>
          </w:rPr>
          <w:t xml:space="preserve">Based on the global image, </w:t>
        </w:r>
      </w:ins>
      <w:del w:id="545" w:author="Diane Pulvino" w:date="2023-07-03T18:06:00Z">
        <w:r w:rsidR="00EA4A5F" w:rsidRPr="006A3299" w:rsidDel="00287A39">
          <w:rPr>
            <w:highlight w:val="yellow"/>
          </w:rPr>
          <w:delText xml:space="preserve">In addition to the information of each entity, we expect to obtain the attribute or appraisal of the scene of the image, which can provide more cues of image emotion. Therefore, we calculate </w:delText>
        </w:r>
      </w:del>
      <w:r w:rsidR="00EA4A5F" w:rsidRPr="006A3299">
        <w:rPr>
          <w:highlight w:val="yellow"/>
        </w:rPr>
        <w:t xml:space="preserve">the scene weight </w:t>
      </w:r>
      <m:oMath>
        <m:sSup>
          <m:sSupPr>
            <m:ctrlPr>
              <w:rPr>
                <w:rFonts w:ascii="Cambria Math" w:hAnsi="Cambria Math"/>
                <w:highlight w:val="yellow"/>
              </w:rPr>
            </m:ctrlPr>
          </m:sSupPr>
          <m:e>
            <m:r>
              <w:rPr>
                <w:rFonts w:ascii="Cambria Math" w:hAnsi="Cambria Math"/>
                <w:highlight w:val="yellow"/>
              </w:rPr>
              <m:t>β</m:t>
            </m:r>
          </m:e>
          <m:sup>
            <m:r>
              <w:rPr>
                <w:rFonts w:ascii="Cambria Math" w:hAnsi="Cambria Math"/>
                <w:highlight w:val="yellow"/>
              </w:rPr>
              <m:t>0</m:t>
            </m:r>
          </m:sup>
        </m:sSup>
      </m:oMath>
      <w:r w:rsidR="00EA4A5F" w:rsidRPr="006A3299">
        <w:rPr>
          <w:highlight w:val="yellow"/>
        </w:rPr>
        <w:t xml:space="preserve"> </w:t>
      </w:r>
      <w:del w:id="546" w:author="Diane Pulvino" w:date="2023-07-03T18:06:00Z">
        <w:r w:rsidR="00EA4A5F" w:rsidRPr="006A3299" w:rsidDel="00287A39">
          <w:rPr>
            <w:highlight w:val="yellow"/>
          </w:rPr>
          <w:delText>based on the global image</w:delText>
        </w:r>
      </w:del>
      <w:ins w:id="547" w:author="Diane Pulvino" w:date="2023-07-03T18:06:00Z">
        <w:r>
          <w:rPr>
            <w:highlight w:val="yellow"/>
          </w:rPr>
          <w:t>can be calculated as follows</w:t>
        </w:r>
      </w:ins>
      <w:r w:rsidR="00EA4A5F" w:rsidRPr="006A3299">
        <w:rPr>
          <w:highlight w:val="yellow"/>
        </w:rPr>
        <w:t>:</w:t>
      </w:r>
    </w:p>
    <w:p w14:paraId="63864DD2" w14:textId="77777777" w:rsidR="007E24C9" w:rsidRPr="006A3299" w:rsidRDefault="00EE334F">
      <w:pPr>
        <w:pStyle w:val="BodyText"/>
        <w:rPr>
          <w:highlight w:val="yellow"/>
        </w:rPr>
      </w:pPr>
      <m:oMathPara>
        <m:oMathParaPr>
          <m:jc m:val="center"/>
        </m:oMathParaPr>
        <m:oMath>
          <m:sSup>
            <m:sSupPr>
              <m:ctrlPr>
                <w:rPr>
                  <w:rFonts w:ascii="Cambria Math" w:hAnsi="Cambria Math"/>
                  <w:highlight w:val="yellow"/>
                </w:rPr>
              </m:ctrlPr>
            </m:sSupPr>
            <m:e>
              <m:r>
                <w:rPr>
                  <w:rFonts w:ascii="Cambria Math" w:hAnsi="Cambria Math"/>
                  <w:highlight w:val="yellow"/>
                </w:rPr>
                <m:t>β</m:t>
              </m:r>
            </m:e>
            <m:sup>
              <m:r>
                <w:rPr>
                  <w:rFonts w:ascii="Cambria Math" w:hAnsi="Cambria Math"/>
                  <w:highlight w:val="yellow"/>
                </w:rPr>
                <m:t>0</m:t>
              </m:r>
            </m:sup>
          </m:sSup>
          <m:r>
            <w:rPr>
              <w:rFonts w:ascii="Cambria Math" w:hAnsi="Cambria Math"/>
              <w:highlight w:val="yellow"/>
            </w:rPr>
            <m:t>=softmax(</m:t>
          </m:r>
          <m:sSub>
            <m:sSubPr>
              <m:ctrlPr>
                <w:rPr>
                  <w:rFonts w:ascii="Cambria Math" w:hAnsi="Cambria Math"/>
                  <w:highlight w:val="yellow"/>
                </w:rPr>
              </m:ctrlPr>
            </m:sSubPr>
            <m:e>
              <m:r>
                <w:rPr>
                  <w:rFonts w:ascii="Cambria Math" w:hAnsi="Cambria Math"/>
                  <w:highlight w:val="yellow"/>
                </w:rPr>
                <m:t>v</m:t>
              </m:r>
            </m:e>
            <m:sub>
              <m:r>
                <w:rPr>
                  <w:rFonts w:ascii="Cambria Math" w:hAnsi="Cambria Math"/>
                  <w:highlight w:val="yellow"/>
                </w:rPr>
                <m:t>4</m:t>
              </m:r>
            </m:sub>
          </m:sSub>
          <m:sSub>
            <m:sSubPr>
              <m:ctrlPr>
                <w:rPr>
                  <w:rFonts w:ascii="Cambria Math" w:hAnsi="Cambria Math"/>
                  <w:highlight w:val="yellow"/>
                </w:rPr>
              </m:ctrlPr>
            </m:sSubPr>
            <m:e>
              <m:r>
                <w:rPr>
                  <w:rFonts w:ascii="Cambria Math" w:hAnsi="Cambria Math"/>
                  <w:highlight w:val="yellow"/>
                </w:rPr>
                <m:t>W</m:t>
              </m:r>
            </m:e>
            <m:sub>
              <m:r>
                <w:rPr>
                  <w:rFonts w:ascii="Cambria Math" w:hAnsi="Cambria Math"/>
                  <w:highlight w:val="yellow"/>
                </w:rPr>
                <m:t>a</m:t>
              </m:r>
            </m:sub>
          </m:sSub>
          <m:r>
            <w:rPr>
              <w:rFonts w:ascii="Cambria Math" w:hAnsi="Cambria Math"/>
              <w:highlight w:val="yellow"/>
            </w:rPr>
            <m:t>)</m:t>
          </m:r>
        </m:oMath>
      </m:oMathPara>
    </w:p>
    <w:p w14:paraId="32644E34" w14:textId="04F7A463" w:rsidR="007E24C9" w:rsidRPr="006A3299" w:rsidRDefault="00287A39">
      <w:pPr>
        <w:pStyle w:val="FirstParagraph"/>
        <w:rPr>
          <w:highlight w:val="yellow"/>
        </w:rPr>
      </w:pPr>
      <w:ins w:id="548" w:author="Diane Pulvino" w:date="2023-07-03T18:06:00Z">
        <w:r>
          <w:rPr>
            <w:highlight w:val="yellow"/>
          </w:rPr>
          <w:t xml:space="preserve">The final attribute output model combines the weighted </w:t>
        </w:r>
        <w:r w:rsidR="00F91762">
          <w:rPr>
            <w:highlight w:val="yellow"/>
          </w:rPr>
          <w:t>and identity features thusly</w:t>
        </w:r>
      </w:ins>
      <w:ins w:id="549" w:author="Diane Pulvino" w:date="2023-07-03T18:07:00Z">
        <w:r>
          <w:rPr>
            <w:highlight w:val="yellow"/>
          </w:rPr>
          <w:t>:</w:t>
        </w:r>
      </w:ins>
      <w:del w:id="550" w:author="Diane Pulvino" w:date="2023-07-03T18:07:00Z">
        <w:r w:rsidR="00EA4A5F" w:rsidRPr="006A3299" w:rsidDel="00287A39">
          <w:rPr>
            <w:highlight w:val="yellow"/>
          </w:rPr>
          <w:delText>Considering the dependency between attribute and entity, we combine the weighted feature and entity feature as the final output of the attribute module:</w:delText>
        </w:r>
      </w:del>
    </w:p>
    <w:p w14:paraId="4D18DD5B" w14:textId="77777777" w:rsidR="007E24C9" w:rsidRPr="006A3299" w:rsidRDefault="00EE334F">
      <w:pPr>
        <w:pStyle w:val="BodyText"/>
        <w:rPr>
          <w:highlight w:val="yellow"/>
        </w:rPr>
      </w:pPr>
      <m:oMathPara>
        <m:oMathParaPr>
          <m:jc m:val="center"/>
        </m:oMathParaPr>
        <m:oMath>
          <m:sSubSup>
            <m:sSubSupPr>
              <m:ctrlPr>
                <w:rPr>
                  <w:rFonts w:ascii="Cambria Math" w:hAnsi="Cambria Math"/>
                  <w:highlight w:val="yellow"/>
                </w:rPr>
              </m:ctrlPr>
            </m:sSubSupPr>
            <m:e>
              <m:r>
                <w:rPr>
                  <w:rFonts w:ascii="Cambria Math" w:hAnsi="Cambria Math"/>
                  <w:highlight w:val="yellow"/>
                </w:rPr>
                <m:t>f</m:t>
              </m:r>
            </m:e>
            <m:sub>
              <m:r>
                <w:rPr>
                  <w:rFonts w:ascii="Cambria Math" w:hAnsi="Cambria Math"/>
                  <w:highlight w:val="yellow"/>
                </w:rPr>
                <m:t>att</m:t>
              </m:r>
            </m:sub>
            <m:sup>
              <m:r>
                <w:rPr>
                  <w:rFonts w:ascii="Cambria Math" w:hAnsi="Cambria Math"/>
                  <w:highlight w:val="yellow"/>
                </w:rPr>
                <m:t>j</m:t>
              </m:r>
            </m:sup>
          </m:sSubSup>
          <m:r>
            <w:rPr>
              <w:rFonts w:ascii="Cambria Math" w:hAnsi="Cambria Math"/>
              <w:highlight w:val="yellow"/>
            </w:rPr>
            <m:t>=</m:t>
          </m:r>
          <m:sSubSup>
            <m:sSubSupPr>
              <m:ctrlPr>
                <w:rPr>
                  <w:rFonts w:ascii="Cambria Math" w:hAnsi="Cambria Math"/>
                  <w:highlight w:val="yellow"/>
                </w:rPr>
              </m:ctrlPr>
            </m:sSubSupPr>
            <m:e>
              <m:r>
                <w:rPr>
                  <w:rFonts w:ascii="Cambria Math" w:hAnsi="Cambria Math"/>
                  <w:highlight w:val="yellow"/>
                </w:rPr>
                <m:t>f</m:t>
              </m:r>
            </m:e>
            <m:sub>
              <m:r>
                <w:rPr>
                  <w:rFonts w:ascii="Cambria Math" w:hAnsi="Cambria Math"/>
                  <w:highlight w:val="yellow"/>
                </w:rPr>
                <m:t>ent</m:t>
              </m:r>
            </m:sub>
            <m:sup>
              <m:r>
                <w:rPr>
                  <w:rFonts w:ascii="Cambria Math" w:hAnsi="Cambria Math"/>
                  <w:highlight w:val="yellow"/>
                </w:rPr>
                <m:t>j</m:t>
              </m:r>
            </m:sup>
          </m:sSubSup>
          <m:r>
            <w:rPr>
              <w:rFonts w:ascii="Cambria Math" w:hAnsi="Cambria Math"/>
              <w:highlight w:val="yellow"/>
            </w:rPr>
            <m:t>+Pool(</m:t>
          </m:r>
          <m:sSub>
            <m:sSubPr>
              <m:ctrlPr>
                <w:rPr>
                  <w:rFonts w:ascii="Cambria Math" w:hAnsi="Cambria Math"/>
                  <w:highlight w:val="yellow"/>
                </w:rPr>
              </m:ctrlPr>
            </m:sSubPr>
            <m:e>
              <m:r>
                <w:rPr>
                  <w:rFonts w:ascii="Cambria Math" w:hAnsi="Cambria Math"/>
                  <w:highlight w:val="yellow"/>
                </w:rPr>
                <m:t>v</m:t>
              </m:r>
            </m:e>
            <m:sub>
              <m:r>
                <w:rPr>
                  <w:rFonts w:ascii="Cambria Math" w:hAnsi="Cambria Math"/>
                  <w:highlight w:val="yellow"/>
                </w:rPr>
                <m:t>4</m:t>
              </m:r>
            </m:sub>
          </m:sSub>
          <m: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β</m:t>
              </m:r>
            </m:e>
            <m:sup>
              <m:r>
                <w:rPr>
                  <w:rFonts w:ascii="Cambria Math" w:hAnsi="Cambria Math"/>
                  <w:highlight w:val="yellow"/>
                </w:rPr>
                <m:t>j</m:t>
              </m:r>
            </m:sup>
          </m:sSup>
          <m:r>
            <w:rPr>
              <w:rFonts w:ascii="Cambria Math" w:hAnsi="Cambria Math"/>
              <w:highlight w:val="yellow"/>
            </w:rPr>
            <m:t>)</m:t>
          </m:r>
        </m:oMath>
      </m:oMathPara>
    </w:p>
    <w:p w14:paraId="4DF0DC4D" w14:textId="04DC8657" w:rsidR="007E24C9" w:rsidRPr="006A3299" w:rsidRDefault="00EA4A5F">
      <w:pPr>
        <w:pStyle w:val="FirstParagraph"/>
        <w:rPr>
          <w:highlight w:val="yellow"/>
        </w:rPr>
      </w:pPr>
      <w:del w:id="551" w:author="Diane Pulvino" w:date="2023-07-03T18:09:00Z">
        <w:r w:rsidRPr="006A3299" w:rsidDel="00287A39">
          <w:rPr>
            <w:highlight w:val="yellow"/>
          </w:rPr>
          <w:delText xml:space="preserve">where </w:delText>
        </w:r>
      </w:del>
      <w:ins w:id="552" w:author="Diane Pulvino" w:date="2023-07-03T18:09:00Z">
        <w:r w:rsidR="00287A39">
          <w:rPr>
            <w:highlight w:val="yellow"/>
          </w:rPr>
          <w:t>in which</w:t>
        </w:r>
        <w:r w:rsidR="00287A39" w:rsidRPr="006A3299">
          <w:rPr>
            <w:highlight w:val="yellow"/>
          </w:rPr>
          <w:t xml:space="preserve"> </w:t>
        </w:r>
      </w:ins>
      <m:oMath>
        <m:r>
          <w:rPr>
            <w:rFonts w:ascii="Cambria Math" w:hAnsi="Cambria Math"/>
            <w:highlight w:val="yellow"/>
          </w:rPr>
          <m:t>j={0,1,...,M}</m:t>
        </m:r>
      </m:oMath>
      <w:r w:rsidRPr="006A3299">
        <w:rPr>
          <w:highlight w:val="yellow"/>
        </w:rPr>
        <w:t xml:space="preserve"> and </w:t>
      </w:r>
      <m:oMath>
        <m:sSubSup>
          <m:sSubSupPr>
            <m:ctrlPr>
              <w:rPr>
                <w:rFonts w:ascii="Cambria Math" w:hAnsi="Cambria Math"/>
                <w:highlight w:val="yellow"/>
              </w:rPr>
            </m:ctrlPr>
          </m:sSubSupPr>
          <m:e>
            <m:r>
              <w:rPr>
                <w:rFonts w:ascii="Cambria Math" w:hAnsi="Cambria Math"/>
                <w:highlight w:val="yellow"/>
              </w:rPr>
              <m:t>f</m:t>
            </m:r>
          </m:e>
          <m:sub>
            <m:r>
              <w:rPr>
                <w:rFonts w:ascii="Cambria Math" w:hAnsi="Cambria Math"/>
                <w:highlight w:val="yellow"/>
              </w:rPr>
              <m:t>ent</m:t>
            </m:r>
          </m:sub>
          <m:sup>
            <m:r>
              <w:rPr>
                <w:rFonts w:ascii="Cambria Math" w:hAnsi="Cambria Math"/>
                <w:highlight w:val="yellow"/>
              </w:rPr>
              <m:t>0</m:t>
            </m:r>
          </m:sup>
        </m:sSubSup>
        <m:r>
          <w:rPr>
            <w:rFonts w:ascii="Cambria Math" w:hAnsi="Cambria Math"/>
            <w:highlight w:val="yellow"/>
          </w:rPr>
          <m:t>=</m:t>
        </m:r>
        <m:nary>
          <m:naryPr>
            <m:chr m:val="∑"/>
            <m:limLoc m:val="undOvr"/>
            <m:ctrlPr>
              <w:rPr>
                <w:rFonts w:ascii="Cambria Math" w:hAnsi="Cambria Math"/>
                <w:highlight w:val="yellow"/>
              </w:rPr>
            </m:ctrlPr>
          </m:naryPr>
          <m:sub>
            <m:r>
              <w:rPr>
                <w:rFonts w:ascii="Cambria Math" w:hAnsi="Cambria Math"/>
                <w:highlight w:val="yellow"/>
              </w:rPr>
              <m:t>j=1</m:t>
            </m:r>
          </m:sub>
          <m:sup>
            <m:r>
              <w:rPr>
                <w:rFonts w:ascii="Cambria Math" w:hAnsi="Cambria Math"/>
                <w:highlight w:val="yellow"/>
              </w:rPr>
              <m:t>M</m:t>
            </m:r>
          </m:sup>
          <m:e>
            <m:sSubSup>
              <m:sSubSupPr>
                <m:ctrlPr>
                  <w:rPr>
                    <w:rFonts w:ascii="Cambria Math" w:hAnsi="Cambria Math"/>
                    <w:highlight w:val="yellow"/>
                  </w:rPr>
                </m:ctrlPr>
              </m:sSubSupPr>
              <m:e>
                <m:r>
                  <w:rPr>
                    <w:rFonts w:ascii="Cambria Math" w:hAnsi="Cambria Math"/>
                    <w:highlight w:val="yellow"/>
                  </w:rPr>
                  <m:t>f</m:t>
                </m:r>
              </m:e>
              <m:sub>
                <m:r>
                  <w:rPr>
                    <w:rFonts w:ascii="Cambria Math" w:hAnsi="Cambria Math"/>
                    <w:highlight w:val="yellow"/>
                  </w:rPr>
                  <m:t>ent</m:t>
                </m:r>
              </m:sub>
              <m:sup>
                <m:r>
                  <w:rPr>
                    <w:rFonts w:ascii="Cambria Math" w:hAnsi="Cambria Math"/>
                    <w:highlight w:val="yellow"/>
                  </w:rPr>
                  <m:t>j</m:t>
                </m:r>
              </m:sup>
            </m:sSubSup>
          </m:e>
        </m:nary>
      </m:oMath>
      <w:r w:rsidRPr="006A3299">
        <w:rPr>
          <w:highlight w:val="yellow"/>
        </w:rPr>
        <w:t xml:space="preserve">. </w:t>
      </w:r>
      <w:del w:id="553" w:author="Diane Pulvino" w:date="2023-07-03T18:07:00Z">
        <w:r w:rsidRPr="006A3299" w:rsidDel="00287A39">
          <w:rPr>
            <w:highlight w:val="yellow"/>
          </w:rPr>
          <w:delText xml:space="preserve">The </w:delText>
        </w:r>
      </w:del>
      <w:ins w:id="554" w:author="Diane Pulvino" w:date="2023-07-03T18:07:00Z">
        <w:r w:rsidR="00287A39">
          <w:rPr>
            <w:highlight w:val="yellow"/>
          </w:rPr>
          <w:t>Entity information for the entire image is represented by</w:t>
        </w:r>
        <w:r w:rsidR="00287A39" w:rsidRPr="006A3299">
          <w:rPr>
            <w:highlight w:val="yellow"/>
          </w:rPr>
          <w:t xml:space="preserve"> </w:t>
        </w:r>
      </w:ins>
      <m:oMath>
        <m:sSubSup>
          <m:sSubSupPr>
            <m:ctrlPr>
              <w:rPr>
                <w:rFonts w:ascii="Cambria Math" w:hAnsi="Cambria Math"/>
                <w:highlight w:val="yellow"/>
              </w:rPr>
            </m:ctrlPr>
          </m:sSubSupPr>
          <m:e>
            <m:r>
              <w:rPr>
                <w:rFonts w:ascii="Cambria Math" w:hAnsi="Cambria Math"/>
                <w:highlight w:val="yellow"/>
              </w:rPr>
              <m:t>f</m:t>
            </m:r>
          </m:e>
          <m:sub>
            <m:r>
              <w:rPr>
                <w:rFonts w:ascii="Cambria Math" w:hAnsi="Cambria Math"/>
                <w:highlight w:val="yellow"/>
              </w:rPr>
              <m:t>ent</m:t>
            </m:r>
          </m:sub>
          <m:sup>
            <m:r>
              <w:rPr>
                <w:rFonts w:ascii="Cambria Math" w:hAnsi="Cambria Math"/>
                <w:highlight w:val="yellow"/>
              </w:rPr>
              <m:t>0</m:t>
            </m:r>
          </m:sup>
        </m:sSubSup>
      </m:oMath>
      <w:del w:id="555" w:author="Diane Pulvino" w:date="2023-07-03T18:07:00Z">
        <w:r w:rsidRPr="006A3299" w:rsidDel="00287A39">
          <w:rPr>
            <w:highlight w:val="yellow"/>
          </w:rPr>
          <w:delText xml:space="preserve"> represents the entity information in the whole image</w:delText>
        </w:r>
      </w:del>
      <w:r w:rsidRPr="006A3299">
        <w:rPr>
          <w:highlight w:val="yellow"/>
        </w:rPr>
        <w:t>.</w:t>
      </w:r>
    </w:p>
    <w:p w14:paraId="2C40538F" w14:textId="77777777" w:rsidR="007E24C9" w:rsidRPr="006A3299" w:rsidRDefault="00EA4A5F">
      <w:pPr>
        <w:pStyle w:val="Heading3"/>
        <w:rPr>
          <w:highlight w:val="yellow"/>
        </w:rPr>
      </w:pPr>
      <w:bookmarkStart w:id="556" w:name="emotion-module"/>
      <w:r w:rsidRPr="006A3299">
        <w:rPr>
          <w:highlight w:val="yellow"/>
        </w:rPr>
        <w:t>Emotion Module</w:t>
      </w:r>
      <w:bookmarkEnd w:id="556"/>
    </w:p>
    <w:p w14:paraId="3AD269C5" w14:textId="6FA71B89" w:rsidR="007E24C9" w:rsidRPr="006A3299" w:rsidRDefault="00287A39">
      <w:pPr>
        <w:pStyle w:val="FirstParagraph"/>
        <w:rPr>
          <w:highlight w:val="yellow"/>
        </w:rPr>
      </w:pPr>
      <w:ins w:id="557" w:author="Diane Pulvino" w:date="2023-07-03T18:07:00Z">
        <w:r>
          <w:rPr>
            <w:highlight w:val="yellow"/>
          </w:rPr>
          <w:t xml:space="preserve">The emotion module integrates entity and attribute features </w:t>
        </w:r>
      </w:ins>
      <w:ins w:id="558" w:author="Diane Pulvino" w:date="2023-07-06T13:54:00Z">
        <w:r w:rsidR="000F1D34">
          <w:rPr>
            <w:highlight w:val="yellow"/>
          </w:rPr>
          <w:t>for</w:t>
        </w:r>
      </w:ins>
      <w:ins w:id="559" w:author="Diane Pulvino" w:date="2023-07-03T18:07:00Z">
        <w:r>
          <w:rPr>
            <w:highlight w:val="yellow"/>
          </w:rPr>
          <w:t xml:space="preserve"> overall emotion</w:t>
        </w:r>
      </w:ins>
      <w:ins w:id="560" w:author="Diane Pulvino" w:date="2023-07-06T13:54:00Z">
        <w:r w:rsidR="000F1D34">
          <w:rPr>
            <w:highlight w:val="yellow"/>
          </w:rPr>
          <w:t xml:space="preserve"> analysis</w:t>
        </w:r>
      </w:ins>
      <w:ins w:id="561" w:author="Diane Pulvino" w:date="2023-07-03T18:07:00Z">
        <w:r>
          <w:rPr>
            <w:highlight w:val="yellow"/>
          </w:rPr>
          <w:t xml:space="preserve">. </w:t>
        </w:r>
      </w:ins>
      <w:ins w:id="562" w:author="Diane Pulvino" w:date="2023-07-06T13:54:00Z">
        <w:r w:rsidR="000F1D34">
          <w:rPr>
            <w:highlight w:val="yellow"/>
          </w:rPr>
          <w:t>The following</w:t>
        </w:r>
      </w:ins>
      <w:ins w:id="563" w:author="Diane Pulvino" w:date="2023-07-03T18:08:00Z">
        <w:r>
          <w:rPr>
            <w:highlight w:val="yellow"/>
          </w:rPr>
          <w:t xml:space="preserve"> attention-based global pooling formula is used to extract</w:t>
        </w:r>
      </w:ins>
      <w:del w:id="564" w:author="Diane Pulvino" w:date="2023-07-03T18:08:00Z">
        <w:r w:rsidR="00EA4A5F" w:rsidRPr="006A3299" w:rsidDel="00287A39">
          <w:rPr>
            <w:highlight w:val="yellow"/>
          </w:rPr>
          <w:delText>After understanding the entity and attribute contents, we use an emotion module to integrate these features for emotion analysis. Specifically, a</w:delText>
        </w:r>
      </w:del>
      <w:r w:rsidR="00EA4A5F" w:rsidRPr="006A3299">
        <w:rPr>
          <w:highlight w:val="yellow"/>
        </w:rPr>
        <w:t xml:space="preserve"> global feature </w:t>
      </w:r>
      <m:oMath>
        <m:r>
          <w:rPr>
            <w:rFonts w:ascii="Cambria Math" w:hAnsi="Cambria Math"/>
            <w:highlight w:val="yellow"/>
          </w:rPr>
          <m:t>g</m:t>
        </m:r>
      </m:oMath>
      <w:del w:id="565" w:author="Diane Pulvino" w:date="2023-07-06T11:42:00Z">
        <w:r w:rsidR="00EA4A5F" w:rsidRPr="006A3299" w:rsidDel="00F91762">
          <w:rPr>
            <w:highlight w:val="yellow"/>
          </w:rPr>
          <w:delText xml:space="preserve"> on </w:delText>
        </w:r>
      </w:del>
      <w:del w:id="566" w:author="Diane Pulvino" w:date="2023-07-03T18:08:00Z">
        <w:r w:rsidR="00EA4A5F" w:rsidRPr="006A3299" w:rsidDel="00287A39">
          <w:rPr>
            <w:highlight w:val="yellow"/>
          </w:rPr>
          <w:delText xml:space="preserve">the top of </w:delText>
        </w:r>
      </w:del>
      <w:del w:id="567" w:author="Diane Pulvino" w:date="2023-07-06T11:42:00Z">
        <w:r w:rsidR="00EA4A5F" w:rsidRPr="006A3299" w:rsidDel="00F91762">
          <w:rPr>
            <w:highlight w:val="yellow"/>
          </w:rPr>
          <w:delText>the backbone</w:delText>
        </w:r>
      </w:del>
      <w:del w:id="568" w:author="Diane Pulvino" w:date="2023-07-03T18:08:00Z">
        <w:r w:rsidR="00EA4A5F" w:rsidRPr="006A3299" w:rsidDel="00287A39">
          <w:rPr>
            <w:highlight w:val="yellow"/>
          </w:rPr>
          <w:delText xml:space="preserve"> is extracted via an attention-based global pooling operation, as expressed by</w:delText>
        </w:r>
      </w:del>
      <w:r w:rsidR="00EA4A5F" w:rsidRPr="006A3299">
        <w:rPr>
          <w:highlight w:val="yellow"/>
        </w:rPr>
        <w:t>:</w:t>
      </w:r>
    </w:p>
    <w:p w14:paraId="353075B8" w14:textId="77777777" w:rsidR="007E24C9" w:rsidRPr="006A3299" w:rsidRDefault="00EA4A5F">
      <w:pPr>
        <w:pStyle w:val="BodyText"/>
        <w:rPr>
          <w:highlight w:val="yellow"/>
        </w:rPr>
      </w:pPr>
      <m:oMathPara>
        <m:oMathParaPr>
          <m:jc m:val="center"/>
        </m:oMathParaPr>
        <m:oMath>
          <m:r>
            <w:rPr>
              <w:rFonts w:ascii="Cambria Math" w:hAnsi="Cambria Math"/>
              <w:highlight w:val="yellow"/>
            </w:rPr>
            <m:t>g=Pool(</m:t>
          </m:r>
          <m:sSub>
            <m:sSubPr>
              <m:ctrlPr>
                <w:rPr>
                  <w:rFonts w:ascii="Cambria Math" w:hAnsi="Cambria Math"/>
                  <w:highlight w:val="yellow"/>
                </w:rPr>
              </m:ctrlPr>
            </m:sSubPr>
            <m:e>
              <m:r>
                <w:rPr>
                  <w:rFonts w:ascii="Cambria Math" w:hAnsi="Cambria Math"/>
                  <w:highlight w:val="yellow"/>
                </w:rPr>
                <m:t>v</m:t>
              </m:r>
            </m:e>
            <m:sub>
              <m:r>
                <w:rPr>
                  <w:rFonts w:ascii="Cambria Math" w:hAnsi="Cambria Math"/>
                  <w:highlight w:val="yellow"/>
                </w:rPr>
                <m:t>4</m:t>
              </m:r>
            </m:sub>
          </m:sSub>
          <m:r>
            <w:rPr>
              <w:rFonts w:ascii="Cambria Math" w:hAnsi="Cambria Math"/>
              <w:highlight w:val="yellow"/>
            </w:rPr>
            <m:t>,softmax(</m:t>
          </m:r>
          <m:sSub>
            <m:sSubPr>
              <m:ctrlPr>
                <w:rPr>
                  <w:rFonts w:ascii="Cambria Math" w:hAnsi="Cambria Math"/>
                  <w:highlight w:val="yellow"/>
                </w:rPr>
              </m:ctrlPr>
            </m:sSubPr>
            <m:e>
              <m:r>
                <w:rPr>
                  <w:rFonts w:ascii="Cambria Math" w:hAnsi="Cambria Math"/>
                  <w:highlight w:val="yellow"/>
                </w:rPr>
                <m:t>v</m:t>
              </m:r>
            </m:e>
            <m:sub>
              <m:r>
                <w:rPr>
                  <w:rFonts w:ascii="Cambria Math" w:hAnsi="Cambria Math"/>
                  <w:highlight w:val="yellow"/>
                </w:rPr>
                <m:t>4</m:t>
              </m:r>
            </m:sub>
          </m:sSub>
          <m:sSub>
            <m:sSubPr>
              <m:ctrlPr>
                <w:rPr>
                  <w:rFonts w:ascii="Cambria Math" w:hAnsi="Cambria Math"/>
                  <w:highlight w:val="yellow"/>
                </w:rPr>
              </m:ctrlPr>
            </m:sSubPr>
            <m:e>
              <m:r>
                <w:rPr>
                  <w:rFonts w:ascii="Cambria Math" w:hAnsi="Cambria Math"/>
                  <w:highlight w:val="yellow"/>
                </w:rPr>
                <m:t>W</m:t>
              </m:r>
            </m:e>
            <m:sub>
              <m:r>
                <w:rPr>
                  <w:rFonts w:ascii="Cambria Math" w:hAnsi="Cambria Math"/>
                  <w:highlight w:val="yellow"/>
                </w:rPr>
                <m:t>g</m:t>
              </m:r>
            </m:sub>
          </m:sSub>
          <m:r>
            <w:rPr>
              <w:rFonts w:ascii="Cambria Math" w:hAnsi="Cambria Math"/>
              <w:highlight w:val="yellow"/>
            </w:rPr>
            <m:t>))</m:t>
          </m:r>
        </m:oMath>
      </m:oMathPara>
    </w:p>
    <w:p w14:paraId="1F20F4CE" w14:textId="6975709D" w:rsidR="007E24C9" w:rsidRPr="006A3299" w:rsidRDefault="00EA4A5F">
      <w:pPr>
        <w:pStyle w:val="FirstParagraph"/>
        <w:rPr>
          <w:highlight w:val="yellow"/>
        </w:rPr>
      </w:pPr>
      <w:del w:id="569" w:author="Diane Pulvino" w:date="2023-07-03T18:09:00Z">
        <w:r w:rsidRPr="006A3299" w:rsidDel="00287A39">
          <w:rPr>
            <w:highlight w:val="yellow"/>
          </w:rPr>
          <w:lastRenderedPageBreak/>
          <w:delText xml:space="preserve">where </w:delText>
        </w:r>
      </w:del>
      <w:ins w:id="570" w:author="Diane Pulvino" w:date="2023-07-03T18:09:00Z">
        <w:r w:rsidR="00287A39">
          <w:rPr>
            <w:highlight w:val="yellow"/>
          </w:rPr>
          <w:t>in which each location feature of the image is mapped into a scalar via</w:t>
        </w:r>
        <w:r w:rsidR="00287A39" w:rsidRPr="006A3299">
          <w:rPr>
            <w:highlight w:val="yellow"/>
          </w:rPr>
          <w:t xml:space="preserve"> </w:t>
        </w:r>
      </w:ins>
      <w:del w:id="571" w:author="Diane Pulvino" w:date="2023-07-03T18:09:00Z">
        <w:r w:rsidRPr="006A3299" w:rsidDel="00287A39">
          <w:rPr>
            <w:highlight w:val="yellow"/>
          </w:rPr>
          <w:delText xml:space="preserve">the </w:delText>
        </w:r>
      </w:del>
      <w:r w:rsidRPr="006A3299">
        <w:rPr>
          <w:highlight w:val="yellow"/>
        </w:rPr>
        <w:t xml:space="preserve">parameter matrix </w:t>
      </w:r>
      <m:oMath>
        <m:sSub>
          <m:sSubPr>
            <m:ctrlPr>
              <w:rPr>
                <w:rFonts w:ascii="Cambria Math" w:hAnsi="Cambria Math"/>
                <w:highlight w:val="yellow"/>
              </w:rPr>
            </m:ctrlPr>
          </m:sSubPr>
          <m:e>
            <m:r>
              <w:rPr>
                <w:rFonts w:ascii="Cambria Math" w:hAnsi="Cambria Math"/>
                <w:highlight w:val="yellow"/>
              </w:rPr>
              <m:t>W</m:t>
            </m:r>
          </m:e>
          <m:sub>
            <m:r>
              <w:rPr>
                <w:rFonts w:ascii="Cambria Math" w:hAnsi="Cambria Math"/>
                <w:highlight w:val="yellow"/>
              </w:rPr>
              <m:t>g</m:t>
            </m:r>
          </m:sub>
        </m:sSub>
        <m:r>
          <w:del w:id="572" w:author="Diane Pulvino" w:date="2023-07-03T18:09:00Z">
            <m:rPr>
              <m:sty m:val="p"/>
            </m:rPr>
            <w:rPr>
              <w:rFonts w:ascii="Cambria Math" w:hAnsi="Cambria Math"/>
              <w:highlight w:val="yellow"/>
            </w:rPr>
            <m:t xml:space="preserve"> maps each location feature of the whole image into a scalar</m:t>
          </w:del>
        </m:r>
      </m:oMath>
      <w:r w:rsidRPr="006A3299">
        <w:rPr>
          <w:highlight w:val="yellow"/>
        </w:rPr>
        <w:t>.</w:t>
      </w:r>
    </w:p>
    <w:p w14:paraId="4E5C37F6" w14:textId="7E9BD765" w:rsidR="007E24C9" w:rsidRPr="006A3299" w:rsidRDefault="00287A39">
      <w:pPr>
        <w:pStyle w:val="BodyText"/>
        <w:rPr>
          <w:highlight w:val="yellow"/>
        </w:rPr>
      </w:pPr>
      <w:ins w:id="573" w:author="Diane Pulvino" w:date="2023-07-03T18:10:00Z">
        <w:r>
          <w:rPr>
            <w:highlight w:val="yellow"/>
          </w:rPr>
          <w:t>Entities within an image vary in how much they contribute to the overall emotion. To accommodate this, an attention mechanism calculates the weights of the entities as follows:</w:t>
        </w:r>
      </w:ins>
      <w:del w:id="574" w:author="Diane Pulvino" w:date="2023-07-03T18:10:00Z">
        <w:r w:rsidR="00EA4A5F" w:rsidRPr="006A3299" w:rsidDel="00287A39">
          <w:rPr>
            <w:highlight w:val="yellow"/>
          </w:rPr>
          <w:delText>In addition, different entities in an image have different contributions to emotional feelings. Thus, we use the attention mechanism to learn the weights of entities, which are calculated as:</w:delText>
        </w:r>
      </w:del>
    </w:p>
    <w:p w14:paraId="42DBA9E4" w14:textId="77777777" w:rsidR="007E24C9" w:rsidRPr="006A3299" w:rsidRDefault="00EA4A5F">
      <w:pPr>
        <w:pStyle w:val="BodyText"/>
        <w:rPr>
          <w:highlight w:val="yellow"/>
        </w:rPr>
      </w:pPr>
      <m:oMathPara>
        <m:oMathParaPr>
          <m:jc m:val="center"/>
        </m:oMathParaPr>
        <m:oMath>
          <m:r>
            <w:rPr>
              <w:rFonts w:ascii="Cambria Math" w:hAnsi="Cambria Math"/>
              <w:highlight w:val="yellow"/>
            </w:rPr>
            <m:t>γ=softmax([</m:t>
          </m:r>
          <m:sSubSup>
            <m:sSubSupPr>
              <m:ctrlPr>
                <w:rPr>
                  <w:rFonts w:ascii="Cambria Math" w:hAnsi="Cambria Math"/>
                  <w:highlight w:val="yellow"/>
                </w:rPr>
              </m:ctrlPr>
            </m:sSubSupPr>
            <m:e>
              <m:r>
                <w:rPr>
                  <w:rFonts w:ascii="Cambria Math" w:hAnsi="Cambria Math"/>
                  <w:highlight w:val="yellow"/>
                </w:rPr>
                <m:t>f</m:t>
              </m:r>
            </m:e>
            <m:sub>
              <m:r>
                <w:rPr>
                  <w:rFonts w:ascii="Cambria Math" w:hAnsi="Cambria Math"/>
                  <w:highlight w:val="yellow"/>
                </w:rPr>
                <m:t>att</m:t>
              </m:r>
            </m:sub>
            <m:sup>
              <m:r>
                <w:rPr>
                  <w:rFonts w:ascii="Cambria Math" w:hAnsi="Cambria Math"/>
                  <w:highlight w:val="yellow"/>
                </w:rPr>
                <m:t>0</m:t>
              </m:r>
            </m:sup>
          </m:sSubSup>
          <m:r>
            <w:rPr>
              <w:rFonts w:ascii="Cambria Math" w:hAnsi="Cambria Math"/>
              <w:highlight w:val="yellow"/>
            </w:rPr>
            <m:t>,</m:t>
          </m:r>
          <m:sSubSup>
            <m:sSubSupPr>
              <m:ctrlPr>
                <w:rPr>
                  <w:rFonts w:ascii="Cambria Math" w:hAnsi="Cambria Math"/>
                  <w:highlight w:val="yellow"/>
                </w:rPr>
              </m:ctrlPr>
            </m:sSubSupPr>
            <m:e>
              <m:r>
                <w:rPr>
                  <w:rFonts w:ascii="Cambria Math" w:hAnsi="Cambria Math"/>
                  <w:highlight w:val="yellow"/>
                </w:rPr>
                <m:t>f</m:t>
              </m:r>
            </m:e>
            <m:sub>
              <m:r>
                <w:rPr>
                  <w:rFonts w:ascii="Cambria Math" w:hAnsi="Cambria Math"/>
                  <w:highlight w:val="yellow"/>
                </w:rPr>
                <m:t>att</m:t>
              </m:r>
            </m:sub>
            <m:sup>
              <m:r>
                <w:rPr>
                  <w:rFonts w:ascii="Cambria Math" w:hAnsi="Cambria Math"/>
                  <w:highlight w:val="yellow"/>
                </w:rPr>
                <m:t>1</m:t>
              </m:r>
            </m:sup>
          </m:sSubSup>
          <m:r>
            <w:rPr>
              <w:rFonts w:ascii="Cambria Math" w:hAnsi="Cambria Math"/>
              <w:highlight w:val="yellow"/>
            </w:rPr>
            <m:t>,...,</m:t>
          </m:r>
          <m:sSubSup>
            <m:sSubSupPr>
              <m:ctrlPr>
                <w:rPr>
                  <w:rFonts w:ascii="Cambria Math" w:hAnsi="Cambria Math"/>
                  <w:highlight w:val="yellow"/>
                </w:rPr>
              </m:ctrlPr>
            </m:sSubSupPr>
            <m:e>
              <m:r>
                <w:rPr>
                  <w:rFonts w:ascii="Cambria Math" w:hAnsi="Cambria Math"/>
                  <w:highlight w:val="yellow"/>
                </w:rPr>
                <m:t>f</m:t>
              </m:r>
            </m:e>
            <m:sub>
              <m:r>
                <w:rPr>
                  <w:rFonts w:ascii="Cambria Math" w:hAnsi="Cambria Math"/>
                  <w:highlight w:val="yellow"/>
                </w:rPr>
                <m:t>att</m:t>
              </m:r>
            </m:sub>
            <m:sup>
              <m:r>
                <w:rPr>
                  <w:rFonts w:ascii="Cambria Math" w:hAnsi="Cambria Math"/>
                  <w:highlight w:val="yellow"/>
                </w:rPr>
                <m:t>M</m:t>
              </m:r>
            </m:sup>
          </m:sSubSup>
          <m: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W</m:t>
              </m:r>
            </m:e>
            <m:sub>
              <m:r>
                <w:rPr>
                  <w:rFonts w:ascii="Cambria Math" w:hAnsi="Cambria Math"/>
                  <w:highlight w:val="yellow"/>
                </w:rPr>
                <m:t>s</m:t>
              </m:r>
            </m:sub>
          </m:sSub>
          <m:r>
            <w:rPr>
              <w:rFonts w:ascii="Cambria Math" w:hAnsi="Cambria Math"/>
              <w:highlight w:val="yellow"/>
            </w:rPr>
            <m:t>)</m:t>
          </m:r>
        </m:oMath>
      </m:oMathPara>
    </w:p>
    <w:p w14:paraId="00115B49" w14:textId="595E4C41" w:rsidR="007E24C9" w:rsidRPr="006A3299" w:rsidRDefault="00EA4A5F">
      <w:pPr>
        <w:pStyle w:val="FirstParagraph"/>
        <w:rPr>
          <w:highlight w:val="yellow"/>
        </w:rPr>
      </w:pPr>
      <w:del w:id="575" w:author="Diane Pulvino" w:date="2023-07-03T18:11:00Z">
        <w:r w:rsidRPr="006A3299" w:rsidDel="00287A39">
          <w:rPr>
            <w:highlight w:val="yellow"/>
          </w:rPr>
          <w:delText xml:space="preserve">where </w:delText>
        </w:r>
      </w:del>
      <w:ins w:id="576" w:author="Diane Pulvino" w:date="2023-07-03T18:11:00Z">
        <w:r w:rsidR="00287A39">
          <w:rPr>
            <w:highlight w:val="yellow"/>
          </w:rPr>
          <w:t>in which</w:t>
        </w:r>
        <w:r w:rsidR="00287A39" w:rsidRPr="006A3299">
          <w:rPr>
            <w:highlight w:val="yellow"/>
          </w:rPr>
          <w:t xml:space="preserve"> </w:t>
        </w:r>
      </w:ins>
      <m:oMath>
        <m:sSub>
          <m:sSubPr>
            <m:ctrlPr>
              <w:rPr>
                <w:rFonts w:ascii="Cambria Math" w:hAnsi="Cambria Math"/>
                <w:highlight w:val="yellow"/>
              </w:rPr>
            </m:ctrlPr>
          </m:sSubPr>
          <m:e>
            <m:r>
              <w:rPr>
                <w:rFonts w:ascii="Cambria Math" w:hAnsi="Cambria Math"/>
                <w:highlight w:val="yellow"/>
              </w:rPr>
              <m:t>W</m:t>
            </m:r>
          </m:e>
          <m:sub>
            <m:r>
              <w:rPr>
                <w:rFonts w:ascii="Cambria Math" w:hAnsi="Cambria Math"/>
                <w:highlight w:val="yellow"/>
              </w:rPr>
              <m:t>s</m:t>
            </m:r>
          </m:sub>
        </m:sSub>
      </m:oMath>
      <w:r w:rsidRPr="006A3299">
        <w:rPr>
          <w:highlight w:val="yellow"/>
        </w:rPr>
        <w:t xml:space="preserve"> is the parameter matrix.</w:t>
      </w:r>
    </w:p>
    <w:p w14:paraId="34E7AFA0" w14:textId="7818E2F7" w:rsidR="007E24C9" w:rsidRPr="006A3299" w:rsidRDefault="00EA4A5F">
      <w:pPr>
        <w:pStyle w:val="BodyText"/>
        <w:rPr>
          <w:highlight w:val="yellow"/>
        </w:rPr>
      </w:pPr>
      <w:del w:id="577" w:author="Diane Pulvino" w:date="2023-07-03T18:11:00Z">
        <w:r w:rsidRPr="006A3299" w:rsidDel="00287A39">
          <w:rPr>
            <w:highlight w:val="yellow"/>
          </w:rPr>
          <w:delText>Finally</w:delText>
        </w:r>
      </w:del>
      <w:ins w:id="578" w:author="Diane Pulvino" w:date="2023-07-03T18:11:00Z">
        <w:r w:rsidR="00287A39">
          <w:rPr>
            <w:highlight w:val="yellow"/>
          </w:rPr>
          <w:t>Lastly, the emotion feature is created by combining</w:t>
        </w:r>
      </w:ins>
      <w:del w:id="579" w:author="Diane Pulvino" w:date="2023-07-03T18:11:00Z">
        <w:r w:rsidRPr="006A3299" w:rsidDel="00287A39">
          <w:rPr>
            <w:highlight w:val="yellow"/>
          </w:rPr>
          <w:delText>,</w:delText>
        </w:r>
      </w:del>
      <w:r w:rsidRPr="006A3299">
        <w:rPr>
          <w:highlight w:val="yellow"/>
        </w:rPr>
        <w:t xml:space="preserve"> the global feature and the weighted information</w:t>
      </w:r>
      <w:del w:id="580" w:author="Diane Pulvino" w:date="2023-07-03T18:11:00Z">
        <w:r w:rsidRPr="006A3299" w:rsidDel="00287A39">
          <w:rPr>
            <w:highlight w:val="yellow"/>
          </w:rPr>
          <w:delText xml:space="preserve"> are combined as an emotion feature</w:delText>
        </w:r>
      </w:del>
      <w:r w:rsidRPr="006A3299">
        <w:rPr>
          <w:highlight w:val="yellow"/>
        </w:rPr>
        <w:t>:</w:t>
      </w:r>
    </w:p>
    <w:p w14:paraId="37495821" w14:textId="77777777" w:rsidR="007E24C9" w:rsidRPr="006A3299" w:rsidRDefault="00EE334F">
      <w:pPr>
        <w:pStyle w:val="BodyText"/>
        <w:rPr>
          <w:highlight w:val="yellow"/>
        </w:rPr>
      </w:pPr>
      <m:oMathPara>
        <m:oMathParaPr>
          <m:jc m:val="center"/>
        </m:oMathParaPr>
        <m:oMath>
          <m:sSub>
            <m:sSubPr>
              <m:ctrlPr>
                <w:rPr>
                  <w:rFonts w:ascii="Cambria Math" w:hAnsi="Cambria Math"/>
                  <w:highlight w:val="yellow"/>
                </w:rPr>
              </m:ctrlPr>
            </m:sSubPr>
            <m:e>
              <m:r>
                <w:rPr>
                  <w:rFonts w:ascii="Cambria Math" w:hAnsi="Cambria Math"/>
                  <w:highlight w:val="yellow"/>
                </w:rPr>
                <m:t>f</m:t>
              </m:r>
            </m:e>
            <m:sub>
              <m:r>
                <w:rPr>
                  <w:rFonts w:ascii="Cambria Math" w:hAnsi="Cambria Math"/>
                  <w:highlight w:val="yellow"/>
                </w:rPr>
                <m:t>emo</m:t>
              </m:r>
            </m:sub>
          </m:sSub>
          <m:r>
            <w:rPr>
              <w:rFonts w:ascii="Cambria Math" w:hAnsi="Cambria Math"/>
              <w:highlight w:val="yellow"/>
            </w:rPr>
            <m:t>=g+</m:t>
          </m:r>
          <m:nary>
            <m:naryPr>
              <m:chr m:val="∑"/>
              <m:limLoc m:val="undOvr"/>
              <m:ctrlPr>
                <w:rPr>
                  <w:rFonts w:ascii="Cambria Math" w:hAnsi="Cambria Math"/>
                  <w:highlight w:val="yellow"/>
                </w:rPr>
              </m:ctrlPr>
            </m:naryPr>
            <m:sub>
              <m:r>
                <w:rPr>
                  <w:rFonts w:ascii="Cambria Math" w:hAnsi="Cambria Math"/>
                  <w:highlight w:val="yellow"/>
                </w:rPr>
                <m:t>j=0</m:t>
              </m:r>
            </m:sub>
            <m:sup>
              <m:r>
                <w:rPr>
                  <w:rFonts w:ascii="Cambria Math" w:hAnsi="Cambria Math"/>
                  <w:highlight w:val="yellow"/>
                </w:rPr>
                <m:t>M</m:t>
              </m:r>
            </m:sup>
            <m:e>
              <m:sSup>
                <m:sSupPr>
                  <m:ctrlPr>
                    <w:rPr>
                      <w:rFonts w:ascii="Cambria Math" w:hAnsi="Cambria Math"/>
                      <w:highlight w:val="yellow"/>
                    </w:rPr>
                  </m:ctrlPr>
                </m:sSupPr>
                <m:e>
                  <m:r>
                    <w:rPr>
                      <w:rFonts w:ascii="Cambria Math" w:hAnsi="Cambria Math"/>
                      <w:highlight w:val="yellow"/>
                    </w:rPr>
                    <m:t>γ</m:t>
                  </m:r>
                </m:e>
                <m:sup>
                  <m:r>
                    <w:rPr>
                      <w:rFonts w:ascii="Cambria Math" w:hAnsi="Cambria Math"/>
                      <w:highlight w:val="yellow"/>
                    </w:rPr>
                    <m:t>j</m:t>
                  </m:r>
                </m:sup>
              </m:sSup>
            </m:e>
          </m:nary>
          <m:sSubSup>
            <m:sSubSupPr>
              <m:ctrlPr>
                <w:rPr>
                  <w:rFonts w:ascii="Cambria Math" w:hAnsi="Cambria Math"/>
                  <w:highlight w:val="yellow"/>
                </w:rPr>
              </m:ctrlPr>
            </m:sSubSupPr>
            <m:e>
              <m:r>
                <w:rPr>
                  <w:rFonts w:ascii="Cambria Math" w:hAnsi="Cambria Math"/>
                  <w:highlight w:val="yellow"/>
                </w:rPr>
                <m:t>f</m:t>
              </m:r>
            </m:e>
            <m:sub>
              <m:r>
                <w:rPr>
                  <w:rFonts w:ascii="Cambria Math" w:hAnsi="Cambria Math"/>
                  <w:highlight w:val="yellow"/>
                </w:rPr>
                <m:t>att</m:t>
              </m:r>
            </m:sub>
            <m:sup>
              <m:r>
                <w:rPr>
                  <w:rFonts w:ascii="Cambria Math" w:hAnsi="Cambria Math"/>
                  <w:highlight w:val="yellow"/>
                </w:rPr>
                <m:t>j</m:t>
              </m:r>
            </m:sup>
          </m:sSubSup>
        </m:oMath>
      </m:oMathPara>
    </w:p>
    <w:p w14:paraId="13C6CAA6" w14:textId="2BCF7470" w:rsidR="007E24C9" w:rsidRPr="006A3299" w:rsidRDefault="00EA4A5F">
      <w:pPr>
        <w:pStyle w:val="FirstParagraph"/>
        <w:rPr>
          <w:highlight w:val="yellow"/>
        </w:rPr>
      </w:pPr>
      <w:del w:id="581" w:author="Diane Pulvino" w:date="2023-07-03T18:11:00Z">
        <w:r w:rsidRPr="006A3299" w:rsidDel="00287A39">
          <w:rPr>
            <w:highlight w:val="yellow"/>
          </w:rPr>
          <w:delText>Overall</w:delText>
        </w:r>
      </w:del>
      <w:ins w:id="582" w:author="Diane Pulvino" w:date="2023-07-03T18:11:00Z">
        <w:r w:rsidR="00287A39">
          <w:rPr>
            <w:highlight w:val="yellow"/>
          </w:rPr>
          <w:t>In its entirety</w:t>
        </w:r>
      </w:ins>
      <w:r w:rsidRPr="006A3299">
        <w:rPr>
          <w:highlight w:val="yellow"/>
        </w:rPr>
        <w:t xml:space="preserve">, the emotion feature </w:t>
      </w:r>
      <w:del w:id="583" w:author="Diane Pulvino" w:date="2023-07-03T18:11:00Z">
        <w:r w:rsidRPr="006A3299" w:rsidDel="00287A39">
          <w:rPr>
            <w:highlight w:val="yellow"/>
          </w:rPr>
          <w:delText xml:space="preserve">covers </w:delText>
        </w:r>
      </w:del>
      <w:ins w:id="584" w:author="Diane Pulvino" w:date="2023-07-03T18:11:00Z">
        <w:r w:rsidR="00287A39">
          <w:rPr>
            <w:highlight w:val="yellow"/>
          </w:rPr>
          <w:t>encompasses</w:t>
        </w:r>
        <w:r w:rsidR="00287A39" w:rsidRPr="006A3299">
          <w:rPr>
            <w:highlight w:val="yellow"/>
          </w:rPr>
          <w:t xml:space="preserve"> </w:t>
        </w:r>
      </w:ins>
      <w:r w:rsidRPr="006A3299">
        <w:rPr>
          <w:highlight w:val="yellow"/>
        </w:rPr>
        <w:t>entity, attribute, and global semantic information.</w:t>
      </w:r>
    </w:p>
    <w:p w14:paraId="4C5901EB" w14:textId="77777777" w:rsidR="007E24C9" w:rsidRPr="006A3299" w:rsidRDefault="00EA4A5F">
      <w:pPr>
        <w:pStyle w:val="Heading2"/>
        <w:rPr>
          <w:highlight w:val="yellow"/>
        </w:rPr>
      </w:pPr>
      <w:bookmarkStart w:id="585" w:name="loss-function"/>
      <w:r w:rsidRPr="006A3299">
        <w:rPr>
          <w:highlight w:val="yellow"/>
        </w:rPr>
        <w:t>Loss Function</w:t>
      </w:r>
      <w:bookmarkEnd w:id="585"/>
    </w:p>
    <w:p w14:paraId="0DAB7661" w14:textId="4D7D9A22" w:rsidR="007E24C9" w:rsidRPr="006A3299" w:rsidRDefault="00EA4A5F">
      <w:pPr>
        <w:pStyle w:val="FirstParagraph"/>
        <w:rPr>
          <w:highlight w:val="yellow"/>
        </w:rPr>
      </w:pPr>
      <w:del w:id="586" w:author="Diane Pulvino" w:date="2023-07-03T18:12:00Z">
        <w:r w:rsidRPr="006A3299" w:rsidDel="00287A39">
          <w:rPr>
            <w:highlight w:val="yellow"/>
          </w:rPr>
          <w:delText>We design three tasks for model learning: e</w:delText>
        </w:r>
      </w:del>
      <w:ins w:id="587" w:author="Diane Pulvino" w:date="2023-07-03T18:12:00Z">
        <w:r w:rsidR="00287A39">
          <w:rPr>
            <w:highlight w:val="yellow"/>
          </w:rPr>
          <w:t>E</w:t>
        </w:r>
      </w:ins>
      <w:r w:rsidRPr="006A3299">
        <w:rPr>
          <w:highlight w:val="yellow"/>
        </w:rPr>
        <w:t>ntity classification, attribution distribution</w:t>
      </w:r>
      <w:del w:id="588" w:author="Diane Pulvino" w:date="2023-07-03T18:12:00Z">
        <w:r w:rsidRPr="006A3299" w:rsidDel="00287A39">
          <w:rPr>
            <w:highlight w:val="yellow"/>
          </w:rPr>
          <w:delText xml:space="preserve"> learning</w:delText>
        </w:r>
      </w:del>
      <w:r w:rsidRPr="006A3299">
        <w:rPr>
          <w:highlight w:val="yellow"/>
        </w:rPr>
        <w:t>, and emotion</w:t>
      </w:r>
      <w:ins w:id="589" w:author="Diane Pulvino" w:date="2023-07-03T18:12:00Z">
        <w:r w:rsidR="00287A39">
          <w:rPr>
            <w:highlight w:val="yellow"/>
          </w:rPr>
          <w:t>al</w:t>
        </w:r>
      </w:ins>
      <w:r w:rsidRPr="006A3299">
        <w:rPr>
          <w:highlight w:val="yellow"/>
        </w:rPr>
        <w:t xml:space="preserve"> analysis</w:t>
      </w:r>
      <w:ins w:id="590" w:author="Diane Pulvino" w:date="2023-07-03T18:12:00Z">
        <w:r w:rsidR="00287A39">
          <w:rPr>
            <w:highlight w:val="yellow"/>
          </w:rPr>
          <w:t xml:space="preserve"> are the three tasks we study for model learning</w:t>
        </w:r>
      </w:ins>
      <w:r w:rsidRPr="006A3299">
        <w:rPr>
          <w:highlight w:val="yellow"/>
        </w:rPr>
        <w:t xml:space="preserve">. </w:t>
      </w:r>
      <w:del w:id="591" w:author="Diane Pulvino" w:date="2023-07-03T18:13:00Z">
        <w:r w:rsidRPr="006A3299" w:rsidDel="00FA4A83">
          <w:rPr>
            <w:highlight w:val="yellow"/>
          </w:rPr>
          <w:delText>In the entity perception stage, the c</w:delText>
        </w:r>
      </w:del>
      <w:ins w:id="592" w:author="Diane Pulvino" w:date="2023-07-03T18:13:00Z">
        <w:r w:rsidR="00FA4A83">
          <w:rPr>
            <w:highlight w:val="yellow"/>
          </w:rPr>
          <w:t>C</w:t>
        </w:r>
      </w:ins>
      <w:r w:rsidRPr="006A3299">
        <w:rPr>
          <w:highlight w:val="yellow"/>
        </w:rPr>
        <w:t>ross-entropy loss of entity classification is computed</w:t>
      </w:r>
      <w:ins w:id="593" w:author="Diane Pulvino" w:date="2023-07-03T18:13:00Z">
        <w:r w:rsidR="00FA4A83">
          <w:rPr>
            <w:highlight w:val="yellow"/>
          </w:rPr>
          <w:t xml:space="preserve"> during the entity perception stage with the following formula</w:t>
        </w:r>
      </w:ins>
      <w:del w:id="594" w:author="Diane Pulvino" w:date="2023-07-03T18:13:00Z">
        <w:r w:rsidRPr="006A3299" w:rsidDel="00FA4A83">
          <w:rPr>
            <w:highlight w:val="yellow"/>
          </w:rPr>
          <w:delText xml:space="preserve"> as</w:delText>
        </w:r>
      </w:del>
      <w:r w:rsidRPr="006A3299">
        <w:rPr>
          <w:highlight w:val="yellow"/>
        </w:rPr>
        <w:t>:</w:t>
      </w:r>
    </w:p>
    <w:p w14:paraId="05E93132" w14:textId="77777777" w:rsidR="007E24C9" w:rsidRPr="006A3299" w:rsidRDefault="00EE334F">
      <w:pPr>
        <w:pStyle w:val="BodyText"/>
        <w:rPr>
          <w:highlight w:val="yellow"/>
        </w:rPr>
      </w:pPr>
      <m:oMathPara>
        <m:oMathParaPr>
          <m:jc m:val="center"/>
        </m:oMathParaPr>
        <m:oMath>
          <m:sSub>
            <m:sSubPr>
              <m:ctrlPr>
                <w:rPr>
                  <w:rFonts w:ascii="Cambria Math" w:hAnsi="Cambria Math"/>
                  <w:highlight w:val="yellow"/>
                </w:rPr>
              </m:ctrlPr>
            </m:sSubPr>
            <m:e>
              <m:r>
                <w:rPr>
                  <w:rFonts w:ascii="Cambria Math" w:hAnsi="Cambria Math"/>
                  <w:highlight w:val="yellow"/>
                </w:rPr>
                <m:t>L</m:t>
              </m:r>
            </m:e>
            <m:sub>
              <m:r>
                <w:rPr>
                  <w:rFonts w:ascii="Cambria Math" w:hAnsi="Cambria Math"/>
                  <w:highlight w:val="yellow"/>
                </w:rPr>
                <m:t>ent</m:t>
              </m:r>
            </m:sub>
          </m:sSub>
          <m:r>
            <w:rPr>
              <w:rFonts w:ascii="Cambria Math" w:hAnsi="Cambria Math"/>
              <w:highlight w:val="yellow"/>
            </w:rPr>
            <m:t>=-</m:t>
          </m:r>
          <m:f>
            <m:fPr>
              <m:ctrlPr>
                <w:rPr>
                  <w:rFonts w:ascii="Cambria Math" w:hAnsi="Cambria Math"/>
                  <w:highlight w:val="yellow"/>
                </w:rPr>
              </m:ctrlPr>
            </m:fPr>
            <m:num>
              <m:r>
                <w:rPr>
                  <w:rFonts w:ascii="Cambria Math" w:hAnsi="Cambria Math"/>
                  <w:highlight w:val="yellow"/>
                </w:rPr>
                <m:t>1</m:t>
              </m:r>
            </m:num>
            <m:den>
              <m:r>
                <w:rPr>
                  <w:rFonts w:ascii="Cambria Math" w:hAnsi="Cambria Math"/>
                  <w:highlight w:val="yellow"/>
                </w:rPr>
                <m:t>M</m:t>
              </m:r>
            </m:den>
          </m:f>
          <m:nary>
            <m:naryPr>
              <m:chr m:val="∑"/>
              <m:limLoc m:val="undOvr"/>
              <m:ctrlPr>
                <w:rPr>
                  <w:rFonts w:ascii="Cambria Math" w:hAnsi="Cambria Math"/>
                  <w:highlight w:val="yellow"/>
                </w:rPr>
              </m:ctrlPr>
            </m:naryPr>
            <m:sub>
              <m:r>
                <w:rPr>
                  <w:rFonts w:ascii="Cambria Math" w:hAnsi="Cambria Math"/>
                  <w:highlight w:val="yellow"/>
                </w:rPr>
                <m:t>j=1</m:t>
              </m:r>
            </m:sub>
            <m:sup>
              <m:r>
                <w:rPr>
                  <w:rFonts w:ascii="Cambria Math" w:hAnsi="Cambria Math"/>
                  <w:highlight w:val="yellow"/>
                </w:rPr>
                <m:t>M</m:t>
              </m:r>
            </m:sup>
            <m:e>
              <m:r>
                <w:rPr>
                  <w:rFonts w:ascii="Cambria Math" w:hAnsi="Cambria Math"/>
                  <w:highlight w:val="yellow"/>
                </w:rPr>
                <m:t>l</m:t>
              </m:r>
            </m:e>
          </m:nary>
          <m:r>
            <w:rPr>
              <w:rFonts w:ascii="Cambria Math" w:hAnsi="Cambria Math"/>
              <w:highlight w:val="yellow"/>
            </w:rPr>
            <m:t>ogP(</m:t>
          </m:r>
          <m:sSubSup>
            <m:sSubSupPr>
              <m:ctrlPr>
                <w:rPr>
                  <w:rFonts w:ascii="Cambria Math" w:hAnsi="Cambria Math"/>
                  <w:highlight w:val="yellow"/>
                </w:rPr>
              </m:ctrlPr>
            </m:sSubSupPr>
            <m:e>
              <m:r>
                <w:rPr>
                  <w:rFonts w:ascii="Cambria Math" w:hAnsi="Cambria Math"/>
                  <w:highlight w:val="yellow"/>
                </w:rPr>
                <m:t>y</m:t>
              </m:r>
            </m:e>
            <m:sub>
              <m:r>
                <w:rPr>
                  <w:rFonts w:ascii="Cambria Math" w:hAnsi="Cambria Math"/>
                  <w:highlight w:val="yellow"/>
                </w:rPr>
                <m:t>ent</m:t>
              </m:r>
            </m:sub>
            <m:sup>
              <m:r>
                <w:rPr>
                  <w:rFonts w:ascii="Cambria Math" w:hAnsi="Cambria Math"/>
                  <w:highlight w:val="yellow"/>
                </w:rPr>
                <m:t>j</m:t>
              </m:r>
            </m:sup>
          </m:sSubSup>
          <m:r>
            <w:rPr>
              <w:rFonts w:ascii="Cambria Math" w:hAnsi="Cambria Math"/>
              <w:highlight w:val="yellow"/>
            </w:rPr>
            <m:t>|</m:t>
          </m:r>
          <m:sSubSup>
            <m:sSubSupPr>
              <m:ctrlPr>
                <w:rPr>
                  <w:rFonts w:ascii="Cambria Math" w:hAnsi="Cambria Math"/>
                  <w:highlight w:val="yellow"/>
                </w:rPr>
              </m:ctrlPr>
            </m:sSubSupPr>
            <m:e>
              <m:r>
                <w:rPr>
                  <w:rFonts w:ascii="Cambria Math" w:hAnsi="Cambria Math"/>
                  <w:highlight w:val="yellow"/>
                </w:rPr>
                <m:t>f</m:t>
              </m:r>
            </m:e>
            <m:sub>
              <m:r>
                <w:rPr>
                  <w:rFonts w:ascii="Cambria Math" w:hAnsi="Cambria Math"/>
                  <w:highlight w:val="yellow"/>
                </w:rPr>
                <m:t>ent</m:t>
              </m:r>
            </m:sub>
            <m:sup>
              <m:r>
                <w:rPr>
                  <w:rFonts w:ascii="Cambria Math" w:hAnsi="Cambria Math"/>
                  <w:highlight w:val="yellow"/>
                </w:rPr>
                <m:t>j</m:t>
              </m:r>
            </m:sup>
          </m:sSubSup>
          <m:r>
            <w:rPr>
              <w:rFonts w:ascii="Cambria Math" w:hAnsi="Cambria Math"/>
              <w:highlight w:val="yellow"/>
            </w:rPr>
            <m:t>)</m:t>
          </m:r>
        </m:oMath>
      </m:oMathPara>
    </w:p>
    <w:p w14:paraId="5E11095A" w14:textId="52B3C745" w:rsidR="007E24C9" w:rsidRPr="006A3299" w:rsidRDefault="00EA4A5F">
      <w:pPr>
        <w:pStyle w:val="FirstParagraph"/>
        <w:rPr>
          <w:highlight w:val="yellow"/>
        </w:rPr>
      </w:pPr>
      <w:del w:id="595" w:author="Diane Pulvino" w:date="2023-07-03T18:14:00Z">
        <w:r w:rsidRPr="006A3299" w:rsidDel="00FA4A83">
          <w:rPr>
            <w:highlight w:val="yellow"/>
          </w:rPr>
          <w:delText xml:space="preserve">where </w:delText>
        </w:r>
      </w:del>
      <w:ins w:id="596" w:author="Diane Pulvino" w:date="2023-07-03T18:14:00Z">
        <w:r w:rsidR="00FA4A83">
          <w:rPr>
            <w:highlight w:val="yellow"/>
          </w:rPr>
          <w:t>in which</w:t>
        </w:r>
        <w:r w:rsidR="00FA4A83" w:rsidRPr="006A3299">
          <w:rPr>
            <w:highlight w:val="yellow"/>
          </w:rPr>
          <w:t xml:space="preserve"> </w:t>
        </w:r>
      </w:ins>
      <m:oMath>
        <m:sSub>
          <m:sSubPr>
            <m:ctrlPr>
              <w:rPr>
                <w:rFonts w:ascii="Cambria Math" w:hAnsi="Cambria Math"/>
                <w:highlight w:val="yellow"/>
              </w:rPr>
            </m:ctrlPr>
          </m:sSubPr>
          <m:e>
            <m:r>
              <w:rPr>
                <w:rFonts w:ascii="Cambria Math" w:hAnsi="Cambria Math"/>
                <w:highlight w:val="yellow"/>
              </w:rPr>
              <m:t>y</m:t>
            </m:r>
          </m:e>
          <m:sub>
            <m:r>
              <w:rPr>
                <w:rFonts w:ascii="Cambria Math" w:hAnsi="Cambria Math"/>
                <w:highlight w:val="yellow"/>
              </w:rPr>
              <m:t>ent</m:t>
            </m:r>
          </m:sub>
        </m:sSub>
      </m:oMath>
      <w:r w:rsidRPr="006A3299">
        <w:rPr>
          <w:highlight w:val="yellow"/>
        </w:rPr>
        <w:t xml:space="preserve"> </w:t>
      </w:r>
      <w:del w:id="597" w:author="Diane Pulvino" w:date="2023-07-03T18:14:00Z">
        <w:r w:rsidRPr="006A3299" w:rsidDel="00FA4A83">
          <w:rPr>
            <w:highlight w:val="yellow"/>
          </w:rPr>
          <w:delText xml:space="preserve">is </w:delText>
        </w:r>
      </w:del>
      <w:ins w:id="598" w:author="Diane Pulvino" w:date="2023-07-03T18:14:00Z">
        <w:r w:rsidR="00FA4A83">
          <w:rPr>
            <w:highlight w:val="yellow"/>
          </w:rPr>
          <w:t xml:space="preserve">represents </w:t>
        </w:r>
      </w:ins>
      <w:r w:rsidRPr="006A3299">
        <w:rPr>
          <w:highlight w:val="yellow"/>
        </w:rPr>
        <w:t xml:space="preserve">the entity category. </w:t>
      </w:r>
      <w:del w:id="599" w:author="Diane Pulvino" w:date="2023-07-03T18:14:00Z">
        <w:r w:rsidRPr="006A3299" w:rsidDel="00FA4A83">
          <w:rPr>
            <w:highlight w:val="yellow"/>
          </w:rPr>
          <w:delText>We omit the averaging operation between the losses of images for simplicity.</w:delText>
        </w:r>
      </w:del>
    </w:p>
    <w:p w14:paraId="4EA0B8C1" w14:textId="78D83EFE" w:rsidR="007E24C9" w:rsidRPr="006A3299" w:rsidRDefault="00FA4A83">
      <w:pPr>
        <w:pStyle w:val="BodyText"/>
        <w:rPr>
          <w:highlight w:val="yellow"/>
        </w:rPr>
      </w:pPr>
      <w:ins w:id="600" w:author="Diane Pulvino" w:date="2023-07-03T18:15:00Z">
        <w:r>
          <w:rPr>
            <w:highlight w:val="yellow"/>
          </w:rPr>
          <w:t xml:space="preserve">The distribution of emotional attributes is highly nuanced, introducing subjectivity into the </w:t>
        </w:r>
      </w:ins>
      <w:del w:id="601" w:author="Diane Pulvino" w:date="2023-07-03T18:15:00Z">
        <w:r w:rsidR="00EA4A5F" w:rsidRPr="006A3299" w:rsidDel="00FA4A83">
          <w:rPr>
            <w:highlight w:val="yellow"/>
          </w:rPr>
          <w:delText xml:space="preserve">Attribute </w:delText>
        </w:r>
      </w:del>
      <w:ins w:id="602" w:author="Diane Pulvino" w:date="2023-07-03T18:15:00Z">
        <w:r>
          <w:rPr>
            <w:highlight w:val="yellow"/>
          </w:rPr>
          <w:t>a</w:t>
        </w:r>
        <w:r w:rsidRPr="006A3299">
          <w:rPr>
            <w:highlight w:val="yellow"/>
          </w:rPr>
          <w:t xml:space="preserve">ttribute </w:t>
        </w:r>
      </w:ins>
      <w:r w:rsidR="00EA4A5F" w:rsidRPr="006A3299">
        <w:rPr>
          <w:highlight w:val="yellow"/>
        </w:rPr>
        <w:t xml:space="preserve">perception </w:t>
      </w:r>
      <w:ins w:id="603" w:author="Diane Pulvino" w:date="2023-07-03T18:15:00Z">
        <w:r>
          <w:rPr>
            <w:highlight w:val="yellow"/>
          </w:rPr>
          <w:t>task</w:t>
        </w:r>
      </w:ins>
      <w:del w:id="604" w:author="Diane Pulvino" w:date="2023-07-03T18:15:00Z">
        <w:r w:rsidR="00EA4A5F" w:rsidRPr="006A3299" w:rsidDel="00FA4A83">
          <w:rPr>
            <w:highlight w:val="yellow"/>
          </w:rPr>
          <w:delText>introduces subjectivity by learning the distribution of emotional attributes at a fine-grained level</w:delText>
        </w:r>
      </w:del>
      <w:r w:rsidR="00EA4A5F" w:rsidRPr="006A3299">
        <w:rPr>
          <w:highlight w:val="yellow"/>
        </w:rPr>
        <w:t xml:space="preserve">. </w:t>
      </w:r>
      <w:del w:id="605" w:author="Diane Pulvino" w:date="2023-07-03T18:16:00Z">
        <w:r w:rsidR="00EA4A5F" w:rsidRPr="006A3299" w:rsidDel="00FA4A83">
          <w:rPr>
            <w:highlight w:val="yellow"/>
          </w:rPr>
          <w:delText xml:space="preserve">The attribute module is optimized by </w:delText>
        </w:r>
      </w:del>
      <w:r w:rsidR="00EA4A5F" w:rsidRPr="006A3299">
        <w:rPr>
          <w:highlight w:val="yellow"/>
        </w:rPr>
        <w:t xml:space="preserve">Kullback-Leibler loss, which measures the distance between </w:t>
      </w:r>
      <w:del w:id="606" w:author="Diane Pulvino" w:date="2023-07-03T18:16:00Z">
        <w:r w:rsidR="00EA4A5F" w:rsidRPr="006A3299" w:rsidDel="00FA4A83">
          <w:rPr>
            <w:highlight w:val="yellow"/>
          </w:rPr>
          <w:delText xml:space="preserve">the </w:delText>
        </w:r>
      </w:del>
      <w:r w:rsidR="00EA4A5F" w:rsidRPr="006A3299">
        <w:rPr>
          <w:highlight w:val="yellow"/>
        </w:rPr>
        <w:t xml:space="preserve">predicted </w:t>
      </w:r>
      <w:ins w:id="607" w:author="Diane Pulvino" w:date="2023-07-03T18:16:00Z">
        <w:r>
          <w:rPr>
            <w:highlight w:val="yellow"/>
          </w:rPr>
          <w:t xml:space="preserve">and labeled </w:t>
        </w:r>
      </w:ins>
      <w:r w:rsidR="00EA4A5F" w:rsidRPr="006A3299">
        <w:rPr>
          <w:highlight w:val="yellow"/>
        </w:rPr>
        <w:t>distribution</w:t>
      </w:r>
      <w:ins w:id="608" w:author="Diane Pulvino" w:date="2023-07-03T18:16:00Z">
        <w:r>
          <w:rPr>
            <w:highlight w:val="yellow"/>
          </w:rPr>
          <w:t>s</w:t>
        </w:r>
      </w:ins>
      <w:del w:id="609" w:author="Diane Pulvino" w:date="2023-07-03T18:16:00Z">
        <w:r w:rsidR="00EA4A5F" w:rsidRPr="006A3299" w:rsidDel="00FA4A83">
          <w:rPr>
            <w:highlight w:val="yellow"/>
          </w:rPr>
          <w:delText xml:space="preserve"> and the labeled one</w:delText>
        </w:r>
      </w:del>
      <w:ins w:id="610" w:author="Diane Pulvino" w:date="2023-07-03T18:16:00Z">
        <w:r>
          <w:rPr>
            <w:highlight w:val="yellow"/>
          </w:rPr>
          <w:t>, is used to optimize this module</w:t>
        </w:r>
      </w:ins>
      <w:r w:rsidR="00EA4A5F" w:rsidRPr="006A3299">
        <w:rPr>
          <w:highlight w:val="yellow"/>
        </w:rPr>
        <w:t>:</w:t>
      </w:r>
    </w:p>
    <w:p w14:paraId="06DCB602" w14:textId="77777777" w:rsidR="007E24C9" w:rsidRPr="006A3299" w:rsidRDefault="00EE334F">
      <w:pPr>
        <w:pStyle w:val="BodyText"/>
        <w:rPr>
          <w:highlight w:val="yellow"/>
        </w:rPr>
      </w:pPr>
      <m:oMathPara>
        <m:oMathParaPr>
          <m:jc m:val="center"/>
        </m:oMathParaPr>
        <m:oMath>
          <m:sSub>
            <m:sSubPr>
              <m:ctrlPr>
                <w:rPr>
                  <w:rFonts w:ascii="Cambria Math" w:hAnsi="Cambria Math"/>
                  <w:highlight w:val="yellow"/>
                </w:rPr>
              </m:ctrlPr>
            </m:sSubPr>
            <m:e>
              <m:r>
                <w:rPr>
                  <w:rFonts w:ascii="Cambria Math" w:hAnsi="Cambria Math"/>
                  <w:highlight w:val="yellow"/>
                </w:rPr>
                <m:t>L</m:t>
              </m:r>
            </m:e>
            <m:sub>
              <m:r>
                <w:rPr>
                  <w:rFonts w:ascii="Cambria Math" w:hAnsi="Cambria Math"/>
                  <w:highlight w:val="yellow"/>
                </w:rPr>
                <m:t>att</m:t>
              </m:r>
            </m:sub>
          </m:sSub>
          <m:r>
            <w:rPr>
              <w:rFonts w:ascii="Cambria Math" w:hAnsi="Cambria Math"/>
              <w:highlight w:val="yellow"/>
            </w:rPr>
            <m:t>=-</m:t>
          </m:r>
          <m:f>
            <m:fPr>
              <m:ctrlPr>
                <w:rPr>
                  <w:rFonts w:ascii="Cambria Math" w:hAnsi="Cambria Math"/>
                  <w:highlight w:val="yellow"/>
                </w:rPr>
              </m:ctrlPr>
            </m:fPr>
            <m:num>
              <m:r>
                <w:rPr>
                  <w:rFonts w:ascii="Cambria Math" w:hAnsi="Cambria Math"/>
                  <w:highlight w:val="yellow"/>
                </w:rPr>
                <m:t>1</m:t>
              </m:r>
            </m:num>
            <m:den>
              <m:r>
                <w:rPr>
                  <w:rFonts w:ascii="Cambria Math" w:hAnsi="Cambria Math"/>
                  <w:highlight w:val="yellow"/>
                </w:rPr>
                <m:t>M</m:t>
              </m:r>
            </m:den>
          </m:f>
          <m:nary>
            <m:naryPr>
              <m:chr m:val="∑"/>
              <m:limLoc m:val="undOvr"/>
              <m:ctrlPr>
                <w:rPr>
                  <w:rFonts w:ascii="Cambria Math" w:hAnsi="Cambria Math"/>
                  <w:highlight w:val="yellow"/>
                </w:rPr>
              </m:ctrlPr>
            </m:naryPr>
            <m:sub>
              <m:r>
                <w:rPr>
                  <w:rFonts w:ascii="Cambria Math" w:hAnsi="Cambria Math"/>
                  <w:highlight w:val="yellow"/>
                </w:rPr>
                <m:t>j=1</m:t>
              </m:r>
            </m:sub>
            <m:sup>
              <m:r>
                <w:rPr>
                  <w:rFonts w:ascii="Cambria Math" w:hAnsi="Cambria Math"/>
                  <w:highlight w:val="yellow"/>
                </w:rPr>
                <m:t>M</m:t>
              </m:r>
            </m:sup>
            <m:e>
              <m:nary>
                <m:naryPr>
                  <m:chr m:val="∑"/>
                  <m:limLoc m:val="undOvr"/>
                  <m:ctrlPr>
                    <w:rPr>
                      <w:rFonts w:ascii="Cambria Math" w:hAnsi="Cambria Math"/>
                      <w:highlight w:val="yellow"/>
                    </w:rPr>
                  </m:ctrlPr>
                </m:naryPr>
                <m:sub>
                  <m:r>
                    <w:rPr>
                      <w:rFonts w:ascii="Cambria Math" w:hAnsi="Cambria Math"/>
                      <w:highlight w:val="yellow"/>
                    </w:rPr>
                    <m:t>k=1</m:t>
                  </m:r>
                </m:sub>
                <m:sup>
                  <m:r>
                    <w:rPr>
                      <w:rFonts w:ascii="Cambria Math" w:hAnsi="Cambria Math"/>
                      <w:highlight w:val="yellow"/>
                    </w:rPr>
                    <m:t>K</m:t>
                  </m:r>
                </m:sup>
                <m:e>
                  <m:sSubSup>
                    <m:sSubSupPr>
                      <m:ctrlPr>
                        <w:rPr>
                          <w:rFonts w:ascii="Cambria Math" w:hAnsi="Cambria Math"/>
                          <w:highlight w:val="yellow"/>
                        </w:rPr>
                      </m:ctrlPr>
                    </m:sSubSupPr>
                    <m:e>
                      <m:r>
                        <w:rPr>
                          <w:rFonts w:ascii="Cambria Math" w:hAnsi="Cambria Math"/>
                          <w:highlight w:val="yellow"/>
                        </w:rPr>
                        <m:t>y</m:t>
                      </m:r>
                    </m:e>
                    <m:sub>
                      <m:r>
                        <w:rPr>
                          <w:rFonts w:ascii="Cambria Math" w:hAnsi="Cambria Math"/>
                          <w:highlight w:val="yellow"/>
                        </w:rPr>
                        <m:t>att</m:t>
                      </m:r>
                    </m:sub>
                    <m:sup>
                      <m:r>
                        <w:rPr>
                          <w:rFonts w:ascii="Cambria Math" w:hAnsi="Cambria Math"/>
                          <w:highlight w:val="yellow"/>
                        </w:rPr>
                        <m:t>j</m:t>
                      </m:r>
                    </m:sup>
                  </m:sSubSup>
                </m:e>
              </m:nary>
            </m:e>
          </m:nary>
          <m:r>
            <w:rPr>
              <w:rFonts w:ascii="Cambria Math" w:hAnsi="Cambria Math"/>
              <w:highlight w:val="yellow"/>
            </w:rPr>
            <m:t>(k)lnP(k|</m:t>
          </m:r>
          <m:sSubSup>
            <m:sSubSupPr>
              <m:ctrlPr>
                <w:rPr>
                  <w:rFonts w:ascii="Cambria Math" w:hAnsi="Cambria Math"/>
                  <w:highlight w:val="yellow"/>
                </w:rPr>
              </m:ctrlPr>
            </m:sSubSupPr>
            <m:e>
              <m:r>
                <w:rPr>
                  <w:rFonts w:ascii="Cambria Math" w:hAnsi="Cambria Math"/>
                  <w:highlight w:val="yellow"/>
                </w:rPr>
                <m:t>f</m:t>
              </m:r>
            </m:e>
            <m:sub>
              <m:r>
                <w:rPr>
                  <w:rFonts w:ascii="Cambria Math" w:hAnsi="Cambria Math"/>
                  <w:highlight w:val="yellow"/>
                </w:rPr>
                <m:t>att</m:t>
              </m:r>
            </m:sub>
            <m:sup>
              <m:r>
                <w:rPr>
                  <w:rFonts w:ascii="Cambria Math" w:hAnsi="Cambria Math"/>
                  <w:highlight w:val="yellow"/>
                </w:rPr>
                <m:t>j</m:t>
              </m:r>
            </m:sup>
          </m:sSubSup>
          <m:r>
            <w:rPr>
              <w:rFonts w:ascii="Cambria Math" w:hAnsi="Cambria Math"/>
              <w:highlight w:val="yellow"/>
            </w:rPr>
            <m:t>)</m:t>
          </m:r>
        </m:oMath>
      </m:oMathPara>
    </w:p>
    <w:p w14:paraId="5C3F21CC" w14:textId="1AF58997" w:rsidR="007E24C9" w:rsidRPr="006A3299" w:rsidRDefault="00EA4A5F">
      <w:pPr>
        <w:pStyle w:val="FirstParagraph"/>
        <w:rPr>
          <w:highlight w:val="yellow"/>
        </w:rPr>
      </w:pPr>
      <w:del w:id="611" w:author="Diane Pulvino" w:date="2023-07-03T18:17:00Z">
        <w:r w:rsidRPr="006A3299" w:rsidDel="00FA4A83">
          <w:rPr>
            <w:highlight w:val="yellow"/>
          </w:rPr>
          <w:delText xml:space="preserve">where </w:delText>
        </w:r>
      </w:del>
      <w:ins w:id="612" w:author="Diane Pulvino" w:date="2023-07-03T18:17:00Z">
        <w:r w:rsidR="00FA4A83">
          <w:rPr>
            <w:highlight w:val="yellow"/>
          </w:rPr>
          <w:t>in which</w:t>
        </w:r>
        <w:r w:rsidR="00FA4A83" w:rsidRPr="006A3299">
          <w:rPr>
            <w:highlight w:val="yellow"/>
          </w:rPr>
          <w:t xml:space="preserve"> </w:t>
        </w:r>
      </w:ins>
      <m:oMath>
        <m:r>
          <w:rPr>
            <w:rFonts w:ascii="Cambria Math" w:hAnsi="Cambria Math"/>
            <w:highlight w:val="yellow"/>
          </w:rPr>
          <m:t>K</m:t>
        </m:r>
      </m:oMath>
      <w:r w:rsidRPr="006A3299">
        <w:rPr>
          <w:highlight w:val="yellow"/>
        </w:rPr>
        <w:t xml:space="preserve"> is the number of attributes</w:t>
      </w:r>
      <w:del w:id="613" w:author="Diane Pulvino" w:date="2023-07-06T13:55:00Z">
        <w:r w:rsidRPr="006A3299" w:rsidDel="000F1D34">
          <w:rPr>
            <w:highlight w:val="yellow"/>
          </w:rPr>
          <w:delText>,</w:delText>
        </w:r>
      </w:del>
      <w:r w:rsidRPr="006A3299">
        <w:rPr>
          <w:highlight w:val="yellow"/>
        </w:rPr>
        <w:t xml:space="preserve"> </w:t>
      </w:r>
      <w:ins w:id="614" w:author="Diane Pulvino" w:date="2023-07-03T18:17:00Z">
        <w:r w:rsidR="00FA4A83">
          <w:rPr>
            <w:highlight w:val="yellow"/>
          </w:rPr>
          <w:t xml:space="preserve">and </w:t>
        </w:r>
      </w:ins>
      <m:oMath>
        <m:sSub>
          <m:sSubPr>
            <m:ctrlPr>
              <w:rPr>
                <w:rFonts w:ascii="Cambria Math" w:hAnsi="Cambria Math"/>
                <w:highlight w:val="yellow"/>
              </w:rPr>
            </m:ctrlPr>
          </m:sSubPr>
          <m:e>
            <m:r>
              <w:rPr>
                <w:rFonts w:ascii="Cambria Math" w:hAnsi="Cambria Math"/>
                <w:highlight w:val="yellow"/>
              </w:rPr>
              <m:t>y</m:t>
            </m:r>
          </m:e>
          <m:sub>
            <m:r>
              <w:rPr>
                <w:rFonts w:ascii="Cambria Math" w:hAnsi="Cambria Math"/>
                <w:highlight w:val="yellow"/>
              </w:rPr>
              <m:t>att</m:t>
            </m:r>
          </m:sub>
        </m:sSub>
        <m:r>
          <w:rPr>
            <w:rFonts w:ascii="Cambria Math" w:hAnsi="Cambria Math"/>
            <w:highlight w:val="yellow"/>
          </w:rPr>
          <m:t>(k)</m:t>
        </m:r>
      </m:oMath>
      <w:r w:rsidRPr="006A3299">
        <w:rPr>
          <w:highlight w:val="yellow"/>
        </w:rPr>
        <w:t xml:space="preserve"> is the probability of the </w:t>
      </w:r>
      <m:oMath>
        <m:r>
          <w:rPr>
            <w:rFonts w:ascii="Cambria Math" w:hAnsi="Cambria Math"/>
            <w:highlight w:val="yellow"/>
          </w:rPr>
          <m:t>k</m:t>
        </m:r>
      </m:oMath>
      <w:r w:rsidRPr="006A3299">
        <w:rPr>
          <w:highlight w:val="yellow"/>
        </w:rPr>
        <w:t>-th attribute.</w:t>
      </w:r>
    </w:p>
    <w:p w14:paraId="7D007C5A" w14:textId="4260184A" w:rsidR="007E24C9" w:rsidRPr="006A3299" w:rsidRDefault="00EA4A5F">
      <w:pPr>
        <w:pStyle w:val="BodyText"/>
        <w:rPr>
          <w:highlight w:val="yellow"/>
        </w:rPr>
      </w:pPr>
      <w:r w:rsidRPr="006A3299">
        <w:rPr>
          <w:highlight w:val="yellow"/>
        </w:rPr>
        <w:t>D</w:t>
      </w:r>
      <w:ins w:id="615" w:author="Diane Pulvino" w:date="2023-07-03T18:17:00Z">
        <w:r w:rsidR="00FA4A83">
          <w:rPr>
            <w:highlight w:val="yellow"/>
          </w:rPr>
          <w:t>ifferent loss functions are used for various tasks d</w:t>
        </w:r>
      </w:ins>
      <w:r w:rsidRPr="006A3299">
        <w:rPr>
          <w:highlight w:val="yellow"/>
        </w:rPr>
        <w:t>uring</w:t>
      </w:r>
      <w:ins w:id="616" w:author="Diane Pulvino" w:date="2023-07-03T18:18:00Z">
        <w:r w:rsidR="00FA4A83">
          <w:rPr>
            <w:highlight w:val="yellow"/>
          </w:rPr>
          <w:t xml:space="preserve"> the</w:t>
        </w:r>
      </w:ins>
      <w:r w:rsidRPr="006A3299">
        <w:rPr>
          <w:highlight w:val="yellow"/>
        </w:rPr>
        <w:t xml:space="preserve"> emotion </w:t>
      </w:r>
      <w:del w:id="617" w:author="Diane Pulvino" w:date="2023-07-03T18:18:00Z">
        <w:r w:rsidRPr="006A3299" w:rsidDel="00FA4A83">
          <w:rPr>
            <w:highlight w:val="yellow"/>
          </w:rPr>
          <w:delText>perceptio</w:delText>
        </w:r>
      </w:del>
      <w:ins w:id="618" w:author="Diane Pulvino" w:date="2023-07-03T18:18:00Z">
        <w:r w:rsidR="00FA4A83">
          <w:rPr>
            <w:highlight w:val="yellow"/>
          </w:rPr>
          <w:t>perception phase. Emotion classification employs</w:t>
        </w:r>
      </w:ins>
      <w:del w:id="619" w:author="Diane Pulvino" w:date="2023-07-03T18:18:00Z">
        <w:r w:rsidRPr="006A3299" w:rsidDel="00FA4A83">
          <w:rPr>
            <w:highlight w:val="yellow"/>
          </w:rPr>
          <w:delText>n, we employ different loss functions for image emotion classification, regression, and distribution learning. The</w:delText>
        </w:r>
      </w:del>
      <w:r w:rsidRPr="006A3299">
        <w:rPr>
          <w:highlight w:val="yellow"/>
        </w:rPr>
        <w:t xml:space="preserve"> cross-entropy loss</w:t>
      </w:r>
      <w:del w:id="620" w:author="Diane Pulvino" w:date="2023-07-03T18:18:00Z">
        <w:r w:rsidRPr="006A3299" w:rsidDel="00FA4A83">
          <w:rPr>
            <w:highlight w:val="yellow"/>
          </w:rPr>
          <w:delText xml:space="preserve"> is used for emotion classification, which is defined as</w:delText>
        </w:r>
      </w:del>
      <w:r w:rsidRPr="006A3299">
        <w:rPr>
          <w:highlight w:val="yellow"/>
        </w:rPr>
        <w:t>:</w:t>
      </w:r>
    </w:p>
    <w:p w14:paraId="16AF8275" w14:textId="77777777" w:rsidR="007E24C9" w:rsidRPr="006A3299" w:rsidRDefault="00EE334F">
      <w:pPr>
        <w:pStyle w:val="BodyText"/>
        <w:rPr>
          <w:highlight w:val="yellow"/>
        </w:rPr>
      </w:pPr>
      <m:oMathPara>
        <m:oMathParaPr>
          <m:jc m:val="center"/>
        </m:oMathParaPr>
        <m:oMath>
          <m:sSubSup>
            <m:sSubSupPr>
              <m:ctrlPr>
                <w:rPr>
                  <w:rFonts w:ascii="Cambria Math" w:hAnsi="Cambria Math"/>
                  <w:highlight w:val="yellow"/>
                </w:rPr>
              </m:ctrlPr>
            </m:sSubSupPr>
            <m:e>
              <m:r>
                <w:rPr>
                  <w:rFonts w:ascii="Cambria Math" w:hAnsi="Cambria Math"/>
                  <w:highlight w:val="yellow"/>
                </w:rPr>
                <m:t>L</m:t>
              </m:r>
            </m:e>
            <m:sub>
              <m:r>
                <w:rPr>
                  <w:rFonts w:ascii="Cambria Math" w:hAnsi="Cambria Math"/>
                  <w:highlight w:val="yellow"/>
                </w:rPr>
                <m:t>emo</m:t>
              </m:r>
            </m:sub>
            <m:sup>
              <m:r>
                <w:rPr>
                  <w:rFonts w:ascii="Cambria Math" w:hAnsi="Cambria Math"/>
                  <w:highlight w:val="yellow"/>
                </w:rPr>
                <m:t>cls</m:t>
              </m:r>
            </m:sup>
          </m:sSubSup>
          <m:r>
            <w:rPr>
              <w:rFonts w:ascii="Cambria Math" w:hAnsi="Cambria Math"/>
              <w:highlight w:val="yellow"/>
            </w:rPr>
            <m:t>=-logP(</m:t>
          </m:r>
          <m:sSub>
            <m:sSubPr>
              <m:ctrlPr>
                <w:rPr>
                  <w:rFonts w:ascii="Cambria Math" w:hAnsi="Cambria Math"/>
                  <w:highlight w:val="yellow"/>
                </w:rPr>
              </m:ctrlPr>
            </m:sSubPr>
            <m:e>
              <m:r>
                <w:rPr>
                  <w:rFonts w:ascii="Cambria Math" w:hAnsi="Cambria Math"/>
                  <w:highlight w:val="yellow"/>
                </w:rPr>
                <m:t>y</m:t>
              </m:r>
            </m:e>
            <m:sub>
              <m:r>
                <w:rPr>
                  <w:rFonts w:ascii="Cambria Math" w:hAnsi="Cambria Math"/>
                  <w:highlight w:val="yellow"/>
                </w:rPr>
                <m:t>emo</m:t>
              </m:r>
            </m:sub>
          </m:sSub>
          <m: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f</m:t>
              </m:r>
            </m:e>
            <m:sub>
              <m:r>
                <w:rPr>
                  <w:rFonts w:ascii="Cambria Math" w:hAnsi="Cambria Math"/>
                  <w:highlight w:val="yellow"/>
                </w:rPr>
                <m:t>emo</m:t>
              </m:r>
            </m:sub>
          </m:sSub>
          <m:r>
            <w:rPr>
              <w:rFonts w:ascii="Cambria Math" w:hAnsi="Cambria Math"/>
              <w:highlight w:val="yellow"/>
            </w:rPr>
            <m:t>)</m:t>
          </m:r>
        </m:oMath>
      </m:oMathPara>
    </w:p>
    <w:p w14:paraId="662C7C6C" w14:textId="0AB0A904" w:rsidR="007E24C9" w:rsidRPr="006A3299" w:rsidRDefault="00EA4A5F">
      <w:pPr>
        <w:pStyle w:val="FirstParagraph"/>
        <w:rPr>
          <w:highlight w:val="yellow"/>
        </w:rPr>
      </w:pPr>
      <w:del w:id="621" w:author="Diane Pulvino" w:date="2023-07-03T18:18:00Z">
        <w:r w:rsidRPr="006A3299" w:rsidDel="00FA4A83">
          <w:rPr>
            <w:highlight w:val="yellow"/>
          </w:rPr>
          <w:delText xml:space="preserve">where </w:delText>
        </w:r>
      </w:del>
      <w:ins w:id="622" w:author="Diane Pulvino" w:date="2023-07-03T18:18:00Z">
        <w:r w:rsidR="00FA4A83">
          <w:rPr>
            <w:highlight w:val="yellow"/>
          </w:rPr>
          <w:t>in which</w:t>
        </w:r>
        <w:r w:rsidR="00FA4A83" w:rsidRPr="006A3299">
          <w:rPr>
            <w:highlight w:val="yellow"/>
          </w:rPr>
          <w:t xml:space="preserve"> </w:t>
        </w:r>
      </w:ins>
      <m:oMath>
        <m:sSub>
          <m:sSubPr>
            <m:ctrlPr>
              <w:rPr>
                <w:rFonts w:ascii="Cambria Math" w:hAnsi="Cambria Math"/>
                <w:highlight w:val="yellow"/>
              </w:rPr>
            </m:ctrlPr>
          </m:sSubPr>
          <m:e>
            <m:r>
              <w:rPr>
                <w:rFonts w:ascii="Cambria Math" w:hAnsi="Cambria Math"/>
                <w:highlight w:val="yellow"/>
              </w:rPr>
              <m:t>y</m:t>
            </m:r>
          </m:e>
          <m:sub>
            <m:r>
              <w:rPr>
                <w:rFonts w:ascii="Cambria Math" w:hAnsi="Cambria Math"/>
                <w:highlight w:val="yellow"/>
              </w:rPr>
              <m:t>emo</m:t>
            </m:r>
          </m:sub>
        </m:sSub>
      </m:oMath>
      <w:r w:rsidRPr="006A3299">
        <w:rPr>
          <w:highlight w:val="yellow"/>
        </w:rPr>
        <w:t xml:space="preserve"> is the ground truth label </w:t>
      </w:r>
      <w:del w:id="623" w:author="Diane Pulvino" w:date="2023-07-03T18:18:00Z">
        <w:r w:rsidRPr="006A3299" w:rsidDel="00FA4A83">
          <w:rPr>
            <w:highlight w:val="yellow"/>
          </w:rPr>
          <w:delText xml:space="preserve">of </w:delText>
        </w:r>
      </w:del>
      <w:ins w:id="624" w:author="Diane Pulvino" w:date="2023-07-03T18:18:00Z">
        <w:r w:rsidR="00FA4A83">
          <w:rPr>
            <w:highlight w:val="yellow"/>
          </w:rPr>
          <w:t>for</w:t>
        </w:r>
        <w:r w:rsidR="00FA4A83" w:rsidRPr="006A3299">
          <w:rPr>
            <w:highlight w:val="yellow"/>
          </w:rPr>
          <w:t xml:space="preserve"> </w:t>
        </w:r>
      </w:ins>
      <w:r w:rsidRPr="006A3299">
        <w:rPr>
          <w:highlight w:val="yellow"/>
        </w:rPr>
        <w:t>the image.</w:t>
      </w:r>
    </w:p>
    <w:p w14:paraId="53AE24BC" w14:textId="7BE212DA" w:rsidR="007E24C9" w:rsidRPr="006A3299" w:rsidRDefault="00FA4A83">
      <w:pPr>
        <w:pStyle w:val="BodyText"/>
        <w:rPr>
          <w:highlight w:val="yellow"/>
        </w:rPr>
      </w:pPr>
      <w:ins w:id="625" w:author="Diane Pulvino" w:date="2023-07-03T18:18:00Z">
        <w:r>
          <w:rPr>
            <w:highlight w:val="yellow"/>
          </w:rPr>
          <w:lastRenderedPageBreak/>
          <w:t>Emotion regression utilizes mean square error loss</w:t>
        </w:r>
      </w:ins>
      <w:del w:id="626" w:author="Diane Pulvino" w:date="2023-07-03T18:18:00Z">
        <w:r w:rsidR="00EA4A5F" w:rsidRPr="006A3299" w:rsidDel="00FA4A83">
          <w:rPr>
            <w:highlight w:val="yellow"/>
          </w:rPr>
          <w:delText>The mean square error loss is used for the emotion regression</w:delText>
        </w:r>
      </w:del>
      <w:r w:rsidR="00EA4A5F" w:rsidRPr="006A3299">
        <w:rPr>
          <w:highlight w:val="yellow"/>
        </w:rPr>
        <w:t>:</w:t>
      </w:r>
    </w:p>
    <w:p w14:paraId="5AC4108B" w14:textId="77777777" w:rsidR="007E24C9" w:rsidRPr="006A3299" w:rsidRDefault="00EE334F">
      <w:pPr>
        <w:pStyle w:val="BodyText"/>
        <w:rPr>
          <w:highlight w:val="yellow"/>
        </w:rPr>
      </w:pPr>
      <m:oMathPara>
        <m:oMathParaPr>
          <m:jc m:val="center"/>
        </m:oMathParaPr>
        <m:oMath>
          <m:sSubSup>
            <m:sSubSupPr>
              <m:ctrlPr>
                <w:rPr>
                  <w:rFonts w:ascii="Cambria Math" w:hAnsi="Cambria Math"/>
                  <w:highlight w:val="yellow"/>
                </w:rPr>
              </m:ctrlPr>
            </m:sSubSupPr>
            <m:e>
              <m:r>
                <w:rPr>
                  <w:rFonts w:ascii="Cambria Math" w:hAnsi="Cambria Math"/>
                  <w:highlight w:val="yellow"/>
                </w:rPr>
                <m:t>L</m:t>
              </m:r>
            </m:e>
            <m:sub>
              <m:r>
                <w:rPr>
                  <w:rFonts w:ascii="Cambria Math" w:hAnsi="Cambria Math"/>
                  <w:highlight w:val="yellow"/>
                </w:rPr>
                <m:t>emo</m:t>
              </m:r>
            </m:sub>
            <m:sup>
              <m:r>
                <w:rPr>
                  <w:rFonts w:ascii="Cambria Math" w:hAnsi="Cambria Math"/>
                  <w:highlight w:val="yellow"/>
                </w:rPr>
                <m:t>reg</m:t>
              </m:r>
            </m:sup>
          </m:sSubSup>
          <m:r>
            <w:rPr>
              <w:rFonts w:ascii="Cambria Math" w:hAnsi="Cambria Math"/>
              <w:highlight w:val="yellow"/>
            </w:rPr>
            <m:t>=</m:t>
          </m:r>
          <m:nary>
            <m:naryPr>
              <m:chr m:val="∑"/>
              <m:limLoc m:val="undOvr"/>
              <m:ctrlPr>
                <w:rPr>
                  <w:rFonts w:ascii="Cambria Math" w:hAnsi="Cambria Math"/>
                  <w:highlight w:val="yellow"/>
                </w:rPr>
              </m:ctrlPr>
            </m:naryPr>
            <m:sub>
              <m:r>
                <w:rPr>
                  <w:rFonts w:ascii="Cambria Math" w:hAnsi="Cambria Math"/>
                  <w:highlight w:val="yellow"/>
                </w:rPr>
                <m:t>i=1</m:t>
              </m:r>
            </m:sub>
            <m:sup>
              <m:r>
                <w:rPr>
                  <w:rFonts w:ascii="Cambria Math" w:hAnsi="Cambria Math"/>
                  <w:highlight w:val="yellow"/>
                </w:rPr>
                <m:t>C</m:t>
              </m:r>
            </m:sup>
            <m:e>
              <m:r>
                <w:rPr>
                  <w:rFonts w:ascii="Cambria Math" w:hAnsi="Cambria Math"/>
                  <w:highlight w:val="yellow"/>
                </w:rPr>
                <m:t>[</m:t>
              </m:r>
            </m:e>
          </m:nary>
          <m:sSub>
            <m:sSubPr>
              <m:ctrlPr>
                <w:rPr>
                  <w:rFonts w:ascii="Cambria Math" w:hAnsi="Cambria Math"/>
                  <w:highlight w:val="yellow"/>
                </w:rPr>
              </m:ctrlPr>
            </m:sSubPr>
            <m:e>
              <m:r>
                <w:rPr>
                  <w:rFonts w:ascii="Cambria Math" w:hAnsi="Cambria Math"/>
                  <w:highlight w:val="yellow"/>
                </w:rPr>
                <m:t>y</m:t>
              </m:r>
            </m:e>
            <m:sub>
              <m:r>
                <w:rPr>
                  <w:rFonts w:ascii="Cambria Math" w:hAnsi="Cambria Math"/>
                  <w:highlight w:val="yellow"/>
                </w:rPr>
                <m:t>emo</m:t>
              </m:r>
            </m:sub>
          </m:sSub>
          <m:r>
            <w:rPr>
              <w:rFonts w:ascii="Cambria Math" w:hAnsi="Cambria Math"/>
              <w:highlight w:val="yellow"/>
            </w:rPr>
            <m:t>(i)-P(i|</m:t>
          </m:r>
          <m:sSub>
            <m:sSubPr>
              <m:ctrlPr>
                <w:rPr>
                  <w:rFonts w:ascii="Cambria Math" w:hAnsi="Cambria Math"/>
                  <w:highlight w:val="yellow"/>
                </w:rPr>
              </m:ctrlPr>
            </m:sSubPr>
            <m:e>
              <m:r>
                <w:rPr>
                  <w:rFonts w:ascii="Cambria Math" w:hAnsi="Cambria Math"/>
                  <w:highlight w:val="yellow"/>
                </w:rPr>
                <m:t>f</m:t>
              </m:r>
            </m:e>
            <m:sub>
              <m:r>
                <w:rPr>
                  <w:rFonts w:ascii="Cambria Math" w:hAnsi="Cambria Math"/>
                  <w:highlight w:val="yellow"/>
                </w:rPr>
                <m:t>emo</m:t>
              </m:r>
            </m:sub>
          </m:sSub>
          <m: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m:t>
              </m:r>
            </m:e>
            <m:sup>
              <m:r>
                <w:rPr>
                  <w:rFonts w:ascii="Cambria Math" w:hAnsi="Cambria Math"/>
                  <w:highlight w:val="yellow"/>
                </w:rPr>
                <m:t>2</m:t>
              </m:r>
            </m:sup>
          </m:sSup>
        </m:oMath>
      </m:oMathPara>
    </w:p>
    <w:p w14:paraId="2EBB92F1" w14:textId="1D610B44" w:rsidR="007E24C9" w:rsidRPr="006A3299" w:rsidRDefault="00EA4A5F">
      <w:pPr>
        <w:pStyle w:val="FirstParagraph"/>
        <w:rPr>
          <w:highlight w:val="yellow"/>
        </w:rPr>
      </w:pPr>
      <w:del w:id="627" w:author="Diane Pulvino" w:date="2023-07-03T18:19:00Z">
        <w:r w:rsidRPr="006A3299" w:rsidDel="00FA4A83">
          <w:rPr>
            <w:highlight w:val="yellow"/>
          </w:rPr>
          <w:delText xml:space="preserve">where </w:delText>
        </w:r>
      </w:del>
      <w:ins w:id="628" w:author="Diane Pulvino" w:date="2023-07-03T18:19:00Z">
        <w:r w:rsidR="00FA4A83">
          <w:rPr>
            <w:highlight w:val="yellow"/>
          </w:rPr>
          <w:t>in which</w:t>
        </w:r>
        <w:r w:rsidR="00FA4A83" w:rsidRPr="006A3299">
          <w:rPr>
            <w:highlight w:val="yellow"/>
          </w:rPr>
          <w:t xml:space="preserve"> </w:t>
        </w:r>
      </w:ins>
      <m:oMath>
        <m:r>
          <w:rPr>
            <w:rFonts w:ascii="Cambria Math" w:hAnsi="Cambria Math"/>
            <w:highlight w:val="yellow"/>
          </w:rPr>
          <m:t>C</m:t>
        </m:r>
      </m:oMath>
      <w:r w:rsidRPr="006A3299">
        <w:rPr>
          <w:highlight w:val="yellow"/>
        </w:rPr>
        <w:t xml:space="preserve"> is the number of emotional space dimensions.</w:t>
      </w:r>
    </w:p>
    <w:p w14:paraId="6D00F759" w14:textId="58AC2E4F" w:rsidR="007E24C9" w:rsidRPr="006A3299" w:rsidRDefault="00FA4A83">
      <w:pPr>
        <w:pStyle w:val="BodyText"/>
        <w:rPr>
          <w:highlight w:val="yellow"/>
        </w:rPr>
      </w:pPr>
      <w:ins w:id="629" w:author="Diane Pulvino" w:date="2023-07-03T18:20:00Z">
        <w:r>
          <w:rPr>
            <w:highlight w:val="yellow"/>
          </w:rPr>
          <w:t>As in the</w:t>
        </w:r>
      </w:ins>
      <w:ins w:id="630" w:author="Diane Pulvino" w:date="2023-07-03T18:19:00Z">
        <w:r>
          <w:rPr>
            <w:highlight w:val="yellow"/>
          </w:rPr>
          <w:t xml:space="preserve"> attribute perception task,</w:t>
        </w:r>
      </w:ins>
      <w:ins w:id="631" w:author="Diane Pulvino" w:date="2023-07-03T18:20:00Z">
        <w:r>
          <w:rPr>
            <w:highlight w:val="yellow"/>
          </w:rPr>
          <w:t xml:space="preserve"> Kullback-Leibler loss is used during</w:t>
        </w:r>
      </w:ins>
      <w:ins w:id="632" w:author="Diane Pulvino" w:date="2023-07-03T18:19:00Z">
        <w:r>
          <w:rPr>
            <w:highlight w:val="yellow"/>
          </w:rPr>
          <w:t xml:space="preserve"> emotion distribution learning</w:t>
        </w:r>
      </w:ins>
      <w:ins w:id="633" w:author="Diane Pulvino" w:date="2023-07-03T18:20:00Z">
        <w:r>
          <w:rPr>
            <w:highlight w:val="yellow"/>
          </w:rPr>
          <w:t xml:space="preserve"> as follows</w:t>
        </w:r>
      </w:ins>
      <w:del w:id="634" w:author="Diane Pulvino" w:date="2023-07-03T18:19:00Z">
        <w:r w:rsidR="00EA4A5F" w:rsidRPr="006A3299" w:rsidDel="00FA4A83">
          <w:rPr>
            <w:highlight w:val="yellow"/>
          </w:rPr>
          <w:delText xml:space="preserve">The </w:delText>
        </w:r>
      </w:del>
      <w:del w:id="635" w:author="Diane Pulvino" w:date="2023-07-03T18:20:00Z">
        <w:r w:rsidR="00EA4A5F" w:rsidRPr="006A3299" w:rsidDel="00FA4A83">
          <w:rPr>
            <w:highlight w:val="yellow"/>
          </w:rPr>
          <w:delText>Kullback-Leibler loss is used for emotion distribution learning, which is formulated as</w:delText>
        </w:r>
      </w:del>
      <w:r w:rsidR="00EA4A5F" w:rsidRPr="006A3299">
        <w:rPr>
          <w:highlight w:val="yellow"/>
        </w:rPr>
        <w:t>:</w:t>
      </w:r>
    </w:p>
    <w:p w14:paraId="591DFC54" w14:textId="77777777" w:rsidR="007E24C9" w:rsidRPr="006A3299" w:rsidRDefault="00EE334F">
      <w:pPr>
        <w:pStyle w:val="BodyText"/>
        <w:rPr>
          <w:highlight w:val="yellow"/>
        </w:rPr>
      </w:pPr>
      <m:oMathPara>
        <m:oMathParaPr>
          <m:jc m:val="center"/>
        </m:oMathParaPr>
        <m:oMath>
          <m:sSubSup>
            <m:sSubSupPr>
              <m:ctrlPr>
                <w:rPr>
                  <w:rFonts w:ascii="Cambria Math" w:hAnsi="Cambria Math"/>
                  <w:highlight w:val="yellow"/>
                </w:rPr>
              </m:ctrlPr>
            </m:sSubSupPr>
            <m:e>
              <m:r>
                <w:rPr>
                  <w:rFonts w:ascii="Cambria Math" w:hAnsi="Cambria Math"/>
                  <w:highlight w:val="yellow"/>
                </w:rPr>
                <m:t>L</m:t>
              </m:r>
            </m:e>
            <m:sub>
              <m:r>
                <w:rPr>
                  <w:rFonts w:ascii="Cambria Math" w:hAnsi="Cambria Math"/>
                  <w:highlight w:val="yellow"/>
                </w:rPr>
                <m:t>emo</m:t>
              </m:r>
            </m:sub>
            <m:sup>
              <m:r>
                <w:rPr>
                  <w:rFonts w:ascii="Cambria Math" w:hAnsi="Cambria Math"/>
                  <w:highlight w:val="yellow"/>
                </w:rPr>
                <m:t>dis</m:t>
              </m:r>
            </m:sup>
          </m:sSubSup>
          <m:r>
            <w:rPr>
              <w:rFonts w:ascii="Cambria Math" w:hAnsi="Cambria Math"/>
              <w:highlight w:val="yellow"/>
            </w:rPr>
            <m:t>=-</m:t>
          </m:r>
          <m:nary>
            <m:naryPr>
              <m:chr m:val="∑"/>
              <m:limLoc m:val="undOvr"/>
              <m:ctrlPr>
                <w:rPr>
                  <w:rFonts w:ascii="Cambria Math" w:hAnsi="Cambria Math"/>
                  <w:highlight w:val="yellow"/>
                </w:rPr>
              </m:ctrlPr>
            </m:naryPr>
            <m:sub>
              <m:r>
                <w:rPr>
                  <w:rFonts w:ascii="Cambria Math" w:hAnsi="Cambria Math"/>
                  <w:highlight w:val="yellow"/>
                </w:rPr>
                <m:t>i=1</m:t>
              </m:r>
            </m:sub>
            <m:sup>
              <m:r>
                <w:rPr>
                  <w:rFonts w:ascii="Cambria Math" w:hAnsi="Cambria Math"/>
                  <w:highlight w:val="yellow"/>
                </w:rPr>
                <m:t>D</m:t>
              </m:r>
            </m:sup>
            <m:e>
              <m:sSub>
                <m:sSubPr>
                  <m:ctrlPr>
                    <w:rPr>
                      <w:rFonts w:ascii="Cambria Math" w:hAnsi="Cambria Math"/>
                      <w:highlight w:val="yellow"/>
                    </w:rPr>
                  </m:ctrlPr>
                </m:sSubPr>
                <m:e>
                  <m:r>
                    <w:rPr>
                      <w:rFonts w:ascii="Cambria Math" w:hAnsi="Cambria Math"/>
                      <w:highlight w:val="yellow"/>
                    </w:rPr>
                    <m:t>y</m:t>
                  </m:r>
                </m:e>
                <m:sub>
                  <m:r>
                    <w:rPr>
                      <w:rFonts w:ascii="Cambria Math" w:hAnsi="Cambria Math"/>
                      <w:highlight w:val="yellow"/>
                    </w:rPr>
                    <m:t>emo</m:t>
                  </m:r>
                </m:sub>
              </m:sSub>
            </m:e>
          </m:nary>
          <m:r>
            <w:rPr>
              <w:rFonts w:ascii="Cambria Math" w:hAnsi="Cambria Math"/>
              <w:highlight w:val="yellow"/>
            </w:rPr>
            <m:t>(i)lnP(i|</m:t>
          </m:r>
          <m:sSub>
            <m:sSubPr>
              <m:ctrlPr>
                <w:rPr>
                  <w:rFonts w:ascii="Cambria Math" w:hAnsi="Cambria Math"/>
                  <w:highlight w:val="yellow"/>
                </w:rPr>
              </m:ctrlPr>
            </m:sSubPr>
            <m:e>
              <m:r>
                <w:rPr>
                  <w:rFonts w:ascii="Cambria Math" w:hAnsi="Cambria Math"/>
                  <w:highlight w:val="yellow"/>
                </w:rPr>
                <m:t>f</m:t>
              </m:r>
            </m:e>
            <m:sub>
              <m:r>
                <w:rPr>
                  <w:rFonts w:ascii="Cambria Math" w:hAnsi="Cambria Math"/>
                  <w:highlight w:val="yellow"/>
                </w:rPr>
                <m:t>emo</m:t>
              </m:r>
            </m:sub>
          </m:sSub>
          <m:r>
            <w:rPr>
              <w:rFonts w:ascii="Cambria Math" w:hAnsi="Cambria Math"/>
              <w:highlight w:val="yellow"/>
            </w:rPr>
            <m:t>)</m:t>
          </m:r>
        </m:oMath>
      </m:oMathPara>
    </w:p>
    <w:p w14:paraId="6E660B0A" w14:textId="7508C2B3" w:rsidR="007E24C9" w:rsidRPr="006A3299" w:rsidRDefault="00EA4A5F">
      <w:pPr>
        <w:pStyle w:val="FirstParagraph"/>
        <w:rPr>
          <w:highlight w:val="yellow"/>
        </w:rPr>
      </w:pPr>
      <w:del w:id="636" w:author="Diane Pulvino" w:date="2023-07-03T18:20:00Z">
        <w:r w:rsidRPr="006A3299" w:rsidDel="00FA4A83">
          <w:rPr>
            <w:highlight w:val="yellow"/>
          </w:rPr>
          <w:delText xml:space="preserve">where </w:delText>
        </w:r>
      </w:del>
      <w:ins w:id="637" w:author="Diane Pulvino" w:date="2023-07-03T18:20:00Z">
        <w:r w:rsidR="00FA4A83">
          <w:rPr>
            <w:highlight w:val="yellow"/>
          </w:rPr>
          <w:t>in which</w:t>
        </w:r>
        <w:r w:rsidR="00FA4A83" w:rsidRPr="006A3299">
          <w:rPr>
            <w:highlight w:val="yellow"/>
          </w:rPr>
          <w:t xml:space="preserve"> </w:t>
        </w:r>
      </w:ins>
      <m:oMath>
        <m:r>
          <w:rPr>
            <w:rFonts w:ascii="Cambria Math" w:hAnsi="Cambria Math"/>
            <w:highlight w:val="yellow"/>
          </w:rPr>
          <m:t>D</m:t>
        </m:r>
      </m:oMath>
      <w:r w:rsidRPr="006A3299">
        <w:rPr>
          <w:highlight w:val="yellow"/>
        </w:rPr>
        <w:t xml:space="preserve"> </w:t>
      </w:r>
      <w:del w:id="638" w:author="Diane Pulvino" w:date="2023-07-03T18:20:00Z">
        <w:r w:rsidRPr="006A3299" w:rsidDel="00FA4A83">
          <w:rPr>
            <w:highlight w:val="yellow"/>
          </w:rPr>
          <w:delText xml:space="preserve">is </w:delText>
        </w:r>
      </w:del>
      <w:ins w:id="639" w:author="Diane Pulvino" w:date="2023-07-03T18:20:00Z">
        <w:r w:rsidR="00FA4A83">
          <w:rPr>
            <w:highlight w:val="yellow"/>
          </w:rPr>
          <w:t>represent</w:t>
        </w:r>
        <w:r w:rsidR="00FA4A83" w:rsidRPr="006A3299">
          <w:rPr>
            <w:highlight w:val="yellow"/>
          </w:rPr>
          <w:t xml:space="preserve">s </w:t>
        </w:r>
      </w:ins>
      <w:r w:rsidRPr="006A3299">
        <w:rPr>
          <w:highlight w:val="yellow"/>
        </w:rPr>
        <w:t>the number of emotional categories.</w:t>
      </w:r>
    </w:p>
    <w:p w14:paraId="5BC26762" w14:textId="7DE7F97B" w:rsidR="007E24C9" w:rsidRPr="006A3299" w:rsidRDefault="00FA4A83">
      <w:pPr>
        <w:pStyle w:val="BodyText"/>
        <w:rPr>
          <w:highlight w:val="yellow"/>
        </w:rPr>
      </w:pPr>
      <w:ins w:id="640" w:author="Diane Pulvino" w:date="2023-07-03T18:20:00Z">
        <w:r>
          <w:rPr>
            <w:highlight w:val="yellow"/>
          </w:rPr>
          <w:t>The whole network is optimized by reducing total loss overall as follows</w:t>
        </w:r>
      </w:ins>
      <w:ins w:id="641" w:author="Diane Pulvino" w:date="2023-07-03T18:21:00Z">
        <w:r>
          <w:rPr>
            <w:highlight w:val="yellow"/>
          </w:rPr>
          <w:t>:</w:t>
        </w:r>
      </w:ins>
      <w:del w:id="642" w:author="Diane Pulvino" w:date="2023-07-03T18:21:00Z">
        <w:r w:rsidR="00EA4A5F" w:rsidRPr="006A3299" w:rsidDel="00FA4A83">
          <w:rPr>
            <w:highlight w:val="yellow"/>
          </w:rPr>
          <w:delText>Finally, we optimize the whole network by reducing the total loss:</w:delText>
        </w:r>
      </w:del>
    </w:p>
    <w:p w14:paraId="4C04F20B" w14:textId="77777777" w:rsidR="007E24C9" w:rsidRPr="006A3299" w:rsidRDefault="00EA4A5F">
      <w:pPr>
        <w:pStyle w:val="BodyText"/>
        <w:rPr>
          <w:highlight w:val="yellow"/>
        </w:rPr>
      </w:pPr>
      <m:oMathPara>
        <m:oMathParaPr>
          <m:jc m:val="center"/>
        </m:oMathParaPr>
        <m:oMath>
          <m:r>
            <w:rPr>
              <w:rFonts w:ascii="Cambria Math" w:hAnsi="Cambria Math"/>
              <w:highlight w:val="yellow"/>
            </w:rPr>
            <m:t>L=</m:t>
          </m:r>
          <m:sSub>
            <m:sSubPr>
              <m:ctrlPr>
                <w:rPr>
                  <w:rFonts w:ascii="Cambria Math" w:hAnsi="Cambria Math"/>
                  <w:highlight w:val="yellow"/>
                </w:rPr>
              </m:ctrlPr>
            </m:sSubPr>
            <m:e>
              <m:r>
                <w:rPr>
                  <w:rFonts w:ascii="Cambria Math" w:hAnsi="Cambria Math"/>
                  <w:highlight w:val="yellow"/>
                </w:rPr>
                <m:t>λ</m:t>
              </m:r>
            </m:e>
            <m:sub>
              <m:r>
                <w:rPr>
                  <w:rFonts w:ascii="Cambria Math" w:hAnsi="Cambria Math"/>
                  <w:highlight w:val="yellow"/>
                </w:rPr>
                <m:t>1</m:t>
              </m:r>
            </m:sub>
          </m:sSub>
          <m:sSub>
            <m:sSubPr>
              <m:ctrlPr>
                <w:rPr>
                  <w:rFonts w:ascii="Cambria Math" w:hAnsi="Cambria Math"/>
                  <w:highlight w:val="yellow"/>
                </w:rPr>
              </m:ctrlPr>
            </m:sSubPr>
            <m:e>
              <m:r>
                <w:rPr>
                  <w:rFonts w:ascii="Cambria Math" w:hAnsi="Cambria Math"/>
                  <w:highlight w:val="yellow"/>
                </w:rPr>
                <m:t>L</m:t>
              </m:r>
            </m:e>
            <m:sub>
              <m:r>
                <w:rPr>
                  <w:rFonts w:ascii="Cambria Math" w:hAnsi="Cambria Math"/>
                  <w:highlight w:val="yellow"/>
                </w:rPr>
                <m:t>ent</m:t>
              </m:r>
            </m:sub>
          </m:sSub>
          <m: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λ</m:t>
              </m:r>
            </m:e>
            <m:sub>
              <m:r>
                <w:rPr>
                  <w:rFonts w:ascii="Cambria Math" w:hAnsi="Cambria Math"/>
                  <w:highlight w:val="yellow"/>
                </w:rPr>
                <m:t>2</m:t>
              </m:r>
            </m:sub>
          </m:sSub>
          <m:sSub>
            <m:sSubPr>
              <m:ctrlPr>
                <w:rPr>
                  <w:rFonts w:ascii="Cambria Math" w:hAnsi="Cambria Math"/>
                  <w:highlight w:val="yellow"/>
                </w:rPr>
              </m:ctrlPr>
            </m:sSubPr>
            <m:e>
              <m:r>
                <w:rPr>
                  <w:rFonts w:ascii="Cambria Math" w:hAnsi="Cambria Math"/>
                  <w:highlight w:val="yellow"/>
                </w:rPr>
                <m:t>L</m:t>
              </m:r>
            </m:e>
            <m:sub>
              <m:r>
                <w:rPr>
                  <w:rFonts w:ascii="Cambria Math" w:hAnsi="Cambria Math"/>
                  <w:highlight w:val="yellow"/>
                </w:rPr>
                <m:t>att</m:t>
              </m:r>
            </m:sub>
          </m:sSub>
          <m: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λ</m:t>
              </m:r>
            </m:e>
            <m:sub>
              <m:r>
                <w:rPr>
                  <w:rFonts w:ascii="Cambria Math" w:hAnsi="Cambria Math"/>
                  <w:highlight w:val="yellow"/>
                </w:rPr>
                <m:t>3</m:t>
              </m:r>
            </m:sub>
          </m:sSub>
          <m:sSubSup>
            <m:sSubSupPr>
              <m:ctrlPr>
                <w:rPr>
                  <w:rFonts w:ascii="Cambria Math" w:hAnsi="Cambria Math"/>
                  <w:highlight w:val="yellow"/>
                </w:rPr>
              </m:ctrlPr>
            </m:sSubSupPr>
            <m:e>
              <m:r>
                <w:rPr>
                  <w:rFonts w:ascii="Cambria Math" w:hAnsi="Cambria Math"/>
                  <w:highlight w:val="yellow"/>
                </w:rPr>
                <m:t>L</m:t>
              </m:r>
            </m:e>
            <m:sub>
              <m:r>
                <w:rPr>
                  <w:rFonts w:ascii="Cambria Math" w:hAnsi="Cambria Math"/>
                  <w:highlight w:val="yellow"/>
                </w:rPr>
                <m:t>emo</m:t>
              </m:r>
            </m:sub>
            <m:sup>
              <m:r>
                <w:rPr>
                  <w:rFonts w:ascii="Cambria Math" w:hAnsi="Cambria Math"/>
                  <w:highlight w:val="yellow"/>
                </w:rPr>
                <m:t>{cls,reg,dis}</m:t>
              </m:r>
            </m:sup>
          </m:sSubSup>
        </m:oMath>
      </m:oMathPara>
    </w:p>
    <w:p w14:paraId="74C668DC" w14:textId="2C313B79" w:rsidR="007E24C9" w:rsidRDefault="00EA4A5F">
      <w:pPr>
        <w:pStyle w:val="FirstParagraph"/>
      </w:pPr>
      <w:del w:id="643" w:author="Diane Pulvino" w:date="2023-07-03T18:21:00Z">
        <w:r w:rsidRPr="006A3299" w:rsidDel="00FA4A83">
          <w:rPr>
            <w:highlight w:val="yellow"/>
          </w:rPr>
          <w:delText xml:space="preserve">where </w:delText>
        </w:r>
      </w:del>
      <w:ins w:id="644" w:author="Diane Pulvino" w:date="2023-07-03T18:21:00Z">
        <w:r w:rsidR="00FA4A83">
          <w:rPr>
            <w:highlight w:val="yellow"/>
          </w:rPr>
          <w:t>in which</w:t>
        </w:r>
        <w:r w:rsidR="00FA4A83" w:rsidRPr="006A3299">
          <w:rPr>
            <w:highlight w:val="yellow"/>
          </w:rPr>
          <w:t xml:space="preserve"> </w:t>
        </w:r>
      </w:ins>
      <m:oMath>
        <m:sSub>
          <m:sSubPr>
            <m:ctrlPr>
              <w:rPr>
                <w:rFonts w:ascii="Cambria Math" w:hAnsi="Cambria Math"/>
                <w:highlight w:val="yellow"/>
              </w:rPr>
            </m:ctrlPr>
          </m:sSubPr>
          <m:e>
            <m:r>
              <w:rPr>
                <w:rFonts w:ascii="Cambria Math" w:hAnsi="Cambria Math"/>
                <w:highlight w:val="yellow"/>
              </w:rPr>
              <m:t>λ</m:t>
            </m:r>
          </m:e>
          <m:sub>
            <m:r>
              <w:rPr>
                <w:rFonts w:ascii="Cambria Math" w:hAnsi="Cambria Math"/>
                <w:highlight w:val="yellow"/>
              </w:rPr>
              <m:t>i</m:t>
            </m:r>
          </m:sub>
        </m:sSub>
      </m:oMath>
      <w:r w:rsidRPr="006A3299">
        <w:rPr>
          <w:highlight w:val="yellow"/>
        </w:rPr>
        <w:t xml:space="preserve"> </w:t>
      </w:r>
      <w:del w:id="645" w:author="Diane Pulvino" w:date="2023-07-03T18:21:00Z">
        <w:r w:rsidRPr="006A3299" w:rsidDel="00FA4A83">
          <w:rPr>
            <w:highlight w:val="yellow"/>
          </w:rPr>
          <w:delText xml:space="preserve">is </w:delText>
        </w:r>
      </w:del>
      <w:ins w:id="646" w:author="Diane Pulvino" w:date="2023-07-03T18:21:00Z">
        <w:r w:rsidR="00FA4A83">
          <w:rPr>
            <w:highlight w:val="yellow"/>
          </w:rPr>
          <w:t>stands for</w:t>
        </w:r>
        <w:r w:rsidR="00FA4A83" w:rsidRPr="006A3299">
          <w:rPr>
            <w:highlight w:val="yellow"/>
          </w:rPr>
          <w:t xml:space="preserve"> </w:t>
        </w:r>
      </w:ins>
      <w:r w:rsidRPr="006A3299">
        <w:rPr>
          <w:highlight w:val="yellow"/>
        </w:rPr>
        <w:t>the penalty coefficient.</w:t>
      </w:r>
    </w:p>
    <w:p w14:paraId="7AB1AA18" w14:textId="77777777" w:rsidR="007E24C9" w:rsidRDefault="00EA4A5F">
      <w:pPr>
        <w:pStyle w:val="Heading1"/>
      </w:pPr>
      <w:bookmarkStart w:id="647" w:name="experiments"/>
      <w:r>
        <w:t>Experiments</w:t>
      </w:r>
      <w:bookmarkEnd w:id="647"/>
    </w:p>
    <w:p w14:paraId="0CD74366" w14:textId="0A41F003" w:rsidR="007E24C9" w:rsidRDefault="00EA4A5F">
      <w:pPr>
        <w:pStyle w:val="Heading2"/>
      </w:pPr>
      <w:bookmarkStart w:id="648" w:name="datasets"/>
      <w:del w:id="649" w:author="Diane Pulvino" w:date="2023-07-11T12:47:00Z">
        <w:r w:rsidDel="00F25439">
          <w:delText>Dataset</w:delText>
        </w:r>
      </w:del>
      <w:ins w:id="650" w:author="Diane Pulvino" w:date="2023-07-11T12:47:00Z">
        <w:r w:rsidR="00F25439">
          <w:t>Data set</w:t>
        </w:r>
      </w:ins>
      <w:r>
        <w:t>s</w:t>
      </w:r>
      <w:bookmarkEnd w:id="648"/>
    </w:p>
    <w:p w14:paraId="39414A17" w14:textId="0D6784E1" w:rsidR="007E24C9" w:rsidRDefault="00EA4A5F">
      <w:pPr>
        <w:pStyle w:val="FirstParagraph"/>
      </w:pPr>
      <w:r>
        <w:t xml:space="preserve">We conduct extensive experiments on eight </w:t>
      </w:r>
      <w:del w:id="651" w:author="Diane Pulvino" w:date="2023-07-11T12:47:00Z">
        <w:r w:rsidDel="00F25439">
          <w:delText>dataset</w:delText>
        </w:r>
      </w:del>
      <w:ins w:id="652" w:author="Diane Pulvino" w:date="2023-07-11T12:47:00Z">
        <w:r w:rsidR="00F25439">
          <w:t>data set</w:t>
        </w:r>
      </w:ins>
      <w:r>
        <w:t xml:space="preserve">s, including the emotion classification </w:t>
      </w:r>
      <w:del w:id="653" w:author="Diane Pulvino" w:date="2023-07-11T12:47:00Z">
        <w:r w:rsidDel="00F25439">
          <w:delText>dataset</w:delText>
        </w:r>
      </w:del>
      <w:ins w:id="654" w:author="Diane Pulvino" w:date="2023-07-11T12:47:00Z">
        <w:r w:rsidR="00F25439">
          <w:t>data set</w:t>
        </w:r>
      </w:ins>
      <w:r>
        <w:t>s</w:t>
      </w:r>
      <w:del w:id="655" w:author="Diane Pulvino" w:date="2023-07-11T14:53:00Z">
        <w:r w:rsidDel="00DF1688">
          <w:delText>:</w:delText>
        </w:r>
      </w:del>
      <w:r>
        <w:t xml:space="preserve"> EmotionRoI (Peng et al. 2015), FI (You et al. 2016), and WEBEmo (Panda et al. 2018</w:t>
      </w:r>
      <w:del w:id="656" w:author="Diane Pulvino" w:date="2023-07-11T14:54:00Z">
        <w:r w:rsidDel="00DF1688">
          <w:delText xml:space="preserve">), </w:delText>
        </w:r>
      </w:del>
      <w:ins w:id="657" w:author="Diane Pulvino" w:date="2023-07-11T14:54:00Z">
        <w:r w:rsidR="00DF1688">
          <w:t>)</w:t>
        </w:r>
        <w:r w:rsidR="00DF1688">
          <w:t>;</w:t>
        </w:r>
        <w:r w:rsidR="00DF1688">
          <w:t xml:space="preserve"> </w:t>
        </w:r>
      </w:ins>
      <w:r>
        <w:t xml:space="preserve">the emotion regression </w:t>
      </w:r>
      <w:del w:id="658" w:author="Diane Pulvino" w:date="2023-07-11T12:47:00Z">
        <w:r w:rsidDel="00F25439">
          <w:delText>dataset</w:delText>
        </w:r>
      </w:del>
      <w:ins w:id="659" w:author="Diane Pulvino" w:date="2023-07-11T12:47:00Z">
        <w:r w:rsidR="00F25439">
          <w:t>data set</w:t>
        </w:r>
      </w:ins>
      <w:r>
        <w:t>s</w:t>
      </w:r>
      <w:del w:id="660" w:author="Diane Pulvino" w:date="2023-07-11T14:54:00Z">
        <w:r w:rsidDel="00DF1688">
          <w:delText>:</w:delText>
        </w:r>
      </w:del>
      <w:r>
        <w:t xml:space="preserve"> IAPS</w:t>
      </w:r>
      <w:ins w:id="661" w:author="Diane Pulvino" w:date="2023-07-11T14:54:00Z">
        <w:r w:rsidR="00DF1688">
          <w:t xml:space="preserve"> </w:t>
        </w:r>
      </w:ins>
      <w:r>
        <w:t>(Lang et al. 1997), NAPS</w:t>
      </w:r>
      <w:ins w:id="662" w:author="Diane Pulvino" w:date="2023-07-11T14:54:00Z">
        <w:r w:rsidR="00DF1688">
          <w:t xml:space="preserve"> </w:t>
        </w:r>
      </w:ins>
      <w:r>
        <w:t>(Marchewka et al. 2014), and EMOTIC</w:t>
      </w:r>
      <w:ins w:id="663" w:author="Diane Pulvino" w:date="2023-07-11T14:54:00Z">
        <w:r w:rsidR="00DF1688">
          <w:t xml:space="preserve"> </w:t>
        </w:r>
      </w:ins>
      <w:r>
        <w:t>(Kosti et al. 2017),</w:t>
      </w:r>
      <w:ins w:id="664" w:author="Diane Pulvino" w:date="2023-07-11T14:54:00Z">
        <w:r w:rsidR="00DF1688">
          <w:t xml:space="preserve"> and</w:t>
        </w:r>
      </w:ins>
      <w:r>
        <w:t xml:space="preserve"> the emotion distribution learning </w:t>
      </w:r>
      <w:del w:id="665" w:author="Diane Pulvino" w:date="2023-07-11T12:47:00Z">
        <w:r w:rsidDel="00F25439">
          <w:delText>dataset</w:delText>
        </w:r>
      </w:del>
      <w:ins w:id="666" w:author="Diane Pulvino" w:date="2023-07-11T12:47:00Z">
        <w:r w:rsidR="00F25439">
          <w:t>data set</w:t>
        </w:r>
      </w:ins>
      <w:r>
        <w:t>s</w:t>
      </w:r>
      <w:del w:id="667" w:author="Diane Pulvino" w:date="2023-07-11T14:54:00Z">
        <w:r w:rsidDel="00DF1688">
          <w:delText>:</w:delText>
        </w:r>
      </w:del>
      <w:r>
        <w:t xml:space="preserve"> Flickr_LDL(Yang, Sun, and Sun 2017)</w:t>
      </w:r>
      <w:ins w:id="668" w:author="Diane Pulvino" w:date="2023-07-11T14:54:00Z">
        <w:r w:rsidR="00DF1688">
          <w:t xml:space="preserve"> and</w:t>
        </w:r>
      </w:ins>
      <w:del w:id="669" w:author="Diane Pulvino" w:date="2023-07-11T14:54:00Z">
        <w:r w:rsidDel="00DF1688">
          <w:delText>,</w:delText>
        </w:r>
      </w:del>
      <w:r>
        <w:t xml:space="preserve"> Twitter_LDL(Yang, Sun, and Sun 2017).</w:t>
      </w:r>
    </w:p>
    <w:p w14:paraId="18C42A60" w14:textId="74F43399" w:rsidR="007E24C9" w:rsidRDefault="00EA4A5F">
      <w:pPr>
        <w:pStyle w:val="BodyText"/>
      </w:pPr>
      <w:r>
        <w:t xml:space="preserve">The EmotionRoI (Peng et al. 2015) </w:t>
      </w:r>
      <w:del w:id="670" w:author="Diane Pulvino" w:date="2023-07-11T12:47:00Z">
        <w:r w:rsidDel="00F25439">
          <w:delText>dataset</w:delText>
        </w:r>
      </w:del>
      <w:ins w:id="671" w:author="Diane Pulvino" w:date="2023-07-11T12:47:00Z">
        <w:r w:rsidR="00F25439">
          <w:t>data set</w:t>
        </w:r>
      </w:ins>
      <w:r>
        <w:t xml:space="preserve"> was collected by searching the Flickr platform using Ekman’s six basic emotions (joy, sad</w:t>
      </w:r>
      <w:ins w:id="672" w:author="Diane Pulvino" w:date="2023-07-11T14:57:00Z">
        <w:r w:rsidR="00D46E4B">
          <w:t>ness</w:t>
        </w:r>
      </w:ins>
      <w:r>
        <w:t>, fear, surprise, disgust,</w:t>
      </w:r>
      <w:ins w:id="673" w:author="Diane Pulvino" w:date="2023-07-11T14:54:00Z">
        <w:r w:rsidR="00DF1688">
          <w:t xml:space="preserve"> and</w:t>
        </w:r>
      </w:ins>
      <w:r>
        <w:t xml:space="preserve"> anger) and their synonyms as keywords. A total of 1980 images were collected, with 330 images for each emotion category.</w:t>
      </w:r>
    </w:p>
    <w:p w14:paraId="389A6C6F" w14:textId="2F7FFFB6" w:rsidR="007E24C9" w:rsidRDefault="00EA4A5F">
      <w:pPr>
        <w:pStyle w:val="BodyText"/>
      </w:pPr>
      <w:r>
        <w:t xml:space="preserve">The FI (You et al. 2016) </w:t>
      </w:r>
      <w:del w:id="674" w:author="Diane Pulvino" w:date="2023-07-11T12:47:00Z">
        <w:r w:rsidDel="00F25439">
          <w:delText>dataset</w:delText>
        </w:r>
      </w:del>
      <w:ins w:id="675" w:author="Diane Pulvino" w:date="2023-07-11T12:47:00Z">
        <w:r w:rsidR="00F25439">
          <w:t>data set</w:t>
        </w:r>
      </w:ins>
      <w:r>
        <w:t xml:space="preserve"> was collected by searching for Mikel’s eight basic emotions (joy, sad</w:t>
      </w:r>
      <w:ins w:id="676" w:author="Diane Pulvino" w:date="2023-07-11T14:57:00Z">
        <w:r w:rsidR="00D46E4B">
          <w:t>ness</w:t>
        </w:r>
      </w:ins>
      <w:r>
        <w:t xml:space="preserve">, fear, surprise, disgust, anger, </w:t>
      </w:r>
      <w:del w:id="677" w:author="Diane Pulvino" w:date="2023-07-11T14:57:00Z">
        <w:r w:rsidDel="00D46E4B">
          <w:delText>excited</w:delText>
        </w:r>
      </w:del>
      <w:ins w:id="678" w:author="Diane Pulvino" w:date="2023-07-11T14:57:00Z">
        <w:r w:rsidR="00D46E4B">
          <w:t>excite</w:t>
        </w:r>
        <w:r w:rsidR="00D46E4B">
          <w:t>ment</w:t>
        </w:r>
      </w:ins>
      <w:r>
        <w:t xml:space="preserve">, and contentment) as keywords on the web platforms Flickr and Instagram, resulting in millions of images. After removing some noisy data, 225 annotators </w:t>
      </w:r>
      <w:del w:id="679" w:author="Diane Pulvino" w:date="2023-07-11T14:58:00Z">
        <w:r w:rsidDel="00D46E4B">
          <w:delText xml:space="preserve">are hired to </w:delText>
        </w:r>
      </w:del>
      <w:r>
        <w:t>annotate</w:t>
      </w:r>
      <w:ins w:id="680" w:author="Diane Pulvino" w:date="2023-07-11T14:58:00Z">
        <w:r w:rsidR="00D46E4B">
          <w:t>d</w:t>
        </w:r>
      </w:ins>
      <w:r>
        <w:t xml:space="preserve"> images with the eight basic emotions. Eventually, 23,308 images with manually annotated emotions were obtained.</w:t>
      </w:r>
    </w:p>
    <w:p w14:paraId="173EA3B6" w14:textId="5E0FBBFB" w:rsidR="007E24C9" w:rsidRDefault="00EA4A5F">
      <w:pPr>
        <w:pStyle w:val="BodyText"/>
      </w:pPr>
      <w:r>
        <w:t xml:space="preserve">The WEBEmo (Panda et al. 2018) </w:t>
      </w:r>
      <w:del w:id="681" w:author="Diane Pulvino" w:date="2023-07-11T12:47:00Z">
        <w:r w:rsidDel="00F25439">
          <w:delText>dataset</w:delText>
        </w:r>
      </w:del>
      <w:ins w:id="682" w:author="Diane Pulvino" w:date="2023-07-11T12:47:00Z">
        <w:r w:rsidR="00F25439">
          <w:t>data set</w:t>
        </w:r>
      </w:ins>
      <w:r>
        <w:t xml:space="preserve"> is a large-scale web image emotion </w:t>
      </w:r>
      <w:del w:id="683" w:author="Diane Pulvino" w:date="2023-07-11T12:47:00Z">
        <w:r w:rsidDel="00F25439">
          <w:delText>dataset</w:delText>
        </w:r>
      </w:del>
      <w:ins w:id="684" w:author="Diane Pulvino" w:date="2023-07-11T12:47:00Z">
        <w:r w:rsidR="00F25439">
          <w:t>data set</w:t>
        </w:r>
      </w:ins>
      <w:r>
        <w:t xml:space="preserve"> based on the Parrott emotional hierarchy model. The creators first searched for each emotion keyword on the </w:t>
      </w:r>
      <w:commentRangeStart w:id="685"/>
      <w:r>
        <w:t>internet platform,</w:t>
      </w:r>
      <w:commentRangeEnd w:id="685"/>
      <w:r w:rsidR="00D46E4B">
        <w:rPr>
          <w:rStyle w:val="CommentReference"/>
        </w:rPr>
        <w:commentReference w:id="685"/>
      </w:r>
      <w:r>
        <w:t xml:space="preserve"> collecting about 300,000 weakly </w:t>
      </w:r>
      <w:r>
        <w:lastRenderedPageBreak/>
        <w:t>labeled images. They then removed duplicate images and images with non-English tags, resulting in 268,000 images</w:t>
      </w:r>
      <w:del w:id="686" w:author="Diane Pulvino" w:date="2023-07-11T14:58:00Z">
        <w:r w:rsidDel="00D46E4B">
          <w:delText xml:space="preserve"> that met the requirements</w:delText>
        </w:r>
      </w:del>
      <w:r>
        <w:t xml:space="preserve">. Each </w:t>
      </w:r>
      <w:del w:id="687" w:author="Diane Pulvino" w:date="2023-07-11T14:58:00Z">
        <w:r w:rsidDel="00D46E4B">
          <w:delText xml:space="preserve">image </w:delText>
        </w:r>
      </w:del>
      <w:r>
        <w:t>has a weak three-level emotion label with 25, 6, and 2 classes</w:t>
      </w:r>
      <w:del w:id="688" w:author="Diane Pulvino" w:date="2023-07-11T14:58:00Z">
        <w:r w:rsidDel="00D46E4B">
          <w:delText xml:space="preserve"> respectively</w:delText>
        </w:r>
      </w:del>
      <w:r>
        <w:t xml:space="preserve">. The </w:t>
      </w:r>
      <w:del w:id="689" w:author="Diane Pulvino" w:date="2023-07-11T12:47:00Z">
        <w:r w:rsidDel="00F25439">
          <w:delText>dataset</w:delText>
        </w:r>
      </w:del>
      <w:ins w:id="690" w:author="Diane Pulvino" w:date="2023-07-11T12:47:00Z">
        <w:r w:rsidR="00F25439">
          <w:t>data set</w:t>
        </w:r>
      </w:ins>
      <w:r>
        <w:t xml:space="preserve"> has not been manually annotated</w:t>
      </w:r>
      <w:del w:id="691" w:author="Diane Pulvino" w:date="2023-07-11T14:58:00Z">
        <w:r w:rsidDel="00D46E4B">
          <w:delText xml:space="preserve"> for emotion</w:delText>
        </w:r>
      </w:del>
      <w:r>
        <w:t>, so there may be some bias in the emotion labels.</w:t>
      </w:r>
    </w:p>
    <w:p w14:paraId="591B383C" w14:textId="47BA4142" w:rsidR="007E24C9" w:rsidRDefault="00EA4A5F">
      <w:pPr>
        <w:pStyle w:val="BodyText"/>
      </w:pPr>
      <w:r>
        <w:t>The IAPS</w:t>
      </w:r>
      <w:ins w:id="692" w:author="Diane Pulvino" w:date="2023-07-12T06:11:00Z">
        <w:r w:rsidR="00E90D6B">
          <w:t xml:space="preserve"> </w:t>
        </w:r>
      </w:ins>
      <w:r>
        <w:t xml:space="preserve">(Lang et al. 1997) </w:t>
      </w:r>
      <w:del w:id="693" w:author="Diane Pulvino" w:date="2023-07-11T12:47:00Z">
        <w:r w:rsidDel="00F25439">
          <w:delText>dataset</w:delText>
        </w:r>
      </w:del>
      <w:ins w:id="694" w:author="Diane Pulvino" w:date="2023-07-11T12:47:00Z">
        <w:r w:rsidR="00F25439">
          <w:t>data set</w:t>
        </w:r>
      </w:ins>
      <w:r>
        <w:t xml:space="preserve"> is a collection of </w:t>
      </w:r>
      <w:del w:id="695" w:author="Diane Pulvino" w:date="2023-07-12T06:10:00Z">
        <w:r w:rsidDel="00E90D6B">
          <w:delText xml:space="preserve">image data with emotional arousal effects, consisting of </w:delText>
        </w:r>
      </w:del>
      <w:r>
        <w:t xml:space="preserve">1182 </w:t>
      </w:r>
      <w:ins w:id="696" w:author="Diane Pulvino" w:date="2023-07-12T06:11:00Z">
        <w:r w:rsidR="00E90D6B">
          <w:t xml:space="preserve">emotion-arousing </w:t>
        </w:r>
      </w:ins>
      <w:r>
        <w:t xml:space="preserve">natural images in photographic style. The images encompass diverse content, including </w:t>
      </w:r>
      <w:del w:id="697" w:author="Diane Pulvino" w:date="2023-07-12T06:11:00Z">
        <w:r w:rsidDel="00E90D6B">
          <w:delText xml:space="preserve">scenes such as </w:delText>
        </w:r>
      </w:del>
      <w:r>
        <w:t xml:space="preserve">portraits, babies, animals, </w:t>
      </w:r>
      <w:ins w:id="698" w:author="Diane Pulvino" w:date="2023-07-12T06:11:00Z">
        <w:r w:rsidR="00E90D6B">
          <w:t xml:space="preserve">and </w:t>
        </w:r>
      </w:ins>
      <w:r>
        <w:t xml:space="preserve">landscapes, </w:t>
      </w:r>
      <w:del w:id="699" w:author="Diane Pulvino" w:date="2023-07-12T06:11:00Z">
        <w:r w:rsidDel="00E90D6B">
          <w:delText>and more</w:delText>
        </w:r>
      </w:del>
      <w:ins w:id="700" w:author="Diane Pulvino" w:date="2023-07-12T06:11:00Z">
        <w:r w:rsidR="00E90D6B">
          <w:t>among others</w:t>
        </w:r>
      </w:ins>
      <w:r>
        <w:t xml:space="preserve">. The </w:t>
      </w:r>
      <w:del w:id="701" w:author="Diane Pulvino" w:date="2023-07-11T12:47:00Z">
        <w:r w:rsidDel="00F25439">
          <w:delText>dataset</w:delText>
        </w:r>
      </w:del>
      <w:ins w:id="702" w:author="Diane Pulvino" w:date="2023-07-11T12:47:00Z">
        <w:r w:rsidR="00F25439">
          <w:t>data set</w:t>
        </w:r>
      </w:ins>
      <w:r>
        <w:t xml:space="preserve"> was annotated </w:t>
      </w:r>
      <w:ins w:id="703" w:author="Diane Pulvino" w:date="2023-07-12T06:12:00Z">
        <w:r w:rsidR="00E90D6B">
          <w:t xml:space="preserve">by approximately 100 university students </w:t>
        </w:r>
      </w:ins>
      <w:r>
        <w:t xml:space="preserve">in the </w:t>
      </w:r>
      <w:del w:id="704" w:author="Diane Pulvino" w:date="2023-07-12T06:12:00Z">
        <w:r w:rsidDel="00E90D6B">
          <w:delText>Valence-Arousal-Dominance (</w:delText>
        </w:r>
      </w:del>
      <w:r>
        <w:t>VAD</w:t>
      </w:r>
      <w:del w:id="705" w:author="Diane Pulvino" w:date="2023-07-12T06:12:00Z">
        <w:r w:rsidDel="00E90D6B">
          <w:delText>)</w:delText>
        </w:r>
      </w:del>
      <w:r>
        <w:t xml:space="preserve"> dimensional emotion space</w:t>
      </w:r>
      <w:del w:id="706" w:author="Diane Pulvino" w:date="2023-07-12T06:12:00Z">
        <w:r w:rsidDel="00E90D6B">
          <w:delText xml:space="preserve"> by approximately 100 university students</w:delText>
        </w:r>
      </w:del>
      <w:r>
        <w:t xml:space="preserve">. The average and variance of the annotations were taken as the emotional labels for the images. This </w:t>
      </w:r>
      <w:del w:id="707" w:author="Diane Pulvino" w:date="2023-07-11T12:47:00Z">
        <w:r w:rsidDel="00F25439">
          <w:delText>dataset</w:delText>
        </w:r>
      </w:del>
      <w:ins w:id="708" w:author="Diane Pulvino" w:date="2023-07-11T12:47:00Z">
        <w:r w:rsidR="00F25439">
          <w:t>data set</w:t>
        </w:r>
      </w:ins>
      <w:r>
        <w:t xml:space="preserve"> has been widely used for image emotion regression tasks.</w:t>
      </w:r>
    </w:p>
    <w:p w14:paraId="04493BB4" w14:textId="1A4868EB" w:rsidR="007E24C9" w:rsidRDefault="00EA4A5F">
      <w:pPr>
        <w:pStyle w:val="BodyText"/>
      </w:pPr>
      <w:del w:id="709" w:author="Diane Pulvino" w:date="2023-07-12T06:12:00Z">
        <w:r w:rsidDel="00E90D6B">
          <w:delText xml:space="preserve">Similar to the IAPS </w:delText>
        </w:r>
      </w:del>
      <w:del w:id="710" w:author="Diane Pulvino" w:date="2023-07-11T12:47:00Z">
        <w:r w:rsidDel="00F25439">
          <w:delText>dataset</w:delText>
        </w:r>
      </w:del>
      <w:del w:id="711" w:author="Diane Pulvino" w:date="2023-07-12T06:12:00Z">
        <w:r w:rsidDel="00E90D6B">
          <w:delText>, t</w:delText>
        </w:r>
      </w:del>
      <w:ins w:id="712" w:author="Diane Pulvino" w:date="2023-07-12T06:12:00Z">
        <w:r w:rsidR="00E90D6B">
          <w:t>T</w:t>
        </w:r>
      </w:ins>
      <w:r>
        <w:t>he NAPS</w:t>
      </w:r>
      <w:ins w:id="713" w:author="Diane Pulvino" w:date="2023-07-12T06:13:00Z">
        <w:r w:rsidR="00E90D6B">
          <w:t xml:space="preserve"> </w:t>
        </w:r>
      </w:ins>
      <w:r>
        <w:t xml:space="preserve">(Marchewka et al. 2014) </w:t>
      </w:r>
      <w:del w:id="714" w:author="Diane Pulvino" w:date="2023-07-11T12:47:00Z">
        <w:r w:rsidDel="00F25439">
          <w:delText>dataset</w:delText>
        </w:r>
      </w:del>
      <w:ins w:id="715" w:author="Diane Pulvino" w:date="2023-07-11T12:47:00Z">
        <w:r w:rsidR="00F25439">
          <w:t>data set</w:t>
        </w:r>
      </w:ins>
      <w:r>
        <w:t xml:space="preserve"> comprises 1356 images </w:t>
      </w:r>
      <w:del w:id="716" w:author="Diane Pulvino" w:date="2023-07-12T06:13:00Z">
        <w:r w:rsidDel="00E90D6B">
          <w:delText>that are categorized into</w:delText>
        </w:r>
      </w:del>
      <w:ins w:id="717" w:author="Diane Pulvino" w:date="2023-07-12T06:13:00Z">
        <w:r w:rsidR="00E90D6B">
          <w:t>in</w:t>
        </w:r>
      </w:ins>
      <w:r>
        <w:t xml:space="preserve"> five main classes: people, faces, animals, objects, and landscapes. The images were annotated by 204 annotators in the VAD dimensional emotion space, with an average of 55 emotional annotations per image. The mean and variance of the annotations were used as the final emotional labels for the images. This </w:t>
      </w:r>
      <w:del w:id="718" w:author="Diane Pulvino" w:date="2023-07-11T12:47:00Z">
        <w:r w:rsidDel="00F25439">
          <w:delText>dataset</w:delText>
        </w:r>
      </w:del>
      <w:ins w:id="719" w:author="Diane Pulvino" w:date="2023-07-11T12:47:00Z">
        <w:r w:rsidR="00F25439">
          <w:t>data set</w:t>
        </w:r>
      </w:ins>
      <w:r>
        <w:t xml:space="preserve"> is extensively employed for image emotion regression tasks.</w:t>
      </w:r>
    </w:p>
    <w:p w14:paraId="08841D12" w14:textId="6D87AE81" w:rsidR="007E24C9" w:rsidRDefault="00EA4A5F">
      <w:pPr>
        <w:pStyle w:val="BodyText"/>
      </w:pPr>
      <w:r>
        <w:t>The EMOTIC</w:t>
      </w:r>
      <w:ins w:id="720" w:author="Diane Pulvino" w:date="2023-07-12T06:13:00Z">
        <w:r w:rsidR="00E90D6B">
          <w:t xml:space="preserve"> </w:t>
        </w:r>
      </w:ins>
      <w:r>
        <w:t xml:space="preserve">(Kosti et al. 2017) </w:t>
      </w:r>
      <w:del w:id="721" w:author="Diane Pulvino" w:date="2023-07-11T12:47:00Z">
        <w:r w:rsidDel="00F25439">
          <w:delText>dataset</w:delText>
        </w:r>
      </w:del>
      <w:ins w:id="722" w:author="Diane Pulvino" w:date="2023-07-11T12:47:00Z">
        <w:r w:rsidR="00F25439">
          <w:t>data set</w:t>
        </w:r>
      </w:ins>
      <w:r>
        <w:t xml:space="preserve"> was constructed by retrieving and selecting images from th</w:t>
      </w:r>
      <w:del w:id="723" w:author="Diane Pulvino" w:date="2023-07-12T06:13:00Z">
        <w:r w:rsidDel="00E90D6B">
          <w:delText>ree sources:</w:delText>
        </w:r>
      </w:del>
      <w:ins w:id="724" w:author="Diane Pulvino" w:date="2023-07-12T06:13:00Z">
        <w:r w:rsidR="00E90D6B">
          <w:t>e</w:t>
        </w:r>
      </w:ins>
      <w:r>
        <w:t xml:space="preserve"> MSCOCO </w:t>
      </w:r>
      <w:del w:id="725" w:author="Diane Pulvino" w:date="2023-07-11T12:47:00Z">
        <w:r w:rsidDel="00F25439">
          <w:delText>dataset</w:delText>
        </w:r>
      </w:del>
      <w:ins w:id="726" w:author="Diane Pulvino" w:date="2023-07-11T12:47:00Z">
        <w:r w:rsidR="00F25439">
          <w:t>data set</w:t>
        </w:r>
      </w:ins>
      <w:ins w:id="727" w:author="Diane Pulvino" w:date="2023-07-12T06:13:00Z">
        <w:r w:rsidR="00E90D6B">
          <w:t xml:space="preserve"> </w:t>
        </w:r>
      </w:ins>
      <w:r>
        <w:t xml:space="preserve">(Lin et al. 2014), </w:t>
      </w:r>
      <w:ins w:id="728" w:author="Diane Pulvino" w:date="2023-07-12T06:13:00Z">
        <w:r w:rsidR="00E90D6B">
          <w:t xml:space="preserve">the </w:t>
        </w:r>
      </w:ins>
      <w:r>
        <w:t xml:space="preserve">Ade20k </w:t>
      </w:r>
      <w:del w:id="729" w:author="Diane Pulvino" w:date="2023-07-11T12:47:00Z">
        <w:r w:rsidDel="00F25439">
          <w:delText>dataset</w:delText>
        </w:r>
      </w:del>
      <w:ins w:id="730" w:author="Diane Pulvino" w:date="2023-07-11T12:47:00Z">
        <w:r w:rsidR="00F25439">
          <w:t>data set</w:t>
        </w:r>
      </w:ins>
      <w:ins w:id="731" w:author="Diane Pulvino" w:date="2023-07-12T06:13:00Z">
        <w:r w:rsidR="00E90D6B">
          <w:t xml:space="preserve"> </w:t>
        </w:r>
      </w:ins>
      <w:r>
        <w:t>(Zhou et al. 2019), and Google search engine. It contains a total of 18316 images</w:t>
      </w:r>
      <w:ins w:id="732" w:author="Diane Pulvino" w:date="2023-07-12T06:33:00Z">
        <w:r w:rsidR="00E90D6B">
          <w:t xml:space="preserve"> of individuals</w:t>
        </w:r>
      </w:ins>
      <w:r>
        <w:t xml:space="preserve">. Amazon Mechanical Turk annotators provided </w:t>
      </w:r>
      <w:del w:id="733" w:author="Diane Pulvino" w:date="2023-07-12T06:34:00Z">
        <w:r w:rsidDel="00E90D6B">
          <w:delText xml:space="preserve">two types of emotional annotations for the </w:delText>
        </w:r>
        <w:commentRangeStart w:id="734"/>
        <w:r w:rsidDel="00E90D6B">
          <w:delText>individuals</w:delText>
        </w:r>
        <w:commentRangeEnd w:id="734"/>
        <w:r w:rsidR="00E90D6B" w:rsidDel="00E90D6B">
          <w:rPr>
            <w:rStyle w:val="CommentReference"/>
          </w:rPr>
          <w:commentReference w:id="734"/>
        </w:r>
        <w:r w:rsidDel="00E90D6B">
          <w:delText xml:space="preserve"> present in the images: </w:delText>
        </w:r>
      </w:del>
      <w:r>
        <w:t>discrete emotion labels consisting of 26 emotions</w:t>
      </w:r>
      <w:ins w:id="735" w:author="Diane Pulvino" w:date="2023-07-12T06:34:00Z">
        <w:r w:rsidR="00E90D6B">
          <w:t>,</w:t>
        </w:r>
      </w:ins>
      <w:r>
        <w:t xml:space="preserve"> and continuous </w:t>
      </w:r>
      <w:del w:id="736" w:author="Diane Pulvino" w:date="2023-07-12T06:34:00Z">
        <w:r w:rsidDel="00E90D6B">
          <w:delText>Valence-Arousal-Dominance (</w:delText>
        </w:r>
      </w:del>
      <w:r>
        <w:t>VAD</w:t>
      </w:r>
      <w:del w:id="737" w:author="Diane Pulvino" w:date="2023-07-12T06:34:00Z">
        <w:r w:rsidDel="00E90D6B">
          <w:delText>)</w:delText>
        </w:r>
      </w:del>
      <w:r>
        <w:t xml:space="preserve"> dimensional emotion annotations. The emotions of individuals in a total of </w:t>
      </w:r>
      <w:commentRangeStart w:id="738"/>
      <w:r>
        <w:t xml:space="preserve">23788 images (66% male, 34% female) </w:t>
      </w:r>
      <w:commentRangeEnd w:id="738"/>
      <w:r w:rsidR="00E90D6B">
        <w:rPr>
          <w:rStyle w:val="CommentReference"/>
        </w:rPr>
        <w:commentReference w:id="738"/>
      </w:r>
      <w:r>
        <w:t>were annotated.</w:t>
      </w:r>
    </w:p>
    <w:p w14:paraId="4F5BE340" w14:textId="5858EC5E" w:rsidR="007E24C9" w:rsidRDefault="00EA4A5F">
      <w:pPr>
        <w:pStyle w:val="BodyText"/>
      </w:pPr>
      <w:del w:id="739" w:author="Diane Pulvino" w:date="2023-07-12T06:35:00Z">
        <w:r w:rsidDel="00E90D6B">
          <w:delText xml:space="preserve">The </w:delText>
        </w:r>
      </w:del>
      <w:r>
        <w:t>Flickr_LDL</w:t>
      </w:r>
      <w:ins w:id="740" w:author="Diane Pulvino" w:date="2023-07-12T06:35:00Z">
        <w:r w:rsidR="00E90D6B">
          <w:t xml:space="preserve"> </w:t>
        </w:r>
      </w:ins>
      <w:r>
        <w:t xml:space="preserve">(Yang, Sun, and Sun 2017) </w:t>
      </w:r>
      <w:del w:id="741" w:author="Diane Pulvino" w:date="2023-07-11T12:47:00Z">
        <w:r w:rsidDel="00F25439">
          <w:delText>dataset</w:delText>
        </w:r>
      </w:del>
      <w:r>
        <w:t xml:space="preserve"> and Twitter_LDL</w:t>
      </w:r>
      <w:ins w:id="742" w:author="Diane Pulvino" w:date="2023-07-12T06:35:00Z">
        <w:r w:rsidR="00E90D6B">
          <w:t xml:space="preserve"> </w:t>
        </w:r>
      </w:ins>
      <w:r>
        <w:t xml:space="preserve">(Yang, Sun, and Sun 2017) </w:t>
      </w:r>
      <w:del w:id="743" w:author="Diane Pulvino" w:date="2023-07-11T12:47:00Z">
        <w:r w:rsidDel="00F25439">
          <w:delText>dataset</w:delText>
        </w:r>
      </w:del>
      <w:del w:id="744" w:author="Diane Pulvino" w:date="2023-07-12T06:36:00Z">
        <w:r w:rsidDel="00E90D6B">
          <w:delText xml:space="preserve"> </w:delText>
        </w:r>
      </w:del>
      <w:r>
        <w:t xml:space="preserve">are two </w:t>
      </w:r>
      <w:del w:id="745" w:author="Diane Pulvino" w:date="2023-07-12T06:36:00Z">
        <w:r w:rsidDel="00E90D6B">
          <w:delText xml:space="preserve">commonly used </w:delText>
        </w:r>
      </w:del>
      <w:del w:id="746" w:author="Diane Pulvino" w:date="2023-07-11T12:47:00Z">
        <w:r w:rsidDel="00F25439">
          <w:delText>dataset</w:delText>
        </w:r>
      </w:del>
      <w:ins w:id="747" w:author="Diane Pulvino" w:date="2023-07-11T12:47:00Z">
        <w:r w:rsidR="00F25439">
          <w:t>data set</w:t>
        </w:r>
      </w:ins>
      <w:r>
        <w:t xml:space="preserve">s </w:t>
      </w:r>
      <w:ins w:id="748" w:author="Diane Pulvino" w:date="2023-07-12T06:36:00Z">
        <w:r w:rsidR="00E90D6B">
          <w:t xml:space="preserve">commonly used </w:t>
        </w:r>
      </w:ins>
      <w:r>
        <w:t xml:space="preserve">in the field of image emotion distribution learning. The Flickr_LDL </w:t>
      </w:r>
      <w:del w:id="749" w:author="Diane Pulvino" w:date="2023-07-11T12:47:00Z">
        <w:r w:rsidDel="00F25439">
          <w:delText>dataset</w:delText>
        </w:r>
      </w:del>
      <w:ins w:id="750" w:author="Diane Pulvino" w:date="2023-07-11T12:47:00Z">
        <w:r w:rsidR="00F25439">
          <w:t>data set</w:t>
        </w:r>
      </w:ins>
      <w:r>
        <w:t xml:space="preserve"> is a </w:t>
      </w:r>
      <w:ins w:id="751" w:author="Diane Pulvino" w:date="2023-07-12T06:36:00Z">
        <w:r w:rsidR="00E90D6B">
          <w:t xml:space="preserve">re-labeled </w:t>
        </w:r>
      </w:ins>
      <w:r>
        <w:t>subset of the Flickr</w:t>
      </w:r>
      <w:ins w:id="752" w:author="Diane Pulvino" w:date="2023-07-12T06:36:00Z">
        <w:r w:rsidR="00E90D6B">
          <w:t xml:space="preserve"> </w:t>
        </w:r>
      </w:ins>
      <w:r>
        <w:t xml:space="preserve">(Borth, Ji, et al. 2013) </w:t>
      </w:r>
      <w:del w:id="753" w:author="Diane Pulvino" w:date="2023-07-11T12:47:00Z">
        <w:r w:rsidDel="00F25439">
          <w:delText>dataset</w:delText>
        </w:r>
      </w:del>
      <w:ins w:id="754" w:author="Diane Pulvino" w:date="2023-07-11T12:47:00Z">
        <w:r w:rsidR="00F25439">
          <w:t>data set</w:t>
        </w:r>
      </w:ins>
      <w:del w:id="755" w:author="Diane Pulvino" w:date="2023-07-12T06:36:00Z">
        <w:r w:rsidDel="00E90D6B">
          <w:delText xml:space="preserve"> that has been re-labeled</w:delText>
        </w:r>
      </w:del>
      <w:r>
        <w:t>. It contains 11150 images</w:t>
      </w:r>
      <w:del w:id="756" w:author="Diane Pulvino" w:date="2023-07-12T06:36:00Z">
        <w:r w:rsidDel="00E90D6B">
          <w:delText>,</w:delText>
        </w:r>
      </w:del>
      <w:r>
        <w:t xml:space="preserve"> collected through adjective-noun pairs. The Twitter_LDL </w:t>
      </w:r>
      <w:del w:id="757" w:author="Diane Pulvino" w:date="2023-07-11T12:47:00Z">
        <w:r w:rsidDel="00F25439">
          <w:delText>dataset</w:delText>
        </w:r>
      </w:del>
      <w:ins w:id="758" w:author="Diane Pulvino" w:date="2023-07-11T12:47:00Z">
        <w:r w:rsidR="00F25439">
          <w:t>data set</w:t>
        </w:r>
      </w:ins>
      <w:r>
        <w:t xml:space="preserve"> was collected by searching for</w:t>
      </w:r>
      <w:ins w:id="759" w:author="Diane Pulvino" w:date="2023-07-12T06:37:00Z">
        <w:r w:rsidR="00E90D6B">
          <w:t xml:space="preserve"> Mikel’s</w:t>
        </w:r>
      </w:ins>
      <w:r>
        <w:t xml:space="preserve"> eight basic </w:t>
      </w:r>
      <w:del w:id="760" w:author="Diane Pulvino" w:date="2023-07-12T06:37:00Z">
        <w:r w:rsidDel="00E90D6B">
          <w:delText xml:space="preserve">emotional </w:delText>
        </w:r>
      </w:del>
      <w:ins w:id="761" w:author="Diane Pulvino" w:date="2023-07-12T06:37:00Z">
        <w:r w:rsidR="00E90D6B">
          <w:t>emotio</w:t>
        </w:r>
        <w:r w:rsidR="00E90D6B">
          <w:t>ns</w:t>
        </w:r>
        <w:r w:rsidR="00E90D6B">
          <w:t xml:space="preserve"> </w:t>
        </w:r>
      </w:ins>
      <w:del w:id="762" w:author="Diane Pulvino" w:date="2023-07-12T06:37:00Z">
        <w:r w:rsidDel="00E90D6B">
          <w:delText xml:space="preserve">keywords proposed by Mikel </w:delText>
        </w:r>
      </w:del>
      <w:r>
        <w:t xml:space="preserve">on the Twitter platform and manually filtering out duplicate images. It consists of 10045 images. Both </w:t>
      </w:r>
      <w:del w:id="763" w:author="Diane Pulvino" w:date="2023-07-12T06:37:00Z">
        <w:r w:rsidDel="00E90D6B">
          <w:delText xml:space="preserve">Flickr_LDL and Twitter_LDL </w:delText>
        </w:r>
      </w:del>
      <w:del w:id="764" w:author="Diane Pulvino" w:date="2023-07-11T12:47:00Z">
        <w:r w:rsidDel="00F25439">
          <w:delText>dataset</w:delText>
        </w:r>
      </w:del>
      <w:ins w:id="765" w:author="Diane Pulvino" w:date="2023-07-11T12:47:00Z">
        <w:r w:rsidR="00F25439">
          <w:t>data set</w:t>
        </w:r>
      </w:ins>
      <w:r>
        <w:t>s were annotated using Mikel’s eight basic emotions, and each image was annotated by approximately ten annotators</w:t>
      </w:r>
      <w:del w:id="766" w:author="Diane Pulvino" w:date="2023-07-12T06:38:00Z">
        <w:r w:rsidDel="00E90D6B">
          <w:delText xml:space="preserve">, </w:delText>
        </w:r>
      </w:del>
      <w:ins w:id="767" w:author="Diane Pulvino" w:date="2023-07-12T06:38:00Z">
        <w:r w:rsidR="00E90D6B">
          <w:t>.</w:t>
        </w:r>
        <w:r w:rsidR="00E90D6B">
          <w:t xml:space="preserve"> </w:t>
        </w:r>
      </w:ins>
      <w:del w:id="768" w:author="Diane Pulvino" w:date="2023-07-12T06:38:00Z">
        <w:r w:rsidDel="00E90D6B">
          <w:delText>with t</w:delText>
        </w:r>
      </w:del>
      <w:ins w:id="769" w:author="Diane Pulvino" w:date="2023-07-12T06:38:00Z">
        <w:r w:rsidR="00E90D6B">
          <w:t>T</w:t>
        </w:r>
      </w:ins>
      <w:r>
        <w:t xml:space="preserve">he final emotion distribution labels </w:t>
      </w:r>
      <w:del w:id="770" w:author="Diane Pulvino" w:date="2023-07-12T06:38:00Z">
        <w:r w:rsidDel="00E90D6B">
          <w:delText>determined based on the voting results</w:delText>
        </w:r>
      </w:del>
      <w:ins w:id="771" w:author="Diane Pulvino" w:date="2023-07-12T06:38:00Z">
        <w:r w:rsidR="00E90D6B">
          <w:t>were determined by the majority</w:t>
        </w:r>
      </w:ins>
      <w:r>
        <w:t>.</w:t>
      </w:r>
    </w:p>
    <w:p w14:paraId="1329F26F" w14:textId="77777777" w:rsidR="007E24C9" w:rsidRDefault="00EA4A5F">
      <w:pPr>
        <w:pStyle w:val="Heading2"/>
      </w:pPr>
      <w:bookmarkStart w:id="772" w:name="implementation-details"/>
      <w:r>
        <w:t>Implementation Details</w:t>
      </w:r>
      <w:bookmarkEnd w:id="772"/>
    </w:p>
    <w:p w14:paraId="4B463A2E" w14:textId="4A1233E2" w:rsidR="007E24C9" w:rsidRDefault="00EA4A5F">
      <w:pPr>
        <w:pStyle w:val="FirstParagraph"/>
      </w:pPr>
      <w:r>
        <w:t>The</w:t>
      </w:r>
      <w:ins w:id="773" w:author="Diane Pulvino" w:date="2023-07-12T06:38:00Z">
        <w:r w:rsidR="00E90D6B">
          <w:t xml:space="preserve"> input for the</w:t>
        </w:r>
      </w:ins>
      <w:r>
        <w:t xml:space="preserve"> proposed network </w:t>
      </w:r>
      <w:del w:id="774" w:author="Diane Pulvino" w:date="2023-07-12T06:38:00Z">
        <w:r w:rsidDel="00E90D6B">
          <w:delText>takes as input an</w:delText>
        </w:r>
      </w:del>
      <w:ins w:id="775" w:author="Diane Pulvino" w:date="2023-07-12T06:38:00Z">
        <w:r w:rsidR="00E90D6B">
          <w:t>is an</w:t>
        </w:r>
      </w:ins>
      <w:r>
        <w:t xml:space="preserve"> </w:t>
      </w:r>
      <w:ins w:id="776" w:author="Diane Pulvino" w:date="2023-07-12T06:39:00Z">
        <w:r w:rsidR="00E90D6B">
          <w:t xml:space="preserve">224 x 224 </w:t>
        </w:r>
      </w:ins>
      <w:r>
        <w:t>image</w:t>
      </w:r>
      <w:del w:id="777" w:author="Diane Pulvino" w:date="2023-07-12T06:39:00Z">
        <w:r w:rsidDel="00E90D6B">
          <w:delText xml:space="preserve"> of size </w:delText>
        </w:r>
        <m:oMath>
          <m:r>
            <w:rPr>
              <w:rFonts w:ascii="Cambria Math" w:hAnsi="Cambria Math"/>
            </w:rPr>
            <m:t>224×224</m:t>
          </m:r>
        </m:oMath>
      </w:del>
      <w:ins w:id="778" w:author="Diane Pulvino" w:date="2023-07-12T06:38:00Z">
        <w:r w:rsidR="00E90D6B">
          <w:t>,</w:t>
        </w:r>
      </w:ins>
      <w:del w:id="779" w:author="Diane Pulvino" w:date="2023-07-12T06:38:00Z">
        <w:r w:rsidDel="00E90D6B">
          <w:delText>,</w:delText>
        </w:r>
      </w:del>
      <w:r>
        <w:t xml:space="preserve"> obtained by resizing and center cropping each original image. The dimensions of the entity features, attribute features, and emotion features are set to 512. The backbone of the proposed network consists of ResNet-50 (He et al. 2016), ResNet-101 (He et al. 2016), and ViT-B/32 (Dosovitskiy et al. 2020</w:t>
      </w:r>
      <w:del w:id="780" w:author="Diane Pulvino" w:date="2023-07-12T06:39:00Z">
        <w:r w:rsidDel="00E90D6B">
          <w:delText xml:space="preserve">), </w:delText>
        </w:r>
      </w:del>
      <w:ins w:id="781" w:author="Diane Pulvino" w:date="2023-07-12T06:39:00Z">
        <w:r w:rsidR="00E90D6B">
          <w:t>)</w:t>
        </w:r>
        <w:r w:rsidR="00E90D6B">
          <w:t>;</w:t>
        </w:r>
        <w:r w:rsidR="00E90D6B">
          <w:t xml:space="preserve"> </w:t>
        </w:r>
      </w:ins>
      <w:r>
        <w:t>each</w:t>
      </w:r>
      <w:ins w:id="782" w:author="Diane Pulvino" w:date="2023-07-12T06:39:00Z">
        <w:r w:rsidR="00E90D6B">
          <w:t xml:space="preserve"> is</w:t>
        </w:r>
      </w:ins>
      <w:r>
        <w:t xml:space="preserve"> pre-trained using the CLIP (Radford et al. 2021) method or the ImageNet (Russakovsky et al. 2015) method. For the ResNet structure, we freeze the parameters of the first three layers, while for the ViT-B/32 model, we freeze the parameters of the first nine layers. We then train the unfrozen </w:t>
      </w:r>
      <w:r>
        <w:lastRenderedPageBreak/>
        <w:t xml:space="preserve">backbone and the entity, attribute, and emotion modules using the Adam optimizer for 50 epochs, with a batch size of 64, a learning rate of 0.00001, and a weight decay of 0.001. Following </w:t>
      </w:r>
      <w:del w:id="783" w:author="Diane Pulvino" w:date="2023-07-12T06:40:00Z">
        <w:r w:rsidDel="00E90D6B">
          <w:delText>(</w:delText>
        </w:r>
      </w:del>
      <w:r>
        <w:t xml:space="preserve">Yang et al. </w:t>
      </w:r>
      <w:ins w:id="784" w:author="Diane Pulvino" w:date="2023-07-12T06:40:00Z">
        <w:r w:rsidR="00E90D6B">
          <w:t>(</w:t>
        </w:r>
      </w:ins>
      <w:r>
        <w:t>2018</w:t>
      </w:r>
      <w:ins w:id="785" w:author="Diane Pulvino" w:date="2023-07-12T06:40:00Z">
        <w:r w:rsidR="00E90D6B">
          <w:t>) and</w:t>
        </w:r>
      </w:ins>
      <w:del w:id="786" w:author="Diane Pulvino" w:date="2023-07-12T06:40:00Z">
        <w:r w:rsidDel="00E90D6B">
          <w:delText>;</w:delText>
        </w:r>
      </w:del>
      <w:r>
        <w:t xml:space="preserve"> Xu et al. </w:t>
      </w:r>
      <w:ins w:id="787" w:author="Diane Pulvino" w:date="2023-07-12T06:40:00Z">
        <w:r w:rsidR="00E90D6B">
          <w:t>(</w:t>
        </w:r>
      </w:ins>
      <w:r>
        <w:t xml:space="preserve">2022), we randomly split the FI </w:t>
      </w:r>
      <w:del w:id="788" w:author="Diane Pulvino" w:date="2023-07-11T12:47:00Z">
        <w:r w:rsidDel="00F25439">
          <w:delText>dataset</w:delText>
        </w:r>
      </w:del>
      <w:ins w:id="789" w:author="Diane Pulvino" w:date="2023-07-11T12:47:00Z">
        <w:r w:rsidR="00F25439">
          <w:t>data set</w:t>
        </w:r>
      </w:ins>
      <w:r>
        <w:t xml:space="preserve"> into 80% for training, 5% for validation, and 15% for testing. The EmotionRoI and WEBEmo </w:t>
      </w:r>
      <w:del w:id="790" w:author="Diane Pulvino" w:date="2023-07-11T12:47:00Z">
        <w:r w:rsidDel="00F25439">
          <w:delText>dataset</w:delText>
        </w:r>
      </w:del>
      <w:ins w:id="791" w:author="Diane Pulvino" w:date="2023-07-11T12:47:00Z">
        <w:r w:rsidR="00F25439">
          <w:t>data set</w:t>
        </w:r>
      </w:ins>
      <w:r>
        <w:t xml:space="preserve">s are publicly split into 80% and 20% for training and testing, with 5% randomly sampled from the training set for validation. According to </w:t>
      </w:r>
      <w:del w:id="792" w:author="Diane Pulvino" w:date="2023-07-12T06:40:00Z">
        <w:r w:rsidDel="00E90D6B">
          <w:delText>(</w:delText>
        </w:r>
      </w:del>
      <w:r>
        <w:t xml:space="preserve">Zhao et al. </w:t>
      </w:r>
      <w:ins w:id="793" w:author="Diane Pulvino" w:date="2023-07-12T06:40:00Z">
        <w:r w:rsidR="00E90D6B">
          <w:t>(</w:t>
        </w:r>
      </w:ins>
      <w:r>
        <w:t xml:space="preserve">2019), the IAPS, NAPS, and EMOTIC </w:t>
      </w:r>
      <w:del w:id="794" w:author="Diane Pulvino" w:date="2023-07-11T12:47:00Z">
        <w:r w:rsidDel="00F25439">
          <w:delText>dataset</w:delText>
        </w:r>
      </w:del>
      <w:ins w:id="795" w:author="Diane Pulvino" w:date="2023-07-11T12:47:00Z">
        <w:r w:rsidR="00F25439">
          <w:t>data set</w:t>
        </w:r>
      </w:ins>
      <w:r>
        <w:t xml:space="preserve">s are randomly split into 70% training, 10% validation, and 20% testing. Referring to </w:t>
      </w:r>
      <w:commentRangeStart w:id="796"/>
      <w:del w:id="797" w:author="Diane Pulvino" w:date="2023-07-12T06:40:00Z">
        <w:r w:rsidDel="00E90D6B">
          <w:delText>(</w:delText>
        </w:r>
      </w:del>
      <w:r>
        <w:t xml:space="preserve">J. Yang, Li, et </w:t>
      </w:r>
      <w:commentRangeEnd w:id="796"/>
      <w:r w:rsidR="00E90D6B">
        <w:rPr>
          <w:rStyle w:val="CommentReference"/>
        </w:rPr>
        <w:commentReference w:id="796"/>
      </w:r>
      <w:r>
        <w:t xml:space="preserve">al. </w:t>
      </w:r>
      <w:ins w:id="798" w:author="Diane Pulvino" w:date="2023-07-12T06:41:00Z">
        <w:r w:rsidR="00E90D6B">
          <w:t>(</w:t>
        </w:r>
      </w:ins>
      <w:r>
        <w:t>2021</w:t>
      </w:r>
      <w:ins w:id="799" w:author="Diane Pulvino" w:date="2023-07-12T06:41:00Z">
        <w:r w:rsidR="00E90D6B">
          <w:t>)</w:t>
        </w:r>
      </w:ins>
      <w:del w:id="800" w:author="Diane Pulvino" w:date="2023-07-12T06:41:00Z">
        <w:r w:rsidDel="00E90D6B">
          <w:delText>)</w:delText>
        </w:r>
      </w:del>
      <w:r>
        <w:t xml:space="preserve">, the Flickr_LDL and Twitter_LDL </w:t>
      </w:r>
      <w:del w:id="801" w:author="Diane Pulvino" w:date="2023-07-11T12:47:00Z">
        <w:r w:rsidDel="00F25439">
          <w:delText>dataset</w:delText>
        </w:r>
      </w:del>
      <w:ins w:id="802" w:author="Diane Pulvino" w:date="2023-07-11T12:47:00Z">
        <w:r w:rsidR="00F25439">
          <w:t>data set</w:t>
        </w:r>
      </w:ins>
      <w:r>
        <w:t xml:space="preserve">s are randomly split into 75% training, 5% validation, and 20% testing. We map the </w:t>
      </w:r>
      <w:del w:id="803" w:author="Diane Pulvino" w:date="2023-07-12T06:41:00Z">
        <w:r w:rsidDel="00E90D6B">
          <w:delText xml:space="preserve">6 </w:delText>
        </w:r>
      </w:del>
      <w:ins w:id="804" w:author="Diane Pulvino" w:date="2023-07-12T06:41:00Z">
        <w:r w:rsidR="00E90D6B">
          <w:t>six</w:t>
        </w:r>
        <w:r w:rsidR="00E90D6B">
          <w:t xml:space="preserve"> </w:t>
        </w:r>
      </w:ins>
      <w:r>
        <w:t xml:space="preserve">emotional categories in the EmotionRoI </w:t>
      </w:r>
      <w:del w:id="805" w:author="Diane Pulvino" w:date="2023-07-11T12:47:00Z">
        <w:r w:rsidDel="00F25439">
          <w:delText>dataset</w:delText>
        </w:r>
      </w:del>
      <w:ins w:id="806" w:author="Diane Pulvino" w:date="2023-07-11T12:47:00Z">
        <w:r w:rsidR="00F25439">
          <w:t>data set</w:t>
        </w:r>
      </w:ins>
      <w:r>
        <w:t xml:space="preserve"> and the </w:t>
      </w:r>
      <w:del w:id="807" w:author="Diane Pulvino" w:date="2023-07-12T06:41:00Z">
        <w:r w:rsidDel="00E90D6B">
          <w:delText xml:space="preserve">8 </w:delText>
        </w:r>
      </w:del>
      <w:ins w:id="808" w:author="Diane Pulvino" w:date="2023-07-12T06:41:00Z">
        <w:r w:rsidR="00E90D6B">
          <w:t>eight</w:t>
        </w:r>
        <w:r w:rsidR="00E90D6B">
          <w:t xml:space="preserve"> </w:t>
        </w:r>
      </w:ins>
      <w:r>
        <w:t xml:space="preserve">emotional categories in the FI </w:t>
      </w:r>
      <w:del w:id="809" w:author="Diane Pulvino" w:date="2023-07-11T12:47:00Z">
        <w:r w:rsidDel="00F25439">
          <w:delText>dataset</w:delText>
        </w:r>
      </w:del>
      <w:ins w:id="810" w:author="Diane Pulvino" w:date="2023-07-11T12:47:00Z">
        <w:r w:rsidR="00F25439">
          <w:t>data set</w:t>
        </w:r>
      </w:ins>
      <w:r>
        <w:t xml:space="preserve"> to </w:t>
      </w:r>
      <w:del w:id="811" w:author="Diane Pulvino" w:date="2023-07-12T06:41:00Z">
        <w:r w:rsidDel="00E90D6B">
          <w:delText xml:space="preserve">2 </w:delText>
        </w:r>
      </w:del>
      <w:ins w:id="812" w:author="Diane Pulvino" w:date="2023-07-12T06:41:00Z">
        <w:r w:rsidR="00E90D6B">
          <w:t>two</w:t>
        </w:r>
        <w:r w:rsidR="00E90D6B">
          <w:t xml:space="preserve"> </w:t>
        </w:r>
      </w:ins>
      <w:r>
        <w:t xml:space="preserve">sentiment polarity labels, following </w:t>
      </w:r>
      <w:del w:id="813" w:author="Diane Pulvino" w:date="2023-07-12T06:41:00Z">
        <w:r w:rsidDel="00E90D6B">
          <w:delText>(</w:delText>
        </w:r>
      </w:del>
      <w:r>
        <w:t xml:space="preserve">Xu et al. </w:t>
      </w:r>
      <w:ins w:id="814" w:author="Diane Pulvino" w:date="2023-07-12T06:41:00Z">
        <w:r w:rsidR="00E90D6B">
          <w:t>(</w:t>
        </w:r>
      </w:ins>
      <w:r>
        <w:t>2022). For emotion classification, accuracy is used as the model performance metric. For emotion regression, mean squared error (</w:t>
      </w:r>
      <m:oMath>
        <m:r>
          <w:rPr>
            <w:rFonts w:ascii="Cambria Math" w:hAnsi="Cambria Math"/>
          </w:rPr>
          <m:t>MSE</m:t>
        </m:r>
      </m:oMath>
      <w:r>
        <w:t>) and R squared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are used as performance metrics, </w:t>
      </w:r>
      <w:commentRangeStart w:id="815"/>
      <w:r>
        <w:t xml:space="preserve">referring to </w:t>
      </w:r>
      <w:del w:id="816" w:author="Diane Pulvino" w:date="2023-07-12T06:42:00Z">
        <w:r w:rsidDel="00E90D6B">
          <w:delText>(</w:delText>
        </w:r>
      </w:del>
      <w:r>
        <w:t xml:space="preserve">Zhao et al. </w:t>
      </w:r>
      <w:ins w:id="817" w:author="Diane Pulvino" w:date="2023-07-12T06:42:00Z">
        <w:r w:rsidR="00E90D6B">
          <w:t>(</w:t>
        </w:r>
      </w:ins>
      <w:r>
        <w:t>2019)</w:t>
      </w:r>
      <w:commentRangeEnd w:id="815"/>
      <w:r w:rsidR="00E90D6B">
        <w:rPr>
          <w:rStyle w:val="CommentReference"/>
        </w:rPr>
        <w:commentReference w:id="815"/>
      </w:r>
      <w:r>
        <w:t>. For emotion distribution learning, we follow the evaluation metrics set in previous works (Xu and Wang 2021; J. Yang, Li, et al. 2021) and adopt six label distribution evaluation measures</w:t>
      </w:r>
      <w:del w:id="818" w:author="Diane Pulvino" w:date="2023-07-12T06:43:00Z">
        <w:r w:rsidDel="00E90D6B">
          <w:delText>, including</w:delText>
        </w:r>
      </w:del>
      <w:ins w:id="819" w:author="Diane Pulvino" w:date="2023-07-12T06:43:00Z">
        <w:r w:rsidR="00E90D6B">
          <w:t>:</w:t>
        </w:r>
      </w:ins>
      <w:r>
        <w:t xml:space="preserve"> Chebyshev distance, Clark distance, Canberra metric, Kullback-Leibler divergence, cosine coefficient, and intersection similarity.</w:t>
      </w:r>
    </w:p>
    <w:p w14:paraId="79064E5E" w14:textId="77777777" w:rsidR="007E24C9" w:rsidRDefault="00EA4A5F">
      <w:pPr>
        <w:pStyle w:val="Heading2"/>
      </w:pPr>
      <w:bookmarkStart w:id="820" w:name="ablation-studies"/>
      <w:r>
        <w:t>Ablation Studies</w:t>
      </w:r>
      <w:bookmarkEnd w:id="820"/>
    </w:p>
    <w:p w14:paraId="01F95A4C" w14:textId="3AC94B3F" w:rsidR="007E24C9" w:rsidRDefault="00EA4A5F">
      <w:pPr>
        <w:pStyle w:val="FirstParagraph"/>
      </w:pPr>
      <w:r>
        <w:t>To assess the efficacy of our proposed design</w:t>
      </w:r>
      <w:ins w:id="821" w:author="Diane Pulvino" w:date="2023-07-12T06:43:00Z">
        <w:r w:rsidR="00E90D6B">
          <w:t xml:space="preserve"> across various tasks</w:t>
        </w:r>
      </w:ins>
      <w:r>
        <w:t xml:space="preserve">, we perform ablation studies </w:t>
      </w:r>
      <w:del w:id="822" w:author="Diane Pulvino" w:date="2023-07-12T06:43:00Z">
        <w:r w:rsidDel="00E90D6B">
          <w:delText xml:space="preserve">to examine its effectiveness across various tasks, namely </w:delText>
        </w:r>
      </w:del>
      <w:ins w:id="823" w:author="Diane Pulvino" w:date="2023-07-12T06:43:00Z">
        <w:r w:rsidR="00E90D6B">
          <w:t xml:space="preserve">on </w:t>
        </w:r>
      </w:ins>
      <w:r>
        <w:t>image emotion classification, regression, and label distribution learning. These studies investigate the impact of different backbones, the role played by perception modules, and the influence of varying loss penalty coefficients.</w:t>
      </w:r>
    </w:p>
    <w:p w14:paraId="3A17A572" w14:textId="6F401B23" w:rsidR="007E24C9" w:rsidRPr="006A3299" w:rsidRDefault="00EA4A5F">
      <w:pPr>
        <w:pStyle w:val="Heading3"/>
        <w:rPr>
          <w:highlight w:val="yellow"/>
        </w:rPr>
      </w:pPr>
      <w:bookmarkStart w:id="824" w:name="different-backbones"/>
      <w:del w:id="825" w:author="Diane Pulvino" w:date="2023-07-03T18:25:00Z">
        <w:r w:rsidRPr="006A3299" w:rsidDel="00D37A3B">
          <w:rPr>
            <w:highlight w:val="yellow"/>
          </w:rPr>
          <w:delText xml:space="preserve">Different </w:delText>
        </w:r>
      </w:del>
      <w:del w:id="826" w:author="Diane Pulvino" w:date="2023-07-03T18:22:00Z">
        <w:r w:rsidRPr="006A3299" w:rsidDel="00297A8D">
          <w:rPr>
            <w:highlight w:val="yellow"/>
          </w:rPr>
          <w:delText>b</w:delText>
        </w:r>
      </w:del>
      <w:del w:id="827" w:author="Diane Pulvino" w:date="2023-07-03T18:25:00Z">
        <w:r w:rsidRPr="006A3299" w:rsidDel="00D37A3B">
          <w:rPr>
            <w:highlight w:val="yellow"/>
          </w:rPr>
          <w:delText>ackbones</w:delText>
        </w:r>
      </w:del>
      <w:bookmarkEnd w:id="824"/>
      <w:ins w:id="828" w:author="Diane Pulvino" w:date="2023-07-03T18:25:00Z">
        <w:r w:rsidR="00D37A3B">
          <w:rPr>
            <w:highlight w:val="yellow"/>
          </w:rPr>
          <w:t>Visual Feature Extraction</w:t>
        </w:r>
      </w:ins>
    </w:p>
    <w:p w14:paraId="3832E2A7" w14:textId="19C522EF" w:rsidR="007E24C9" w:rsidRPr="006A3299" w:rsidRDefault="00297A8D">
      <w:pPr>
        <w:pStyle w:val="FirstParagraph"/>
        <w:rPr>
          <w:highlight w:val="yellow"/>
        </w:rPr>
      </w:pPr>
      <w:ins w:id="829" w:author="Diane Pulvino" w:date="2023-07-03T18:22:00Z">
        <w:r>
          <w:rPr>
            <w:highlight w:val="yellow"/>
          </w:rPr>
          <w:t>Unlike tasks in which objective information is extracted from visual signals, image emotion analysis</w:t>
        </w:r>
      </w:ins>
      <w:ins w:id="830" w:author="Diane Pulvino" w:date="2023-07-03T18:23:00Z">
        <w:r>
          <w:rPr>
            <w:highlight w:val="yellow"/>
          </w:rPr>
          <w:t xml:space="preserve"> </w:t>
        </w:r>
        <w:r w:rsidR="00D37A3B">
          <w:rPr>
            <w:highlight w:val="yellow"/>
          </w:rPr>
          <w:t>requires an understanding of the content and the emotions it induces</w:t>
        </w:r>
      </w:ins>
      <w:ins w:id="831" w:author="Diane Pulvino" w:date="2023-07-06T14:58:00Z">
        <w:r w:rsidR="00E14A6D">
          <w:rPr>
            <w:highlight w:val="yellow"/>
          </w:rPr>
          <w:t xml:space="preserve">, making </w:t>
        </w:r>
      </w:ins>
      <w:del w:id="832" w:author="Diane Pulvino" w:date="2023-07-03T18:23:00Z">
        <w:r w:rsidR="00EA4A5F" w:rsidRPr="006A3299" w:rsidDel="00D37A3B">
          <w:rPr>
            <w:highlight w:val="yellow"/>
          </w:rPr>
          <w:delText>The task of image emotion analysis differs from other computer vision tasks that extract objective information directly from visual signals. Emotion perception relies on understanding the image’s content and then inducing emotions.</w:delText>
        </w:r>
      </w:del>
      <w:del w:id="833" w:author="Diane Pulvino" w:date="2023-07-06T14:58:00Z">
        <w:r w:rsidR="00EA4A5F" w:rsidRPr="006A3299" w:rsidDel="00E14A6D">
          <w:rPr>
            <w:highlight w:val="yellow"/>
          </w:rPr>
          <w:delText xml:space="preserve"> </w:delText>
        </w:r>
      </w:del>
      <w:del w:id="834" w:author="Diane Pulvino" w:date="2023-07-03T18:23:00Z">
        <w:r w:rsidR="00EA4A5F" w:rsidRPr="006A3299" w:rsidDel="00D37A3B">
          <w:rPr>
            <w:highlight w:val="yellow"/>
          </w:rPr>
          <w:delText>Therefore, the extraction of visual features</w:delText>
        </w:r>
      </w:del>
      <w:ins w:id="835" w:author="Diane Pulvino" w:date="2023-07-06T14:58:00Z">
        <w:r w:rsidR="00E14A6D">
          <w:rPr>
            <w:highlight w:val="yellow"/>
          </w:rPr>
          <w:t>v</w:t>
        </w:r>
      </w:ins>
      <w:ins w:id="836" w:author="Diane Pulvino" w:date="2023-07-03T18:23:00Z">
        <w:r w:rsidR="00D37A3B">
          <w:rPr>
            <w:highlight w:val="yellow"/>
          </w:rPr>
          <w:t>isual feature extraction even more essential</w:t>
        </w:r>
      </w:ins>
      <w:del w:id="837" w:author="Diane Pulvino" w:date="2023-07-03T18:24:00Z">
        <w:r w:rsidR="00EA4A5F" w:rsidRPr="006A3299" w:rsidDel="00D37A3B">
          <w:rPr>
            <w:highlight w:val="yellow"/>
          </w:rPr>
          <w:delText xml:space="preserve"> is a crucial stage in image emotion analysis</w:delText>
        </w:r>
      </w:del>
      <w:r w:rsidR="00EA4A5F" w:rsidRPr="006A3299">
        <w:rPr>
          <w:highlight w:val="yellow"/>
        </w:rPr>
        <w:t xml:space="preserve">. </w:t>
      </w:r>
      <w:ins w:id="838" w:author="Diane Pulvino" w:date="2023-07-03T18:24:00Z">
        <w:r w:rsidR="00D37A3B">
          <w:rPr>
            <w:highlight w:val="yellow"/>
          </w:rPr>
          <w:t xml:space="preserve">We examined pre-training methods and backbone structures to determine how each influence results. </w:t>
        </w:r>
      </w:ins>
      <w:del w:id="839" w:author="Diane Pulvino" w:date="2023-07-03T18:24:00Z">
        <w:r w:rsidR="00EA4A5F" w:rsidRPr="006A3299" w:rsidDel="00D37A3B">
          <w:rPr>
            <w:highlight w:val="yellow"/>
          </w:rPr>
          <w:delText xml:space="preserve">To investigate the influence of different backbones, we conducted experiments based on two aspects: pre-training methods and structures. </w:delText>
        </w:r>
      </w:del>
      <w:r w:rsidR="00EA4A5F" w:rsidRPr="006A3299">
        <w:rPr>
          <w:highlight w:val="yellow"/>
        </w:rPr>
        <w:t>The</w:t>
      </w:r>
      <w:ins w:id="840" w:author="Diane Pulvino" w:date="2023-07-03T18:25:00Z">
        <w:r w:rsidR="00D37A3B">
          <w:rPr>
            <w:highlight w:val="yellow"/>
          </w:rPr>
          <w:t xml:space="preserve"> former</w:t>
        </w:r>
      </w:ins>
      <w:r w:rsidR="00EA4A5F" w:rsidRPr="006A3299">
        <w:rPr>
          <w:highlight w:val="yellow"/>
        </w:rPr>
        <w:t xml:space="preserve"> </w:t>
      </w:r>
      <w:del w:id="841" w:author="Diane Pulvino" w:date="2023-07-03T18:25:00Z">
        <w:r w:rsidR="00EA4A5F" w:rsidRPr="006A3299" w:rsidDel="00D37A3B">
          <w:rPr>
            <w:highlight w:val="yellow"/>
          </w:rPr>
          <w:delText xml:space="preserve">pre-training methods </w:delText>
        </w:r>
      </w:del>
      <w:r w:rsidR="00EA4A5F" w:rsidRPr="006A3299">
        <w:rPr>
          <w:highlight w:val="yellow"/>
        </w:rPr>
        <w:t>include</w:t>
      </w:r>
      <w:del w:id="842" w:author="Diane Pulvino" w:date="2023-07-03T18:25:00Z">
        <w:r w:rsidR="00EA4A5F" w:rsidRPr="006A3299" w:rsidDel="00D37A3B">
          <w:rPr>
            <w:highlight w:val="yellow"/>
          </w:rPr>
          <w:delText>d</w:delText>
        </w:r>
      </w:del>
      <w:ins w:id="843" w:author="Diane Pulvino" w:date="2023-07-03T18:25:00Z">
        <w:r w:rsidR="00D37A3B">
          <w:rPr>
            <w:highlight w:val="yellow"/>
          </w:rPr>
          <w:t>s</w:t>
        </w:r>
      </w:ins>
      <w:r w:rsidR="00EA4A5F" w:rsidRPr="006A3299">
        <w:rPr>
          <w:highlight w:val="yellow"/>
        </w:rPr>
        <w:t xml:space="preserve"> common</w:t>
      </w:r>
      <w:del w:id="844" w:author="Diane Pulvino" w:date="2023-07-03T18:25:00Z">
        <w:r w:rsidR="00EA4A5F" w:rsidRPr="006A3299" w:rsidDel="00D37A3B">
          <w:rPr>
            <w:highlight w:val="yellow"/>
          </w:rPr>
          <w:delText>ly used</w:delText>
        </w:r>
      </w:del>
      <w:r w:rsidR="00EA4A5F" w:rsidRPr="006A3299">
        <w:rPr>
          <w:highlight w:val="yellow"/>
        </w:rPr>
        <w:t xml:space="preserve"> methods </w:t>
      </w:r>
      <w:ins w:id="845" w:author="Diane Pulvino" w:date="2023-07-03T18:25:00Z">
        <w:r w:rsidR="00D37A3B">
          <w:rPr>
            <w:highlight w:val="yellow"/>
          </w:rPr>
          <w:t>used to classify images on</w:t>
        </w:r>
      </w:ins>
      <w:del w:id="846" w:author="Diane Pulvino" w:date="2023-07-03T18:26:00Z">
        <w:r w:rsidR="00EA4A5F" w:rsidRPr="006A3299" w:rsidDel="00D37A3B">
          <w:rPr>
            <w:highlight w:val="yellow"/>
          </w:rPr>
          <w:delText>for image classification tasks on the</w:delText>
        </w:r>
      </w:del>
      <w:r w:rsidR="00EA4A5F" w:rsidRPr="006A3299">
        <w:rPr>
          <w:highlight w:val="yellow"/>
        </w:rPr>
        <w:t xml:space="preserve"> ImageNet (Russakovsky et al. 2015)</w:t>
      </w:r>
      <w:ins w:id="847" w:author="Diane Pulvino" w:date="2023-07-03T18:26:00Z">
        <w:r w:rsidR="00D37A3B">
          <w:rPr>
            <w:highlight w:val="yellow"/>
          </w:rPr>
          <w:t xml:space="preserve"> as well as the</w:t>
        </w:r>
      </w:ins>
      <w:del w:id="848" w:author="Diane Pulvino" w:date="2023-07-03T18:26:00Z">
        <w:r w:rsidR="00EA4A5F" w:rsidRPr="006A3299" w:rsidDel="00D37A3B">
          <w:rPr>
            <w:highlight w:val="yellow"/>
          </w:rPr>
          <w:delText xml:space="preserve"> dataset and the</w:delText>
        </w:r>
      </w:del>
      <w:r w:rsidR="00EA4A5F" w:rsidRPr="006A3299">
        <w:rPr>
          <w:highlight w:val="yellow"/>
        </w:rPr>
        <w:t xml:space="preserve"> CLIP</w:t>
      </w:r>
      <w:ins w:id="849" w:author="Diane Pulvino" w:date="2023-07-03T18:26:00Z">
        <w:r w:rsidR="00D37A3B">
          <w:rPr>
            <w:highlight w:val="yellow"/>
          </w:rPr>
          <w:t xml:space="preserve"> method</w:t>
        </w:r>
      </w:ins>
      <w:r w:rsidR="00EA4A5F" w:rsidRPr="006A3299">
        <w:rPr>
          <w:highlight w:val="yellow"/>
        </w:rPr>
        <w:t xml:space="preserve"> (Radford et al. 2021)</w:t>
      </w:r>
      <w:del w:id="850" w:author="Diane Pulvino" w:date="2023-07-03T18:26:00Z">
        <w:r w:rsidR="00EA4A5F" w:rsidRPr="006A3299" w:rsidDel="00D37A3B">
          <w:rPr>
            <w:highlight w:val="yellow"/>
          </w:rPr>
          <w:delText xml:space="preserve"> method</w:delText>
        </w:r>
      </w:del>
      <w:r w:rsidR="00EA4A5F" w:rsidRPr="006A3299">
        <w:rPr>
          <w:highlight w:val="yellow"/>
        </w:rPr>
        <w:t xml:space="preserve"> for contrastive learning</w:t>
      </w:r>
      <w:del w:id="851" w:author="Diane Pulvino" w:date="2023-07-03T18:26:00Z">
        <w:r w:rsidR="00EA4A5F" w:rsidRPr="006A3299" w:rsidDel="00D37A3B">
          <w:rPr>
            <w:highlight w:val="yellow"/>
          </w:rPr>
          <w:delText xml:space="preserve"> on a large-scale image-text dataset</w:delText>
        </w:r>
      </w:del>
      <w:r w:rsidR="00EA4A5F" w:rsidRPr="006A3299">
        <w:rPr>
          <w:highlight w:val="yellow"/>
        </w:rPr>
        <w:t xml:space="preserve">. The backbone structures </w:t>
      </w:r>
      <w:ins w:id="852" w:author="Diane Pulvino" w:date="2023-07-03T18:26:00Z">
        <w:r w:rsidR="00D37A3B">
          <w:rPr>
            <w:highlight w:val="yellow"/>
          </w:rPr>
          <w:t xml:space="preserve">we examined </w:t>
        </w:r>
      </w:ins>
      <w:r w:rsidR="00EA4A5F" w:rsidRPr="006A3299">
        <w:rPr>
          <w:highlight w:val="yellow"/>
        </w:rPr>
        <w:t>include</w:t>
      </w:r>
      <w:del w:id="853" w:author="Diane Pulvino" w:date="2023-07-03T18:26:00Z">
        <w:r w:rsidR="00EA4A5F" w:rsidRPr="006A3299" w:rsidDel="00D37A3B">
          <w:rPr>
            <w:highlight w:val="yellow"/>
          </w:rPr>
          <w:delText>d</w:delText>
        </w:r>
      </w:del>
      <w:r w:rsidR="00EA4A5F" w:rsidRPr="006A3299">
        <w:rPr>
          <w:highlight w:val="yellow"/>
        </w:rPr>
        <w:t xml:space="preserve"> ResNet-50 (He et al. 2016), ResNet-101 (He et al. 2016), and ViT-B/32 (Dosovitskiy et al. 2020). </w:t>
      </w:r>
      <w:del w:id="854" w:author="Diane Pulvino" w:date="2023-07-03T18:26:00Z">
        <w:r w:rsidR="00EA4A5F" w:rsidRPr="006A3299" w:rsidDel="00D37A3B">
          <w:rPr>
            <w:highlight w:val="yellow"/>
          </w:rPr>
          <w:delText xml:space="preserve">As shown in </w:delText>
        </w:r>
      </w:del>
      <w:r w:rsidR="00EA4A5F" w:rsidRPr="006A3299">
        <w:rPr>
          <w:highlight w:val="yellow"/>
        </w:rPr>
        <w:t xml:space="preserve">Table </w:t>
      </w:r>
      <w:hyperlink w:anchor="tab:backbone">
        <w:r w:rsidR="00EA4A5F" w:rsidRPr="006A3299">
          <w:rPr>
            <w:rStyle w:val="Hyperlink"/>
            <w:highlight w:val="yellow"/>
          </w:rPr>
          <w:t>[tab:backbone]</w:t>
        </w:r>
      </w:hyperlink>
      <w:ins w:id="855" w:author="Diane Pulvino" w:date="2023-07-03T18:27:00Z">
        <w:r w:rsidR="00D37A3B">
          <w:rPr>
            <w:highlight w:val="yellow"/>
          </w:rPr>
          <w:t xml:space="preserve"> shows</w:t>
        </w:r>
      </w:ins>
      <w:del w:id="856" w:author="Diane Pulvino" w:date="2023-07-03T18:27:00Z">
        <w:r w:rsidR="00EA4A5F" w:rsidRPr="006A3299" w:rsidDel="00D37A3B">
          <w:rPr>
            <w:highlight w:val="yellow"/>
          </w:rPr>
          <w:delText>,</w:delText>
        </w:r>
      </w:del>
      <w:r w:rsidR="00EA4A5F" w:rsidRPr="006A3299">
        <w:rPr>
          <w:highlight w:val="yellow"/>
        </w:rPr>
        <w:t xml:space="preserve"> </w:t>
      </w:r>
      <w:del w:id="857" w:author="Diane Pulvino" w:date="2023-07-03T18:27:00Z">
        <w:r w:rsidR="00EA4A5F" w:rsidRPr="006A3299" w:rsidDel="00D37A3B">
          <w:rPr>
            <w:highlight w:val="yellow"/>
          </w:rPr>
          <w:delText>our experimental results led us to the following conclusions:</w:delText>
        </w:r>
      </w:del>
      <w:ins w:id="858" w:author="Diane Pulvino" w:date="2023-07-03T18:27:00Z">
        <w:r w:rsidR="00D37A3B">
          <w:rPr>
            <w:highlight w:val="yellow"/>
          </w:rPr>
          <w:t>the results of our experiments.</w:t>
        </w:r>
      </w:ins>
    </w:p>
    <w:p w14:paraId="132DEB26" w14:textId="531DE28D" w:rsidR="007E24C9" w:rsidRPr="006A3299" w:rsidRDefault="009E242E">
      <w:pPr>
        <w:pStyle w:val="BodyText"/>
        <w:rPr>
          <w:highlight w:val="yellow"/>
        </w:rPr>
      </w:pPr>
      <w:ins w:id="859" w:author="Diane Pulvino" w:date="2023-07-04T15:48:00Z">
        <w:r>
          <w:rPr>
            <w:highlight w:val="yellow"/>
          </w:rPr>
          <w:t xml:space="preserve">Typically, the best performance is achieved when </w:t>
        </w:r>
      </w:ins>
      <w:del w:id="860" w:author="Diane Pulvino" w:date="2023-07-03T18:27:00Z">
        <w:r w:rsidR="00EA4A5F" w:rsidRPr="006A3299" w:rsidDel="00D37A3B">
          <w:rPr>
            <w:highlight w:val="yellow"/>
          </w:rPr>
          <w:delText>Firstly, pre-trained m</w:delText>
        </w:r>
      </w:del>
      <w:ins w:id="861" w:author="Diane Pulvino" w:date="2023-07-04T15:48:00Z">
        <w:r>
          <w:rPr>
            <w:highlight w:val="yellow"/>
          </w:rPr>
          <w:t>m</w:t>
        </w:r>
      </w:ins>
      <w:r w:rsidR="00EA4A5F" w:rsidRPr="006A3299">
        <w:rPr>
          <w:highlight w:val="yellow"/>
        </w:rPr>
        <w:t>odels</w:t>
      </w:r>
      <w:ins w:id="862" w:author="Diane Pulvino" w:date="2023-07-03T18:27:00Z">
        <w:r w:rsidR="00D37A3B">
          <w:rPr>
            <w:highlight w:val="yellow"/>
          </w:rPr>
          <w:t xml:space="preserve"> </w:t>
        </w:r>
      </w:ins>
      <w:ins w:id="863" w:author="Diane Pulvino" w:date="2023-07-04T15:48:00Z">
        <w:r>
          <w:rPr>
            <w:highlight w:val="yellow"/>
          </w:rPr>
          <w:t xml:space="preserve">are </w:t>
        </w:r>
      </w:ins>
      <w:ins w:id="864" w:author="Diane Pulvino" w:date="2023-07-03T18:27:00Z">
        <w:r w:rsidR="00D37A3B">
          <w:rPr>
            <w:highlight w:val="yellow"/>
          </w:rPr>
          <w:t>pre-trained</w:t>
        </w:r>
      </w:ins>
      <w:del w:id="865" w:author="Diane Pulvino" w:date="2023-07-03T18:27:00Z">
        <w:r w:rsidR="00EA4A5F" w:rsidRPr="006A3299" w:rsidDel="00D37A3B">
          <w:rPr>
            <w:highlight w:val="yellow"/>
          </w:rPr>
          <w:delText xml:space="preserve"> based</w:delText>
        </w:r>
      </w:del>
      <w:r w:rsidR="00EA4A5F" w:rsidRPr="006A3299">
        <w:rPr>
          <w:highlight w:val="yellow"/>
        </w:rPr>
        <w:t xml:space="preserve"> </w:t>
      </w:r>
      <w:del w:id="866" w:author="Diane Pulvino" w:date="2023-07-04T15:48:00Z">
        <w:r w:rsidR="00EA4A5F" w:rsidRPr="006A3299" w:rsidDel="009E242E">
          <w:rPr>
            <w:highlight w:val="yellow"/>
          </w:rPr>
          <w:delText xml:space="preserve">on </w:delText>
        </w:r>
      </w:del>
      <w:ins w:id="867" w:author="Diane Pulvino" w:date="2023-07-04T15:48:00Z">
        <w:r>
          <w:rPr>
            <w:highlight w:val="yellow"/>
          </w:rPr>
          <w:t>using</w:t>
        </w:r>
        <w:r w:rsidRPr="006A3299">
          <w:rPr>
            <w:highlight w:val="yellow"/>
          </w:rPr>
          <w:t xml:space="preserve"> </w:t>
        </w:r>
      </w:ins>
      <w:r w:rsidR="00EA4A5F" w:rsidRPr="006A3299">
        <w:rPr>
          <w:highlight w:val="yellow"/>
        </w:rPr>
        <w:t xml:space="preserve">CLIP </w:t>
      </w:r>
      <w:del w:id="868" w:author="Diane Pulvino" w:date="2023-07-03T18:27:00Z">
        <w:r w:rsidR="00EA4A5F" w:rsidRPr="006A3299" w:rsidDel="00D37A3B">
          <w:rPr>
            <w:highlight w:val="yellow"/>
          </w:rPr>
          <w:delText>generally perform better than tho</w:delText>
        </w:r>
      </w:del>
      <w:ins w:id="869" w:author="Diane Pulvino" w:date="2023-07-04T15:48:00Z">
        <w:r>
          <w:rPr>
            <w:highlight w:val="yellow"/>
          </w:rPr>
          <w:t>rather than</w:t>
        </w:r>
      </w:ins>
      <w:del w:id="870" w:author="Diane Pulvino" w:date="2023-07-04T15:48:00Z">
        <w:r w:rsidR="00EA4A5F" w:rsidRPr="006A3299" w:rsidDel="009E242E">
          <w:rPr>
            <w:highlight w:val="yellow"/>
          </w:rPr>
          <w:delText>se based on</w:delText>
        </w:r>
      </w:del>
      <w:r w:rsidR="00EA4A5F" w:rsidRPr="006A3299">
        <w:rPr>
          <w:highlight w:val="yellow"/>
        </w:rPr>
        <w:t xml:space="preserve"> ImageNet. </w:t>
      </w:r>
      <w:ins w:id="871" w:author="Diane Pulvino" w:date="2023-07-04T15:48:00Z">
        <w:r>
          <w:rPr>
            <w:highlight w:val="yellow"/>
          </w:rPr>
          <w:t xml:space="preserve">For example, </w:t>
        </w:r>
      </w:ins>
      <w:del w:id="872" w:author="Diane Pulvino" w:date="2023-07-04T15:48:00Z">
        <w:r w:rsidR="00EA4A5F" w:rsidRPr="006A3299" w:rsidDel="009E242E">
          <w:rPr>
            <w:highlight w:val="yellow"/>
          </w:rPr>
          <w:delText>For instance, t</w:delText>
        </w:r>
      </w:del>
      <w:ins w:id="873" w:author="Diane Pulvino" w:date="2023-07-04T15:49:00Z">
        <w:r>
          <w:rPr>
            <w:highlight w:val="yellow"/>
          </w:rPr>
          <w:t>t</w:t>
        </w:r>
      </w:ins>
      <w:r w:rsidR="00EA4A5F" w:rsidRPr="006A3299">
        <w:rPr>
          <w:highlight w:val="yellow"/>
        </w:rPr>
        <w:t>he ViT-B/32 model</w:t>
      </w:r>
      <w:ins w:id="874" w:author="Diane Pulvino" w:date="2023-07-04T15:48:00Z">
        <w:r>
          <w:rPr>
            <w:highlight w:val="yellow"/>
          </w:rPr>
          <w:t xml:space="preserve">, which uses CLIP, </w:t>
        </w:r>
      </w:ins>
      <w:del w:id="875" w:author="Diane Pulvino" w:date="2023-07-04T15:48:00Z">
        <w:r w:rsidR="00EA4A5F" w:rsidRPr="006A3299" w:rsidDel="009E242E">
          <w:rPr>
            <w:highlight w:val="yellow"/>
          </w:rPr>
          <w:delText xml:space="preserve">, </w:delText>
        </w:r>
      </w:del>
      <w:del w:id="876" w:author="Diane Pulvino" w:date="2023-07-04T15:49:00Z">
        <w:r w:rsidR="00EA4A5F" w:rsidRPr="006A3299" w:rsidDel="009E242E">
          <w:rPr>
            <w:highlight w:val="yellow"/>
          </w:rPr>
          <w:delText xml:space="preserve">pretrained using CLIP, achieves higher </w:delText>
        </w:r>
      </w:del>
      <w:ins w:id="877" w:author="Diane Pulvino" w:date="2023-07-04T15:49:00Z">
        <w:r>
          <w:rPr>
            <w:highlight w:val="yellow"/>
          </w:rPr>
          <w:t xml:space="preserve">performs better than ImageNet models by 0.1953 on the </w:t>
        </w:r>
      </w:ins>
      <w:del w:id="878" w:author="Diane Pulvino" w:date="2023-07-04T15:49:00Z">
        <w:r w:rsidR="00EA4A5F" w:rsidRPr="006A3299" w:rsidDel="009E242E">
          <w:rPr>
            <w:highlight w:val="yellow"/>
          </w:rPr>
          <w:delText xml:space="preserve">performance compared to models pretrained using ImageNet on the </w:delText>
        </w:r>
      </w:del>
      <w:r w:rsidR="00EA4A5F" w:rsidRPr="006A3299">
        <w:rPr>
          <w:highlight w:val="yellow"/>
        </w:rPr>
        <w:t>EmotionRoI</w:t>
      </w:r>
      <w:ins w:id="879" w:author="Diane Pulvino" w:date="2023-07-04T15:49:00Z">
        <w:r>
          <w:rPr>
            <w:highlight w:val="yellow"/>
          </w:rPr>
          <w:t xml:space="preserve"> data set</w:t>
        </w:r>
      </w:ins>
      <w:r w:rsidR="00EA4A5F" w:rsidRPr="006A3299">
        <w:rPr>
          <w:highlight w:val="yellow"/>
        </w:rPr>
        <w:t xml:space="preserve">, </w:t>
      </w:r>
      <w:ins w:id="880" w:author="Diane Pulvino" w:date="2023-07-04T15:49:00Z">
        <w:r>
          <w:rPr>
            <w:highlight w:val="yellow"/>
          </w:rPr>
          <w:t xml:space="preserve">0.2212 on the </w:t>
        </w:r>
      </w:ins>
      <w:r w:rsidR="00EA4A5F" w:rsidRPr="006A3299">
        <w:rPr>
          <w:highlight w:val="yellow"/>
        </w:rPr>
        <w:t>FI</w:t>
      </w:r>
      <w:ins w:id="881" w:author="Diane Pulvino" w:date="2023-07-04T15:49:00Z">
        <w:r>
          <w:rPr>
            <w:highlight w:val="yellow"/>
          </w:rPr>
          <w:t xml:space="preserve"> data set</w:t>
        </w:r>
      </w:ins>
      <w:r w:rsidR="00EA4A5F" w:rsidRPr="006A3299">
        <w:rPr>
          <w:highlight w:val="yellow"/>
        </w:rPr>
        <w:t>, and</w:t>
      </w:r>
      <w:ins w:id="882" w:author="Diane Pulvino" w:date="2023-07-04T15:49:00Z">
        <w:r>
          <w:rPr>
            <w:highlight w:val="yellow"/>
          </w:rPr>
          <w:t xml:space="preserve"> 0.1418 on the </w:t>
        </w:r>
      </w:ins>
      <w:del w:id="883" w:author="Diane Pulvino" w:date="2023-07-04T15:49:00Z">
        <w:r w:rsidR="00EA4A5F" w:rsidRPr="006A3299" w:rsidDel="009E242E">
          <w:rPr>
            <w:highlight w:val="yellow"/>
          </w:rPr>
          <w:delText xml:space="preserve"> </w:delText>
        </w:r>
      </w:del>
      <w:r w:rsidR="00EA4A5F" w:rsidRPr="006A3299">
        <w:rPr>
          <w:highlight w:val="yellow"/>
        </w:rPr>
        <w:t>WEBEmo data</w:t>
      </w:r>
      <w:ins w:id="884" w:author="Diane Pulvino" w:date="2023-07-04T15:50:00Z">
        <w:r>
          <w:rPr>
            <w:highlight w:val="yellow"/>
          </w:rPr>
          <w:t xml:space="preserve"> </w:t>
        </w:r>
      </w:ins>
      <w:r w:rsidR="00EA4A5F" w:rsidRPr="006A3299">
        <w:rPr>
          <w:highlight w:val="yellow"/>
        </w:rPr>
        <w:t>set</w:t>
      </w:r>
      <w:ins w:id="885" w:author="Diane Pulvino" w:date="2023-07-04T15:50:00Z">
        <w:r>
          <w:rPr>
            <w:highlight w:val="yellow"/>
          </w:rPr>
          <w:t>.</w:t>
        </w:r>
      </w:ins>
      <w:del w:id="886" w:author="Diane Pulvino" w:date="2023-07-04T15:50:00Z">
        <w:r w:rsidR="00EA4A5F" w:rsidRPr="006A3299" w:rsidDel="009E242E">
          <w:rPr>
            <w:highlight w:val="yellow"/>
          </w:rPr>
          <w:delText>s, with improvements of 0.1953, 0.2212, and 0.1418, respectively.</w:delText>
        </w:r>
      </w:del>
      <w:r w:rsidR="00EA4A5F" w:rsidRPr="006A3299">
        <w:rPr>
          <w:highlight w:val="yellow"/>
        </w:rPr>
        <w:t xml:space="preserve"> </w:t>
      </w:r>
      <w:ins w:id="887" w:author="Diane Pulvino" w:date="2023-07-04T15:50:00Z">
        <w:r>
          <w:rPr>
            <w:highlight w:val="yellow"/>
          </w:rPr>
          <w:t>That model also has better image emotion regression performance, improving over others by 1.661 on the IAPS data set, 3.3675 on the NAPS data set, and 0.4204 on the EMOTIC data set.</w:t>
        </w:r>
      </w:ins>
      <w:del w:id="888" w:author="Diane Pulvino" w:date="2023-07-04T15:51:00Z">
        <w:r w:rsidR="00EA4A5F" w:rsidRPr="006A3299" w:rsidDel="009E242E">
          <w:rPr>
            <w:highlight w:val="yellow"/>
          </w:rPr>
          <w:delText>In terms of image emotion regression, the ViT-B/32 model pretrained by CLIP outperforms others on the IAPS, NAPS and EMOTIC datasets, achieving improvements of 1.661, 3.3675, and 0.4204, respectively.</w:delText>
        </w:r>
      </w:del>
      <w:r w:rsidR="00EA4A5F" w:rsidRPr="006A3299">
        <w:rPr>
          <w:highlight w:val="yellow"/>
        </w:rPr>
        <w:t xml:space="preserve"> </w:t>
      </w:r>
      <w:del w:id="889" w:author="Diane Pulvino" w:date="2023-07-04T15:51:00Z">
        <w:r w:rsidR="00EA4A5F" w:rsidRPr="006A3299" w:rsidDel="009E242E">
          <w:rPr>
            <w:highlight w:val="yellow"/>
          </w:rPr>
          <w:delText>Similarly, for</w:delText>
        </w:r>
      </w:del>
      <w:ins w:id="890" w:author="Diane Pulvino" w:date="2023-07-04T15:51:00Z">
        <w:r>
          <w:rPr>
            <w:highlight w:val="yellow"/>
          </w:rPr>
          <w:t>It achieves fairly comparable performance when it comes to</w:t>
        </w:r>
      </w:ins>
      <w:r w:rsidR="00EA4A5F" w:rsidRPr="006A3299">
        <w:rPr>
          <w:highlight w:val="yellow"/>
        </w:rPr>
        <w:t xml:space="preserve"> image emotion label distribution learning, </w:t>
      </w:r>
      <w:ins w:id="891" w:author="Diane Pulvino" w:date="2023-07-04T15:51:00Z">
        <w:r>
          <w:rPr>
            <w:highlight w:val="yellow"/>
          </w:rPr>
          <w:t xml:space="preserve">with improvements </w:t>
        </w:r>
      </w:ins>
      <w:del w:id="892" w:author="Diane Pulvino" w:date="2023-07-04T15:51:00Z">
        <w:r w:rsidR="00EA4A5F" w:rsidRPr="006A3299" w:rsidDel="009E242E">
          <w:rPr>
            <w:highlight w:val="yellow"/>
          </w:rPr>
          <w:delText xml:space="preserve">the ViT-B/32 model demonstrates comparable performance, with enhancements </w:delText>
        </w:r>
      </w:del>
      <w:r w:rsidR="00EA4A5F" w:rsidRPr="006A3299">
        <w:rPr>
          <w:highlight w:val="yellow"/>
        </w:rPr>
        <w:t xml:space="preserve">of 0.1227 and 0.1734 </w:t>
      </w:r>
      <w:del w:id="893" w:author="Diane Pulvino" w:date="2023-07-04T15:51:00Z">
        <w:r w:rsidR="00EA4A5F" w:rsidRPr="006A3299" w:rsidDel="009E242E">
          <w:rPr>
            <w:highlight w:val="yellow"/>
          </w:rPr>
          <w:delText xml:space="preserve">observed </w:delText>
        </w:r>
      </w:del>
      <w:r w:rsidR="00EA4A5F" w:rsidRPr="006A3299">
        <w:rPr>
          <w:highlight w:val="yellow"/>
        </w:rPr>
        <w:t xml:space="preserve">on the Flickr_LDL </w:t>
      </w:r>
      <w:ins w:id="894" w:author="Diane Pulvino" w:date="2023-07-04T15:51:00Z">
        <w:r>
          <w:rPr>
            <w:highlight w:val="yellow"/>
          </w:rPr>
          <w:t xml:space="preserve">data set </w:t>
        </w:r>
      </w:ins>
      <w:r w:rsidR="00EA4A5F" w:rsidRPr="006A3299">
        <w:rPr>
          <w:highlight w:val="yellow"/>
        </w:rPr>
        <w:t xml:space="preserve">and </w:t>
      </w:r>
      <w:r w:rsidR="00EA4A5F" w:rsidRPr="006A3299">
        <w:rPr>
          <w:highlight w:val="yellow"/>
        </w:rPr>
        <w:lastRenderedPageBreak/>
        <w:t>Twitter_LDL data</w:t>
      </w:r>
      <w:ins w:id="895" w:author="Diane Pulvino" w:date="2023-07-04T15:52:00Z">
        <w:r>
          <w:rPr>
            <w:highlight w:val="yellow"/>
          </w:rPr>
          <w:t xml:space="preserve"> </w:t>
        </w:r>
      </w:ins>
      <w:del w:id="896" w:author="Diane Pulvino" w:date="2023-07-04T15:52:00Z">
        <w:r w:rsidR="00EA4A5F" w:rsidRPr="006A3299" w:rsidDel="009E242E">
          <w:rPr>
            <w:highlight w:val="yellow"/>
          </w:rPr>
          <w:delText>sets</w:delText>
        </w:r>
      </w:del>
      <w:ins w:id="897" w:author="Diane Pulvino" w:date="2023-07-04T15:52:00Z">
        <w:r w:rsidRPr="006A3299">
          <w:rPr>
            <w:highlight w:val="yellow"/>
          </w:rPr>
          <w:t>set</w:t>
        </w:r>
        <w:r>
          <w:rPr>
            <w:highlight w:val="yellow"/>
          </w:rPr>
          <w:t>, respectively</w:t>
        </w:r>
      </w:ins>
      <w:r w:rsidR="00EA4A5F" w:rsidRPr="006A3299">
        <w:rPr>
          <w:highlight w:val="yellow"/>
        </w:rPr>
        <w:t xml:space="preserve">. </w:t>
      </w:r>
      <w:del w:id="898" w:author="Diane Pulvino" w:date="2023-07-04T15:52:00Z">
        <w:r w:rsidR="00EA4A5F" w:rsidRPr="006A3299" w:rsidDel="009E242E">
          <w:rPr>
            <w:highlight w:val="yellow"/>
          </w:rPr>
          <w:delText xml:space="preserve">This </w:delText>
        </w:r>
      </w:del>
      <w:ins w:id="899" w:author="Diane Pulvino" w:date="2023-07-04T15:52:00Z">
        <w:r w:rsidRPr="006A3299">
          <w:rPr>
            <w:highlight w:val="yellow"/>
          </w:rPr>
          <w:t>Th</w:t>
        </w:r>
        <w:r>
          <w:rPr>
            <w:highlight w:val="yellow"/>
          </w:rPr>
          <w:t>ese results demonstrate th</w:t>
        </w:r>
      </w:ins>
      <w:ins w:id="900" w:author="Diane Pulvino" w:date="2023-07-06T15:01:00Z">
        <w:r w:rsidR="00E14A6D">
          <w:rPr>
            <w:highlight w:val="yellow"/>
          </w:rPr>
          <w:t>at</w:t>
        </w:r>
      </w:ins>
      <w:ins w:id="901" w:author="Diane Pulvino" w:date="2023-07-04T15:52:00Z">
        <w:r>
          <w:rPr>
            <w:highlight w:val="yellow"/>
          </w:rPr>
          <w:t xml:space="preserve"> the CLIP method is superior for image emotion analysis tasks.</w:t>
        </w:r>
      </w:ins>
      <w:del w:id="902" w:author="Diane Pulvino" w:date="2023-07-04T15:52:00Z">
        <w:r w:rsidR="00EA4A5F" w:rsidRPr="006A3299" w:rsidDel="009E242E">
          <w:rPr>
            <w:highlight w:val="yellow"/>
          </w:rPr>
          <w:delText>indicates that the CLIP method is more suitable for the field of image emotion analysis.</w:delText>
        </w:r>
      </w:del>
      <w:r w:rsidR="00EA4A5F" w:rsidRPr="006A3299">
        <w:rPr>
          <w:highlight w:val="yellow"/>
        </w:rPr>
        <w:t xml:space="preserve"> </w:t>
      </w:r>
      <w:ins w:id="903" w:author="Diane Pulvino" w:date="2023-07-04T15:52:00Z">
        <w:r>
          <w:rPr>
            <w:highlight w:val="yellow"/>
          </w:rPr>
          <w:t xml:space="preserve">Because CLIP is based on a vison-language model and utilizes a contrastive learning task, it has more image-text information than </w:t>
        </w:r>
      </w:ins>
      <w:ins w:id="904" w:author="Diane Pulvino" w:date="2023-07-04T15:53:00Z">
        <w:r>
          <w:rPr>
            <w:highlight w:val="yellow"/>
          </w:rPr>
          <w:t>ImageNet provides. Therefore, the model is better able to learn representative features.</w:t>
        </w:r>
      </w:ins>
      <w:del w:id="905" w:author="Diane Pulvino" w:date="2023-07-04T15:53:00Z">
        <w:r w:rsidR="00EA4A5F" w:rsidRPr="006A3299" w:rsidDel="009E242E">
          <w:rPr>
            <w:highlight w:val="yellow"/>
          </w:rPr>
          <w:delText>The CLIP method is a pre-training method based on a vision-language model and a contrastive learning task, which contains more image-text information than the ImageNet-based image classification task and thus enables the model to learn more representative visual features.</w:delText>
        </w:r>
      </w:del>
    </w:p>
    <w:p w14:paraId="63A2D969" w14:textId="707B89AF" w:rsidR="007E24C9" w:rsidRPr="006A3299" w:rsidRDefault="009E242E">
      <w:pPr>
        <w:pStyle w:val="BodyText"/>
        <w:rPr>
          <w:highlight w:val="yellow"/>
        </w:rPr>
      </w:pPr>
      <w:ins w:id="906" w:author="Diane Pulvino" w:date="2023-07-04T15:53:00Z">
        <w:r>
          <w:rPr>
            <w:highlight w:val="yellow"/>
          </w:rPr>
          <w:t>Models pre-trained on ImageNet achieve superior performance</w:t>
        </w:r>
      </w:ins>
      <w:ins w:id="907" w:author="Diane Pulvino" w:date="2023-07-04T15:56:00Z">
        <w:r>
          <w:rPr>
            <w:highlight w:val="yellow"/>
          </w:rPr>
          <w:t xml:space="preserve"> on all data sets</w:t>
        </w:r>
      </w:ins>
      <w:ins w:id="908" w:author="Diane Pulvino" w:date="2023-07-04T15:53:00Z">
        <w:r>
          <w:rPr>
            <w:highlight w:val="yellow"/>
          </w:rPr>
          <w:t xml:space="preserve"> </w:t>
        </w:r>
      </w:ins>
      <w:ins w:id="909" w:author="Diane Pulvino" w:date="2023-07-04T15:55:00Z">
        <w:r>
          <w:rPr>
            <w:highlight w:val="yellow"/>
          </w:rPr>
          <w:t>when</w:t>
        </w:r>
      </w:ins>
      <w:ins w:id="910" w:author="Diane Pulvino" w:date="2023-07-04T15:53:00Z">
        <w:r>
          <w:rPr>
            <w:highlight w:val="yellow"/>
          </w:rPr>
          <w:t xml:space="preserve"> </w:t>
        </w:r>
      </w:ins>
      <w:del w:id="911" w:author="Diane Pulvino" w:date="2023-07-04T15:53:00Z">
        <w:r w:rsidR="00EA4A5F" w:rsidRPr="006A3299" w:rsidDel="009E242E">
          <w:rPr>
            <w:highlight w:val="yellow"/>
          </w:rPr>
          <w:delText xml:space="preserve">Secondly, </w:delText>
        </w:r>
      </w:del>
      <w:r w:rsidR="00EA4A5F" w:rsidRPr="006A3299">
        <w:rPr>
          <w:highlight w:val="yellow"/>
        </w:rPr>
        <w:t>ResNet</w:t>
      </w:r>
      <w:ins w:id="912" w:author="Diane Pulvino" w:date="2023-07-04T15:55:00Z">
        <w:r>
          <w:rPr>
            <w:highlight w:val="yellow"/>
          </w:rPr>
          <w:t xml:space="preserve"> architecture is used in place of the visual Transformer structure</w:t>
        </w:r>
      </w:ins>
      <w:del w:id="913" w:author="Diane Pulvino" w:date="2023-07-04T15:55:00Z">
        <w:r w:rsidR="00EA4A5F" w:rsidRPr="006A3299" w:rsidDel="009E242E">
          <w:rPr>
            <w:highlight w:val="yellow"/>
          </w:rPr>
          <w:delText>’s deep convolutional structure</w:delText>
        </w:r>
      </w:del>
      <w:ins w:id="914" w:author="Diane Pulvino" w:date="2023-07-04T15:54:00Z">
        <w:r>
          <w:rPr>
            <w:highlight w:val="yellow"/>
          </w:rPr>
          <w:t xml:space="preserve">. </w:t>
        </w:r>
      </w:ins>
      <w:ins w:id="915" w:author="Diane Pulvino" w:date="2023-07-04T15:55:00Z">
        <w:r>
          <w:rPr>
            <w:highlight w:val="yellow"/>
          </w:rPr>
          <w:t>Conversely, m</w:t>
        </w:r>
      </w:ins>
      <w:ins w:id="916" w:author="Diane Pulvino" w:date="2023-07-04T15:54:00Z">
        <w:r>
          <w:rPr>
            <w:highlight w:val="yellow"/>
          </w:rPr>
          <w:t>odels pre-trained with CLIP perform better when a Transformer structure is utilized</w:t>
        </w:r>
      </w:ins>
      <w:ins w:id="917" w:author="Diane Pulvino" w:date="2023-07-04T15:56:00Z">
        <w:r>
          <w:rPr>
            <w:highlight w:val="yellow"/>
          </w:rPr>
          <w:t xml:space="preserve">, </w:t>
        </w:r>
      </w:ins>
      <w:ins w:id="918" w:author="Diane Pulvino" w:date="2023-07-06T15:02:00Z">
        <w:r w:rsidR="00E14A6D">
          <w:rPr>
            <w:highlight w:val="yellow"/>
          </w:rPr>
          <w:t>except on the</w:t>
        </w:r>
      </w:ins>
      <w:ins w:id="919" w:author="Diane Pulvino" w:date="2023-07-04T15:56:00Z">
        <w:r>
          <w:rPr>
            <w:highlight w:val="yellow"/>
          </w:rPr>
          <w:t xml:space="preserve"> EMOTIC data set</w:t>
        </w:r>
      </w:ins>
      <w:ins w:id="920" w:author="Diane Pulvino" w:date="2023-07-04T15:54:00Z">
        <w:r>
          <w:rPr>
            <w:highlight w:val="yellow"/>
          </w:rPr>
          <w:t>.</w:t>
        </w:r>
      </w:ins>
      <w:del w:id="921" w:author="Diane Pulvino" w:date="2023-07-04T15:54:00Z">
        <w:r w:rsidR="00EA4A5F" w:rsidRPr="006A3299" w:rsidDel="009E242E">
          <w:rPr>
            <w:highlight w:val="yellow"/>
          </w:rPr>
          <w:delText xml:space="preserve"> performs better among models pre-trained on ImageNet, while the visual Transformer structure performs better among those pre-trained using CLIP.</w:delText>
        </w:r>
      </w:del>
      <w:r w:rsidR="00EA4A5F" w:rsidRPr="006A3299">
        <w:rPr>
          <w:highlight w:val="yellow"/>
        </w:rPr>
        <w:t xml:space="preserve"> </w:t>
      </w:r>
      <w:ins w:id="922" w:author="Diane Pulvino" w:date="2023-07-04T15:56:00Z">
        <w:r>
          <w:rPr>
            <w:highlight w:val="yellow"/>
          </w:rPr>
          <w:t xml:space="preserve">ResNet is better at learning local information and therefore performs object classification well. </w:t>
        </w:r>
      </w:ins>
      <w:ins w:id="923" w:author="Diane Pulvino" w:date="2023-07-04T15:57:00Z">
        <w:r>
          <w:rPr>
            <w:highlight w:val="yellow"/>
          </w:rPr>
          <w:t xml:space="preserve">In contrast, the Transformer architecture excels at learning global semantic information, and is </w:t>
        </w:r>
        <w:r w:rsidR="00016082">
          <w:rPr>
            <w:highlight w:val="yellow"/>
          </w:rPr>
          <w:t>better at learning with text supervision.</w:t>
        </w:r>
      </w:ins>
      <w:del w:id="924" w:author="Diane Pulvino" w:date="2023-07-04T15:56:00Z">
        <w:r w:rsidR="00EA4A5F" w:rsidRPr="006A3299" w:rsidDel="009E242E">
          <w:rPr>
            <w:highlight w:val="yellow"/>
          </w:rPr>
          <w:delText xml:space="preserve">For instance, among models pre-trained with ImageNet, the ResNet architecture outperforms the visual Transformer architecture on all datasets. However, among models pre-trained with CLIP, except for the EMOTIC dataset, the visual Transformer architecture performs better than the ResNet architecture on the remaining datasets. </w:delText>
        </w:r>
      </w:del>
      <w:del w:id="925" w:author="Diane Pulvino" w:date="2023-07-04T15:58:00Z">
        <w:r w:rsidR="00EA4A5F" w:rsidRPr="006A3299" w:rsidDel="00016082">
          <w:rPr>
            <w:highlight w:val="yellow"/>
          </w:rPr>
          <w:delText>The visual Transformer structure is better at learning global semantic information of images and has a stronger learning ability under text supervision. In contrast, the deep convolutional network ResNet is more suitable for learning local information and performs better on object classification tasks.</w:delText>
        </w:r>
      </w:del>
      <w:r w:rsidR="00EA4A5F" w:rsidRPr="006A3299">
        <w:rPr>
          <w:highlight w:val="yellow"/>
        </w:rPr>
        <w:t xml:space="preserve"> </w:t>
      </w:r>
      <w:ins w:id="926" w:author="Diane Pulvino" w:date="2023-07-04T15:58:00Z">
        <w:r w:rsidR="00016082">
          <w:rPr>
            <w:highlight w:val="yellow"/>
          </w:rPr>
          <w:t>We used these findings to choose the</w:t>
        </w:r>
      </w:ins>
      <w:del w:id="927" w:author="Diane Pulvino" w:date="2023-07-04T15:58:00Z">
        <w:r w:rsidR="00EA4A5F" w:rsidRPr="006A3299" w:rsidDel="00016082">
          <w:rPr>
            <w:highlight w:val="yellow"/>
          </w:rPr>
          <w:delText>Therefore, the vision Transformer structure pre-trained using CLIP has the ability for visual semantic understanding and is more suitable for emotion analysis. Based on these findings, we select the</w:delText>
        </w:r>
      </w:del>
      <w:r w:rsidR="00EA4A5F" w:rsidRPr="006A3299">
        <w:rPr>
          <w:highlight w:val="yellow"/>
        </w:rPr>
        <w:t xml:space="preserve"> ViT-B/32 model</w:t>
      </w:r>
      <w:ins w:id="928" w:author="Diane Pulvino" w:date="2023-07-04T15:58:00Z">
        <w:r w:rsidR="00016082">
          <w:rPr>
            <w:highlight w:val="yellow"/>
          </w:rPr>
          <w:t>,</w:t>
        </w:r>
      </w:ins>
      <w:r w:rsidR="00EA4A5F" w:rsidRPr="006A3299">
        <w:rPr>
          <w:highlight w:val="yellow"/>
        </w:rPr>
        <w:t xml:space="preserve"> pre-trained with the CLIP method</w:t>
      </w:r>
      <w:ins w:id="929" w:author="Diane Pulvino" w:date="2023-07-04T15:58:00Z">
        <w:r w:rsidR="00016082">
          <w:rPr>
            <w:highlight w:val="yellow"/>
          </w:rPr>
          <w:t>,</w:t>
        </w:r>
      </w:ins>
      <w:r w:rsidR="00EA4A5F" w:rsidRPr="006A3299">
        <w:rPr>
          <w:highlight w:val="yellow"/>
        </w:rPr>
        <w:t xml:space="preserve"> as the backbone for </w:t>
      </w:r>
      <w:del w:id="930" w:author="Diane Pulvino" w:date="2023-07-04T15:59:00Z">
        <w:r w:rsidR="00EA4A5F" w:rsidRPr="006A3299" w:rsidDel="00016082">
          <w:rPr>
            <w:highlight w:val="yellow"/>
          </w:rPr>
          <w:delText>extracting visual features</w:delText>
        </w:r>
      </w:del>
      <w:ins w:id="931" w:author="Diane Pulvino" w:date="2023-07-04T15:59:00Z">
        <w:r w:rsidR="00016082">
          <w:rPr>
            <w:highlight w:val="yellow"/>
          </w:rPr>
          <w:t>visual feature extraction</w:t>
        </w:r>
      </w:ins>
      <w:r w:rsidR="00EA4A5F" w:rsidRPr="006A3299">
        <w:rPr>
          <w:highlight w:val="yellow"/>
        </w:rPr>
        <w:t>.</w:t>
      </w:r>
    </w:p>
    <w:p w14:paraId="1B29D45E" w14:textId="252FFCC0" w:rsidR="007E24C9" w:rsidRPr="006A3299" w:rsidRDefault="00EA4A5F">
      <w:pPr>
        <w:pStyle w:val="Heading3"/>
        <w:rPr>
          <w:highlight w:val="yellow"/>
        </w:rPr>
      </w:pPr>
      <w:bookmarkStart w:id="932" w:name="the-role-of-perception-modules"/>
      <w:del w:id="933" w:author="Diane Pulvino" w:date="2023-07-04T15:59:00Z">
        <w:r w:rsidRPr="006A3299" w:rsidDel="00016082">
          <w:rPr>
            <w:highlight w:val="yellow"/>
          </w:rPr>
          <w:delText>The role of p</w:delText>
        </w:r>
      </w:del>
      <w:ins w:id="934" w:author="Diane Pulvino" w:date="2023-07-04T15:59:00Z">
        <w:r w:rsidR="00016082">
          <w:rPr>
            <w:highlight w:val="yellow"/>
          </w:rPr>
          <w:t>P</w:t>
        </w:r>
      </w:ins>
      <w:r w:rsidRPr="006A3299">
        <w:rPr>
          <w:highlight w:val="yellow"/>
        </w:rPr>
        <w:t xml:space="preserve">erception </w:t>
      </w:r>
      <w:del w:id="935" w:author="Diane Pulvino" w:date="2023-07-04T15:59:00Z">
        <w:r w:rsidRPr="006A3299" w:rsidDel="00016082">
          <w:rPr>
            <w:highlight w:val="yellow"/>
          </w:rPr>
          <w:delText>modules</w:delText>
        </w:r>
      </w:del>
      <w:bookmarkEnd w:id="932"/>
      <w:ins w:id="936" w:author="Diane Pulvino" w:date="2023-07-04T15:59:00Z">
        <w:r w:rsidR="00016082">
          <w:rPr>
            <w:highlight w:val="yellow"/>
          </w:rPr>
          <w:t>M</w:t>
        </w:r>
        <w:r w:rsidR="00016082" w:rsidRPr="006A3299">
          <w:rPr>
            <w:highlight w:val="yellow"/>
          </w:rPr>
          <w:t>odules</w:t>
        </w:r>
      </w:ins>
    </w:p>
    <w:p w14:paraId="2EC4D0EC" w14:textId="0B046767" w:rsidR="007E24C9" w:rsidRPr="006A3299" w:rsidRDefault="00016082">
      <w:pPr>
        <w:pStyle w:val="FirstParagraph"/>
        <w:rPr>
          <w:highlight w:val="yellow"/>
        </w:rPr>
      </w:pPr>
      <w:ins w:id="937" w:author="Diane Pulvino" w:date="2023-07-04T16:00:00Z">
        <w:r>
          <w:rPr>
            <w:highlight w:val="yellow"/>
          </w:rPr>
          <w:t xml:space="preserve">Ablation experiments were performed on entity, attribute, and emotion modules to further examine their impact on image emotion analysis. For these experiments, the backbone and classifier alone </w:t>
        </w:r>
      </w:ins>
      <w:ins w:id="938" w:author="Diane Pulvino" w:date="2023-07-04T16:01:00Z">
        <w:r>
          <w:rPr>
            <w:highlight w:val="yellow"/>
          </w:rPr>
          <w:t xml:space="preserve">(without any perception modules) is used as the baseline. </w:t>
        </w:r>
      </w:ins>
      <w:del w:id="939" w:author="Diane Pulvino" w:date="2023-07-04T16:00:00Z">
        <w:r w:rsidR="00EA4A5F" w:rsidRPr="006A3299" w:rsidDel="00016082">
          <w:rPr>
            <w:highlight w:val="yellow"/>
          </w:rPr>
          <w:delText xml:space="preserve">To investigate the impact of entity, attribute, and emotion perception processes on image emotion analysis, we conducted ablation experiments on the perception modules. </w:delText>
        </w:r>
      </w:del>
      <w:del w:id="940" w:author="Diane Pulvino" w:date="2023-07-04T16:01:00Z">
        <w:r w:rsidR="00EA4A5F" w:rsidRPr="006A3299" w:rsidDel="00016082">
          <w:rPr>
            <w:highlight w:val="yellow"/>
          </w:rPr>
          <w:delText>The baseline model consists of the backbone and a classifier without any perception module.</w:delText>
        </w:r>
      </w:del>
    </w:p>
    <w:p w14:paraId="4F8FBF1B" w14:textId="02D979F3" w:rsidR="007E24C9" w:rsidRPr="006A3299" w:rsidRDefault="00EA4A5F">
      <w:pPr>
        <w:pStyle w:val="BodyText"/>
        <w:rPr>
          <w:highlight w:val="yellow"/>
        </w:rPr>
      </w:pPr>
      <w:r w:rsidRPr="006A3299">
        <w:rPr>
          <w:highlight w:val="yellow"/>
        </w:rPr>
        <w:t xml:space="preserve">As </w:t>
      </w:r>
      <w:del w:id="941" w:author="Diane Pulvino" w:date="2023-07-04T16:02:00Z">
        <w:r w:rsidRPr="006A3299" w:rsidDel="00016082">
          <w:rPr>
            <w:highlight w:val="yellow"/>
          </w:rPr>
          <w:delText xml:space="preserve">shown in </w:delText>
        </w:r>
      </w:del>
      <w:r w:rsidRPr="006A3299">
        <w:rPr>
          <w:highlight w:val="yellow"/>
        </w:rPr>
        <w:t xml:space="preserve">Table </w:t>
      </w:r>
      <w:hyperlink w:anchor="tab:perception">
        <w:r w:rsidRPr="006A3299">
          <w:rPr>
            <w:rStyle w:val="Hyperlink"/>
            <w:highlight w:val="yellow"/>
          </w:rPr>
          <w:t>[tab:perception]</w:t>
        </w:r>
      </w:hyperlink>
      <w:ins w:id="942" w:author="Diane Pulvino" w:date="2023-07-04T16:03:00Z">
        <w:r w:rsidR="00016082">
          <w:rPr>
            <w:highlight w:val="yellow"/>
          </w:rPr>
          <w:t xml:space="preserve"> </w:t>
        </w:r>
      </w:ins>
      <w:del w:id="943" w:author="Diane Pulvino" w:date="2023-07-04T16:03:00Z">
        <w:r w:rsidRPr="006A3299" w:rsidDel="00016082">
          <w:rPr>
            <w:highlight w:val="yellow"/>
          </w:rPr>
          <w:delText>,</w:delText>
        </w:r>
      </w:del>
      <w:ins w:id="944" w:author="Diane Pulvino" w:date="2023-07-04T16:02:00Z">
        <w:r w:rsidR="00016082">
          <w:rPr>
            <w:highlight w:val="yellow"/>
          </w:rPr>
          <w:t>shows,</w:t>
        </w:r>
      </w:ins>
      <w:r w:rsidRPr="006A3299">
        <w:rPr>
          <w:highlight w:val="yellow"/>
        </w:rPr>
        <w:t xml:space="preserve"> the baseline model </w:t>
      </w:r>
      <w:del w:id="945" w:author="Diane Pulvino" w:date="2023-07-04T16:03:00Z">
        <w:r w:rsidRPr="006A3299" w:rsidDel="00016082">
          <w:rPr>
            <w:highlight w:val="yellow"/>
          </w:rPr>
          <w:delText xml:space="preserve">achieves the emotion </w:delText>
        </w:r>
      </w:del>
      <w:ins w:id="946" w:author="Diane Pulvino" w:date="2023-07-04T16:03:00Z">
        <w:r w:rsidR="00016082">
          <w:rPr>
            <w:highlight w:val="yellow"/>
          </w:rPr>
          <w:t xml:space="preserve">yields emotion </w:t>
        </w:r>
      </w:ins>
      <w:r w:rsidRPr="006A3299">
        <w:rPr>
          <w:highlight w:val="yellow"/>
        </w:rPr>
        <w:t>recognition accuracies of 0.6599</w:t>
      </w:r>
      <w:ins w:id="947" w:author="Diane Pulvino" w:date="2023-07-04T16:03:00Z">
        <w:r w:rsidR="00016082">
          <w:rPr>
            <w:highlight w:val="yellow"/>
          </w:rPr>
          <w:t xml:space="preserve"> on the EmotionRoI data set,</w:t>
        </w:r>
      </w:ins>
      <w:del w:id="948" w:author="Diane Pulvino" w:date="2023-07-04T16:03:00Z">
        <w:r w:rsidRPr="006A3299" w:rsidDel="00016082">
          <w:rPr>
            <w:highlight w:val="yellow"/>
          </w:rPr>
          <w:delText>,</w:delText>
        </w:r>
      </w:del>
      <w:r w:rsidRPr="006A3299">
        <w:rPr>
          <w:highlight w:val="yellow"/>
        </w:rPr>
        <w:t xml:space="preserve"> 0.7612</w:t>
      </w:r>
      <w:ins w:id="949" w:author="Diane Pulvino" w:date="2023-07-04T16:03:00Z">
        <w:r w:rsidR="00016082">
          <w:rPr>
            <w:highlight w:val="yellow"/>
          </w:rPr>
          <w:t xml:space="preserve"> on the FI data set</w:t>
        </w:r>
      </w:ins>
      <w:r w:rsidRPr="006A3299">
        <w:rPr>
          <w:highlight w:val="yellow"/>
        </w:rPr>
        <w:t xml:space="preserve">, and 0.3700 on the </w:t>
      </w:r>
      <w:del w:id="950" w:author="Diane Pulvino" w:date="2023-07-04T16:03:00Z">
        <w:r w:rsidRPr="006A3299" w:rsidDel="00016082">
          <w:rPr>
            <w:highlight w:val="yellow"/>
          </w:rPr>
          <w:delText xml:space="preserve">EmotionRoI, FI, and </w:delText>
        </w:r>
      </w:del>
      <w:r w:rsidRPr="006A3299">
        <w:rPr>
          <w:highlight w:val="yellow"/>
        </w:rPr>
        <w:t>WEBEmo data</w:t>
      </w:r>
      <w:ins w:id="951" w:author="Diane Pulvino" w:date="2023-07-04T16:03:00Z">
        <w:r w:rsidR="00016082">
          <w:rPr>
            <w:highlight w:val="yellow"/>
          </w:rPr>
          <w:t xml:space="preserve"> </w:t>
        </w:r>
      </w:ins>
      <w:r w:rsidRPr="006A3299">
        <w:rPr>
          <w:highlight w:val="yellow"/>
        </w:rPr>
        <w:t>set</w:t>
      </w:r>
      <w:del w:id="952" w:author="Diane Pulvino" w:date="2023-07-04T16:03:00Z">
        <w:r w:rsidRPr="006A3299" w:rsidDel="00016082">
          <w:rPr>
            <w:highlight w:val="yellow"/>
          </w:rPr>
          <w:delText>s, respectively</w:delText>
        </w:r>
      </w:del>
      <w:r w:rsidRPr="006A3299">
        <w:rPr>
          <w:highlight w:val="yellow"/>
        </w:rPr>
        <w:t xml:space="preserve">. </w:t>
      </w:r>
      <w:ins w:id="953" w:author="Diane Pulvino" w:date="2023-07-04T16:03:00Z">
        <w:r w:rsidR="00016082">
          <w:rPr>
            <w:highlight w:val="yellow"/>
          </w:rPr>
          <w:t xml:space="preserve">The addition of the emotion perception module improves performance by </w:t>
        </w:r>
      </w:ins>
      <w:del w:id="954" w:author="Diane Pulvino" w:date="2023-07-04T16:04:00Z">
        <w:r w:rsidRPr="006A3299" w:rsidDel="00016082">
          <w:rPr>
            <w:highlight w:val="yellow"/>
          </w:rPr>
          <w:delText xml:space="preserve">When the emotion perception module is added, the model’s performance improves by </w:delText>
        </w:r>
      </w:del>
      <w:r w:rsidRPr="006A3299">
        <w:rPr>
          <w:highlight w:val="yellow"/>
        </w:rPr>
        <w:t>0.0573, 0.0218, and 0.0135 on the respective data</w:t>
      </w:r>
      <w:ins w:id="955" w:author="Diane Pulvino" w:date="2023-07-04T16:04:00Z">
        <w:r w:rsidR="00016082">
          <w:rPr>
            <w:highlight w:val="yellow"/>
          </w:rPr>
          <w:t xml:space="preserve"> </w:t>
        </w:r>
      </w:ins>
      <w:r w:rsidRPr="006A3299">
        <w:rPr>
          <w:highlight w:val="yellow"/>
        </w:rPr>
        <w:t xml:space="preserve">sets. </w:t>
      </w:r>
      <w:ins w:id="956" w:author="Diane Pulvino" w:date="2023-07-04T16:04:00Z">
        <w:r w:rsidR="00016082">
          <w:rPr>
            <w:highlight w:val="yellow"/>
          </w:rPr>
          <w:t xml:space="preserve">When the attribute perception model is added, performance is reduced slightly. </w:t>
        </w:r>
      </w:ins>
      <w:del w:id="957" w:author="Diane Pulvino" w:date="2023-07-04T16:04:00Z">
        <w:r w:rsidRPr="006A3299" w:rsidDel="00016082">
          <w:rPr>
            <w:highlight w:val="yellow"/>
          </w:rPr>
          <w:delText xml:space="preserve">However, the addition of the attribute perception module causes slight drops in performance. </w:delText>
        </w:r>
      </w:del>
      <w:del w:id="958" w:author="Diane Pulvino" w:date="2023-07-04T16:05:00Z">
        <w:r w:rsidRPr="006A3299" w:rsidDel="00016082">
          <w:rPr>
            <w:highlight w:val="yellow"/>
          </w:rPr>
          <w:delText>Finally,</w:delText>
        </w:r>
      </w:del>
      <w:ins w:id="959" w:author="Diane Pulvino" w:date="2023-07-04T16:05:00Z">
        <w:r w:rsidR="00016082">
          <w:rPr>
            <w:highlight w:val="yellow"/>
          </w:rPr>
          <w:t>The</w:t>
        </w:r>
      </w:ins>
      <w:r w:rsidRPr="006A3299">
        <w:rPr>
          <w:highlight w:val="yellow"/>
        </w:rPr>
        <w:t xml:space="preserve"> </w:t>
      </w:r>
      <w:del w:id="960" w:author="Diane Pulvino" w:date="2023-07-04T16:05:00Z">
        <w:r w:rsidRPr="006A3299" w:rsidDel="00016082">
          <w:rPr>
            <w:highlight w:val="yellow"/>
          </w:rPr>
          <w:delText xml:space="preserve">incorporating </w:delText>
        </w:r>
      </w:del>
      <w:ins w:id="961" w:author="Diane Pulvino" w:date="2023-07-04T16:05:00Z">
        <w:r w:rsidR="00016082" w:rsidRPr="006A3299">
          <w:rPr>
            <w:highlight w:val="yellow"/>
          </w:rPr>
          <w:t>incorporati</w:t>
        </w:r>
        <w:r w:rsidR="00016082">
          <w:rPr>
            <w:highlight w:val="yellow"/>
          </w:rPr>
          <w:t>on of</w:t>
        </w:r>
        <w:r w:rsidR="00016082" w:rsidRPr="006A3299">
          <w:rPr>
            <w:highlight w:val="yellow"/>
          </w:rPr>
          <w:t xml:space="preserve"> </w:t>
        </w:r>
      </w:ins>
      <w:r w:rsidRPr="006A3299">
        <w:rPr>
          <w:highlight w:val="yellow"/>
        </w:rPr>
        <w:t xml:space="preserve">the entity perception module </w:t>
      </w:r>
      <w:del w:id="962" w:author="Diane Pulvino" w:date="2023-07-04T16:05:00Z">
        <w:r w:rsidRPr="006A3299" w:rsidDel="00016082">
          <w:rPr>
            <w:highlight w:val="yellow"/>
          </w:rPr>
          <w:delText>results in the best performance improvement,</w:delText>
        </w:r>
      </w:del>
      <w:ins w:id="963" w:author="Diane Pulvino" w:date="2023-07-04T16:05:00Z">
        <w:r w:rsidR="00016082">
          <w:rPr>
            <w:highlight w:val="yellow"/>
          </w:rPr>
          <w:t>makes the most drastic improvements,</w:t>
        </w:r>
      </w:ins>
      <w:r w:rsidRPr="006A3299">
        <w:rPr>
          <w:highlight w:val="yellow"/>
        </w:rPr>
        <w:t xml:space="preserve"> </w:t>
      </w:r>
      <w:ins w:id="964" w:author="Diane Pulvino" w:date="2023-07-04T16:05:00Z">
        <w:r w:rsidR="00016082">
          <w:rPr>
            <w:highlight w:val="yellow"/>
          </w:rPr>
          <w:t xml:space="preserve">improving performance by </w:t>
        </w:r>
      </w:ins>
      <w:del w:id="965" w:author="Diane Pulvino" w:date="2023-07-04T16:05:00Z">
        <w:r w:rsidRPr="006A3299" w:rsidDel="00016082">
          <w:rPr>
            <w:highlight w:val="yellow"/>
          </w:rPr>
          <w:delText xml:space="preserve">achieving an increase of </w:delText>
        </w:r>
      </w:del>
      <w:r w:rsidRPr="006A3299">
        <w:rPr>
          <w:highlight w:val="yellow"/>
        </w:rPr>
        <w:t>0.0674, 0.0309, and 0.0133 on the three</w:t>
      </w:r>
      <w:ins w:id="966" w:author="Diane Pulvino" w:date="2023-07-04T16:05:00Z">
        <w:r w:rsidR="00016082">
          <w:rPr>
            <w:highlight w:val="yellow"/>
          </w:rPr>
          <w:t xml:space="preserve"> respective</w:t>
        </w:r>
      </w:ins>
      <w:r w:rsidRPr="006A3299">
        <w:rPr>
          <w:highlight w:val="yellow"/>
        </w:rPr>
        <w:t xml:space="preserve"> data</w:t>
      </w:r>
      <w:ins w:id="967" w:author="Diane Pulvino" w:date="2023-07-04T16:05:00Z">
        <w:r w:rsidR="00016082">
          <w:rPr>
            <w:highlight w:val="yellow"/>
          </w:rPr>
          <w:t xml:space="preserve"> </w:t>
        </w:r>
      </w:ins>
      <w:r w:rsidRPr="006A3299">
        <w:rPr>
          <w:highlight w:val="yellow"/>
        </w:rPr>
        <w:t xml:space="preserve">sets. </w:t>
      </w:r>
      <w:ins w:id="968" w:author="Diane Pulvino" w:date="2023-07-04T16:05:00Z">
        <w:r w:rsidR="00016082">
          <w:rPr>
            <w:highlight w:val="yellow"/>
          </w:rPr>
          <w:t xml:space="preserve">The regression and label distribution tasks of each data set </w:t>
        </w:r>
      </w:ins>
      <w:ins w:id="969" w:author="Diane Pulvino" w:date="2023-07-06T15:03:00Z">
        <w:r w:rsidR="00E14A6D">
          <w:rPr>
            <w:highlight w:val="yellow"/>
          </w:rPr>
          <w:t>mimic</w:t>
        </w:r>
      </w:ins>
      <w:ins w:id="970" w:author="Diane Pulvino" w:date="2023-07-04T16:05:00Z">
        <w:r w:rsidR="00016082">
          <w:rPr>
            <w:highlight w:val="yellow"/>
          </w:rPr>
          <w:t xml:space="preserve"> these findings. </w:t>
        </w:r>
      </w:ins>
      <w:del w:id="971" w:author="Diane Pulvino" w:date="2023-07-04T16:06:00Z">
        <w:r w:rsidRPr="006A3299" w:rsidDel="00016082">
          <w:rPr>
            <w:highlight w:val="yellow"/>
          </w:rPr>
          <w:delText>These findings are also reflected in the regression and label distribution learning tasks of each dataset, t</w:delText>
        </w:r>
      </w:del>
      <w:ins w:id="972" w:author="Diane Pulvino" w:date="2023-07-04T16:06:00Z">
        <w:r w:rsidR="00016082">
          <w:rPr>
            <w:highlight w:val="yellow"/>
          </w:rPr>
          <w:t>T</w:t>
        </w:r>
      </w:ins>
      <w:r w:rsidRPr="006A3299">
        <w:rPr>
          <w:highlight w:val="yellow"/>
        </w:rPr>
        <w:t xml:space="preserve">he multi-stage model </w:t>
      </w:r>
      <w:del w:id="973" w:author="Diane Pulvino" w:date="2023-07-04T16:06:00Z">
        <w:r w:rsidRPr="006A3299" w:rsidDel="00016082">
          <w:rPr>
            <w:highlight w:val="yellow"/>
          </w:rPr>
          <w:delText xml:space="preserve">gains </w:delText>
        </w:r>
      </w:del>
      <w:ins w:id="974" w:author="Diane Pulvino" w:date="2023-07-04T16:06:00Z">
        <w:r w:rsidR="00016082">
          <w:rPr>
            <w:highlight w:val="yellow"/>
          </w:rPr>
          <w:t>improves by</w:t>
        </w:r>
        <w:r w:rsidR="00016082" w:rsidRPr="006A3299">
          <w:rPr>
            <w:highlight w:val="yellow"/>
          </w:rPr>
          <w:t xml:space="preserve"> </w:t>
        </w:r>
      </w:ins>
      <w:r w:rsidRPr="006A3299">
        <w:rPr>
          <w:highlight w:val="yellow"/>
        </w:rPr>
        <w:t xml:space="preserve">0.4341, 0.8642, and 0.1610 </w:t>
      </w:r>
      <w:ins w:id="975" w:author="Diane Pulvino" w:date="2023-07-04T16:06:00Z">
        <w:r w:rsidR="00016082">
          <w:rPr>
            <w:highlight w:val="yellow"/>
          </w:rPr>
          <w:t xml:space="preserve">on the </w:t>
        </w:r>
      </w:ins>
      <w:del w:id="976" w:author="Diane Pulvino" w:date="2023-07-04T16:06:00Z">
        <w:r w:rsidRPr="006A3299" w:rsidDel="00016082">
          <w:rPr>
            <w:highlight w:val="yellow"/>
          </w:rPr>
          <w:delText xml:space="preserve">improvements on </w:delText>
        </w:r>
      </w:del>
      <w:r w:rsidRPr="006A3299">
        <w:rPr>
          <w:highlight w:val="yellow"/>
        </w:rPr>
        <w:t>IAPS, NAPS, and EMOTIC data</w:t>
      </w:r>
      <w:ins w:id="977" w:author="Diane Pulvino" w:date="2023-07-04T16:06:00Z">
        <w:r w:rsidR="00016082">
          <w:rPr>
            <w:highlight w:val="yellow"/>
          </w:rPr>
          <w:t xml:space="preserve"> </w:t>
        </w:r>
      </w:ins>
      <w:r w:rsidRPr="006A3299">
        <w:rPr>
          <w:highlight w:val="yellow"/>
        </w:rPr>
        <w:t xml:space="preserve">sets, and </w:t>
      </w:r>
      <w:del w:id="978" w:author="Diane Pulvino" w:date="2023-07-04T16:06:00Z">
        <w:r w:rsidRPr="006A3299" w:rsidDel="00016082">
          <w:rPr>
            <w:highlight w:val="yellow"/>
          </w:rPr>
          <w:delText xml:space="preserve">gains </w:delText>
        </w:r>
      </w:del>
      <w:ins w:id="979" w:author="Diane Pulvino" w:date="2023-07-04T16:06:00Z">
        <w:r w:rsidR="00016082">
          <w:rPr>
            <w:highlight w:val="yellow"/>
          </w:rPr>
          <w:t>by</w:t>
        </w:r>
        <w:r w:rsidR="00016082" w:rsidRPr="006A3299">
          <w:rPr>
            <w:highlight w:val="yellow"/>
          </w:rPr>
          <w:t xml:space="preserve"> </w:t>
        </w:r>
      </w:ins>
      <w:r w:rsidRPr="006A3299">
        <w:rPr>
          <w:highlight w:val="yellow"/>
        </w:rPr>
        <w:t xml:space="preserve">0.0993 </w:t>
      </w:r>
      <w:ins w:id="980" w:author="Diane Pulvino" w:date="2023-07-04T16:06:00Z">
        <w:r w:rsidR="00016082">
          <w:rPr>
            <w:highlight w:val="yellow"/>
          </w:rPr>
          <w:t xml:space="preserve">on the Flickr_LDL </w:t>
        </w:r>
      </w:ins>
      <w:r w:rsidRPr="006A3299">
        <w:rPr>
          <w:highlight w:val="yellow"/>
        </w:rPr>
        <w:t xml:space="preserve">and 0.1452 </w:t>
      </w:r>
      <w:ins w:id="981" w:author="Diane Pulvino" w:date="2023-07-04T16:06:00Z">
        <w:r w:rsidR="00016082">
          <w:rPr>
            <w:highlight w:val="yellow"/>
          </w:rPr>
          <w:t xml:space="preserve">on the </w:t>
        </w:r>
      </w:ins>
      <w:ins w:id="982" w:author="Diane Pulvino" w:date="2023-07-04T16:07:00Z">
        <w:r w:rsidR="00016082">
          <w:rPr>
            <w:highlight w:val="yellow"/>
          </w:rPr>
          <w:t xml:space="preserve">Twitter_LDL data sets. For the IAPS data set and EMOTIC data set, the best performance was achieved when only the emotion module was added. </w:t>
        </w:r>
      </w:ins>
      <w:del w:id="983" w:author="Diane Pulvino" w:date="2023-07-04T16:07:00Z">
        <w:r w:rsidRPr="006A3299" w:rsidDel="00016082">
          <w:rPr>
            <w:highlight w:val="yellow"/>
          </w:rPr>
          <w:delText xml:space="preserve">improvements on the Flickr_LDL and Twitter_LDL datasets. </w:delText>
        </w:r>
      </w:del>
      <w:ins w:id="984" w:author="Diane Pulvino" w:date="2023-07-04T16:07:00Z">
        <w:r w:rsidR="00016082">
          <w:rPr>
            <w:highlight w:val="yellow"/>
          </w:rPr>
          <w:t xml:space="preserve">This could be due to the fact that these data sets </w:t>
        </w:r>
      </w:ins>
      <w:ins w:id="985" w:author="Diane Pulvino" w:date="2023-07-04T16:08:00Z">
        <w:r w:rsidR="007F7E53">
          <w:rPr>
            <w:highlight w:val="yellow"/>
          </w:rPr>
          <w:t xml:space="preserve">are predominantly landscapes and portraits, which tend to have fewer entities and less attribute information. Thus, the addition of the entity and attribute models </w:t>
        </w:r>
      </w:ins>
      <w:del w:id="986" w:author="Diane Pulvino" w:date="2023-07-04T16:07:00Z">
        <w:r w:rsidRPr="006A3299" w:rsidDel="00016082">
          <w:rPr>
            <w:highlight w:val="yellow"/>
          </w:rPr>
          <w:delText>It is worth noting that, on the IAPS and EMOTIC datasets, the addition of the emotion module alone achieved the best performance.</w:delText>
        </w:r>
      </w:del>
      <w:ins w:id="987" w:author="Diane Pulvino" w:date="2023-07-04T16:08:00Z">
        <w:r w:rsidR="007F7E53">
          <w:rPr>
            <w:highlight w:val="yellow"/>
          </w:rPr>
          <w:t>had little impact on performance.</w:t>
        </w:r>
      </w:ins>
      <w:del w:id="988" w:author="Diane Pulvino" w:date="2023-07-04T16:08:00Z">
        <w:r w:rsidRPr="006A3299" w:rsidDel="007F7E53">
          <w:rPr>
            <w:highlight w:val="yellow"/>
          </w:rPr>
          <w:delText xml:space="preserve"> One possible reason is that these two datasets predominantly consist of landscape and human images, with fewer entity and attribute information. Hence, the inclusion of entity and attribute perception modules did not lead to performance improvements.</w:delText>
        </w:r>
      </w:del>
      <w:r w:rsidRPr="006A3299">
        <w:rPr>
          <w:highlight w:val="yellow"/>
        </w:rPr>
        <w:t xml:space="preserve"> </w:t>
      </w:r>
      <w:del w:id="989" w:author="Diane Pulvino" w:date="2023-07-04T16:08:00Z">
        <w:r w:rsidRPr="006A3299" w:rsidDel="007F7E53">
          <w:rPr>
            <w:highlight w:val="yellow"/>
          </w:rPr>
          <w:delText>Overall,</w:delText>
        </w:r>
      </w:del>
      <w:ins w:id="990" w:author="Diane Pulvino" w:date="2023-07-04T16:08:00Z">
        <w:r w:rsidR="007F7E53">
          <w:rPr>
            <w:highlight w:val="yellow"/>
          </w:rPr>
          <w:t>In general,</w:t>
        </w:r>
      </w:ins>
      <w:r w:rsidRPr="006A3299">
        <w:rPr>
          <w:highlight w:val="yellow"/>
        </w:rPr>
        <w:t xml:space="preserve"> the emotion perception module </w:t>
      </w:r>
      <w:ins w:id="991" w:author="Diane Pulvino" w:date="2023-07-04T16:09:00Z">
        <w:r w:rsidR="007F7E53">
          <w:rPr>
            <w:highlight w:val="yellow"/>
          </w:rPr>
          <w:t>yielded the most gains in performance overall.</w:t>
        </w:r>
      </w:ins>
      <w:del w:id="992" w:author="Diane Pulvino" w:date="2023-07-04T16:09:00Z">
        <w:r w:rsidRPr="006A3299" w:rsidDel="007F7E53">
          <w:rPr>
            <w:highlight w:val="yellow"/>
          </w:rPr>
          <w:delText>obtains the largest performance improvement.</w:delText>
        </w:r>
      </w:del>
      <w:r w:rsidRPr="006A3299">
        <w:rPr>
          <w:highlight w:val="yellow"/>
        </w:rPr>
        <w:t xml:space="preserve"> </w:t>
      </w:r>
      <w:del w:id="993" w:author="Diane Pulvino" w:date="2023-07-04T16:09:00Z">
        <w:r w:rsidRPr="006A3299" w:rsidDel="007F7E53">
          <w:rPr>
            <w:highlight w:val="yellow"/>
          </w:rPr>
          <w:delText>Nevertheless, adding only the</w:delText>
        </w:r>
      </w:del>
      <w:ins w:id="994" w:author="Diane Pulvino" w:date="2023-07-04T16:09:00Z">
        <w:r w:rsidR="007F7E53">
          <w:rPr>
            <w:highlight w:val="yellow"/>
          </w:rPr>
          <w:t>When the</w:t>
        </w:r>
      </w:ins>
      <w:r w:rsidRPr="006A3299">
        <w:rPr>
          <w:highlight w:val="yellow"/>
        </w:rPr>
        <w:t xml:space="preserve"> attribute perception module</w:t>
      </w:r>
      <w:ins w:id="995" w:author="Diane Pulvino" w:date="2023-07-04T16:09:00Z">
        <w:r w:rsidR="007F7E53">
          <w:rPr>
            <w:highlight w:val="yellow"/>
          </w:rPr>
          <w:t xml:space="preserve"> was added by itself, model performance decreased slightly. This could be because the affective gap is larger when attribute distribution is predicted directly from visual features. </w:t>
        </w:r>
      </w:ins>
      <w:del w:id="996" w:author="Diane Pulvino" w:date="2023-07-04T16:09:00Z">
        <w:r w:rsidRPr="006A3299" w:rsidDel="007F7E53">
          <w:rPr>
            <w:highlight w:val="yellow"/>
          </w:rPr>
          <w:delText xml:space="preserve"> causes a slight decrease in model performance, possibly due to the large affective gap faced </w:delText>
        </w:r>
      </w:del>
      <w:del w:id="997" w:author="Diane Pulvino" w:date="2023-07-04T16:10:00Z">
        <w:r w:rsidRPr="006A3299" w:rsidDel="007F7E53">
          <w:rPr>
            <w:highlight w:val="yellow"/>
          </w:rPr>
          <w:delText>when predicting the attribute distribution of entities directly from visual features. When the</w:delText>
        </w:r>
      </w:del>
      <w:ins w:id="998" w:author="Diane Pulvino" w:date="2023-07-04T16:10:00Z">
        <w:r w:rsidR="007F7E53">
          <w:rPr>
            <w:highlight w:val="yellow"/>
          </w:rPr>
          <w:t>The simultaneous addition of the</w:t>
        </w:r>
      </w:ins>
      <w:r w:rsidRPr="006A3299">
        <w:rPr>
          <w:highlight w:val="yellow"/>
        </w:rPr>
        <w:t xml:space="preserve"> entity perception module</w:t>
      </w:r>
      <w:del w:id="999" w:author="Diane Pulvino" w:date="2023-07-04T16:10:00Z">
        <w:r w:rsidRPr="006A3299" w:rsidDel="007F7E53">
          <w:rPr>
            <w:highlight w:val="yellow"/>
          </w:rPr>
          <w:delText xml:space="preserve"> </w:delText>
        </w:r>
      </w:del>
      <w:ins w:id="1000" w:author="Diane Pulvino" w:date="2023-07-04T16:10:00Z">
        <w:r w:rsidR="007F7E53">
          <w:rPr>
            <w:highlight w:val="yellow"/>
          </w:rPr>
          <w:t xml:space="preserve"> divides the affective gap between entity and attribute feature extraction, </w:t>
        </w:r>
      </w:ins>
      <w:ins w:id="1001" w:author="Diane Pulvino" w:date="2023-07-04T16:11:00Z">
        <w:r w:rsidR="007F7E53">
          <w:rPr>
            <w:highlight w:val="yellow"/>
          </w:rPr>
          <w:t>making it easier to learn and analyze emotion.</w:t>
        </w:r>
      </w:ins>
      <w:del w:id="1002" w:author="Diane Pulvino" w:date="2023-07-04T16:10:00Z">
        <w:r w:rsidRPr="006A3299" w:rsidDel="007F7E53">
          <w:rPr>
            <w:highlight w:val="yellow"/>
          </w:rPr>
          <w:delText>is added to the attribute evaluation process</w:delText>
        </w:r>
      </w:del>
      <w:del w:id="1003" w:author="Diane Pulvino" w:date="2023-07-04T16:11:00Z">
        <w:r w:rsidRPr="006A3299" w:rsidDel="007F7E53">
          <w:rPr>
            <w:highlight w:val="yellow"/>
          </w:rPr>
          <w:delText>, the affective gap is divided into entity feature extraction and attribute feature extraction, reducing the model’s learning difficulty and improving the emotion analysis performance.</w:delText>
        </w:r>
      </w:del>
      <w:r w:rsidRPr="006A3299">
        <w:rPr>
          <w:highlight w:val="yellow"/>
        </w:rPr>
        <w:t xml:space="preserve"> The</w:t>
      </w:r>
      <w:del w:id="1004" w:author="Diane Pulvino" w:date="2023-07-04T16:14:00Z">
        <w:r w:rsidRPr="006A3299" w:rsidDel="007F7E53">
          <w:rPr>
            <w:highlight w:val="yellow"/>
          </w:rPr>
          <w:delText>se</w:delText>
        </w:r>
      </w:del>
      <w:r w:rsidRPr="006A3299">
        <w:rPr>
          <w:highlight w:val="yellow"/>
        </w:rPr>
        <w:t xml:space="preserve"> </w:t>
      </w:r>
      <w:del w:id="1005" w:author="Diane Pulvino" w:date="2023-07-04T16:14:00Z">
        <w:r w:rsidRPr="006A3299" w:rsidDel="007F7E53">
          <w:rPr>
            <w:highlight w:val="yellow"/>
          </w:rPr>
          <w:delText xml:space="preserve">experimental </w:delText>
        </w:r>
      </w:del>
      <w:r w:rsidRPr="006A3299">
        <w:rPr>
          <w:highlight w:val="yellow"/>
        </w:rPr>
        <w:t xml:space="preserve">results </w:t>
      </w:r>
      <w:ins w:id="1006" w:author="Diane Pulvino" w:date="2023-07-04T16:15:00Z">
        <w:r w:rsidR="007F7E53">
          <w:rPr>
            <w:highlight w:val="yellow"/>
          </w:rPr>
          <w:t>affirm</w:t>
        </w:r>
      </w:ins>
      <w:ins w:id="1007" w:author="Diane Pulvino" w:date="2023-07-04T16:14:00Z">
        <w:r w:rsidR="007F7E53">
          <w:rPr>
            <w:highlight w:val="yellow"/>
          </w:rPr>
          <w:t xml:space="preserve"> </w:t>
        </w:r>
      </w:ins>
      <w:ins w:id="1008" w:author="Diane Pulvino" w:date="2023-07-04T16:15:00Z">
        <w:r w:rsidR="007F7E53">
          <w:rPr>
            <w:highlight w:val="yellow"/>
          </w:rPr>
          <w:t xml:space="preserve">the </w:t>
        </w:r>
      </w:ins>
      <w:ins w:id="1009" w:author="Diane Pulvino" w:date="2023-07-04T16:14:00Z">
        <w:r w:rsidR="007F7E53">
          <w:rPr>
            <w:highlight w:val="yellow"/>
          </w:rPr>
          <w:t xml:space="preserve">rationale for </w:t>
        </w:r>
      </w:ins>
      <w:del w:id="1010" w:author="Diane Pulvino" w:date="2023-07-04T16:14:00Z">
        <w:r w:rsidRPr="006A3299" w:rsidDel="007F7E53">
          <w:rPr>
            <w:highlight w:val="yellow"/>
          </w:rPr>
          <w:delText xml:space="preserve">demonstrate the effectiveness and rationality of </w:delText>
        </w:r>
      </w:del>
      <w:del w:id="1011" w:author="Diane Pulvino" w:date="2023-07-04T16:15:00Z">
        <w:r w:rsidRPr="006A3299" w:rsidDel="007F7E53">
          <w:rPr>
            <w:highlight w:val="yellow"/>
          </w:rPr>
          <w:delText xml:space="preserve">the </w:delText>
        </w:r>
      </w:del>
      <w:r w:rsidRPr="006A3299">
        <w:rPr>
          <w:highlight w:val="yellow"/>
        </w:rPr>
        <w:t xml:space="preserve">three-stage perception modules for image emotion analysis. </w:t>
      </w:r>
      <w:ins w:id="1012" w:author="Diane Pulvino" w:date="2023-07-04T16:15:00Z">
        <w:r w:rsidR="007F7E53">
          <w:rPr>
            <w:highlight w:val="yellow"/>
          </w:rPr>
          <w:t xml:space="preserve">The modules progressively learn emotion </w:t>
        </w:r>
        <w:r w:rsidR="007F7E53">
          <w:rPr>
            <w:highlight w:val="yellow"/>
          </w:rPr>
          <w:lastRenderedPageBreak/>
          <w:t>features based on an understanding of the visual content</w:t>
        </w:r>
      </w:ins>
      <w:ins w:id="1013" w:author="Diane Pulvino" w:date="2023-07-04T16:16:00Z">
        <w:r w:rsidR="007F7E53">
          <w:rPr>
            <w:highlight w:val="yellow"/>
          </w:rPr>
          <w:t xml:space="preserve"> by identifying entities, evaluating their attributes, and providing additional emotional cues</w:t>
        </w:r>
      </w:ins>
      <w:ins w:id="1014" w:author="Diane Pulvino" w:date="2023-07-04T16:15:00Z">
        <w:r w:rsidR="007F7E53">
          <w:rPr>
            <w:highlight w:val="yellow"/>
          </w:rPr>
          <w:t xml:space="preserve">. </w:t>
        </w:r>
      </w:ins>
      <w:del w:id="1015" w:author="Diane Pulvino" w:date="2023-07-04T16:15:00Z">
        <w:r w:rsidRPr="006A3299" w:rsidDel="007F7E53">
          <w:rPr>
            <w:highlight w:val="yellow"/>
          </w:rPr>
          <w:delText xml:space="preserve">By achieving progressive learning of emotion features based on visual content understanding, </w:delText>
        </w:r>
      </w:del>
      <w:del w:id="1016" w:author="Diane Pulvino" w:date="2023-07-04T16:16:00Z">
        <w:r w:rsidRPr="006A3299" w:rsidDel="007F7E53">
          <w:rPr>
            <w:highlight w:val="yellow"/>
          </w:rPr>
          <w:delText>the three-stage perception can identify the entities in the image, evaluate their attributes, and provide more emotional cues for image emotion analysis.</w:delText>
        </w:r>
      </w:del>
    </w:p>
    <w:p w14:paraId="58A352B0" w14:textId="0A6C8EA2" w:rsidR="007E24C9" w:rsidRPr="006A3299" w:rsidRDefault="00EA4A5F">
      <w:pPr>
        <w:pStyle w:val="Heading3"/>
        <w:rPr>
          <w:highlight w:val="yellow"/>
        </w:rPr>
      </w:pPr>
      <w:bookmarkStart w:id="1017" w:name="different-loss-penalty-coefficients"/>
      <w:del w:id="1018" w:author="Diane Pulvino" w:date="2023-07-04T16:16:00Z">
        <w:r w:rsidRPr="006A3299" w:rsidDel="007F7E53">
          <w:rPr>
            <w:highlight w:val="yellow"/>
          </w:rPr>
          <w:delText>Different l</w:delText>
        </w:r>
      </w:del>
      <w:ins w:id="1019" w:author="Diane Pulvino" w:date="2023-07-04T16:16:00Z">
        <w:r w:rsidR="007F7E53">
          <w:rPr>
            <w:highlight w:val="yellow"/>
          </w:rPr>
          <w:t>L</w:t>
        </w:r>
      </w:ins>
      <w:r w:rsidRPr="006A3299">
        <w:rPr>
          <w:highlight w:val="yellow"/>
        </w:rPr>
        <w:t xml:space="preserve">oss </w:t>
      </w:r>
      <w:del w:id="1020" w:author="Diane Pulvino" w:date="2023-07-04T16:16:00Z">
        <w:r w:rsidRPr="006A3299" w:rsidDel="007F7E53">
          <w:rPr>
            <w:highlight w:val="yellow"/>
          </w:rPr>
          <w:delText xml:space="preserve">penalty </w:delText>
        </w:r>
      </w:del>
      <w:ins w:id="1021" w:author="Diane Pulvino" w:date="2023-07-04T16:16:00Z">
        <w:r w:rsidR="007F7E53">
          <w:rPr>
            <w:highlight w:val="yellow"/>
          </w:rPr>
          <w:t>P</w:t>
        </w:r>
        <w:r w:rsidR="007F7E53" w:rsidRPr="006A3299">
          <w:rPr>
            <w:highlight w:val="yellow"/>
          </w:rPr>
          <w:t xml:space="preserve">enalty </w:t>
        </w:r>
      </w:ins>
      <w:del w:id="1022" w:author="Diane Pulvino" w:date="2023-07-04T16:17:00Z">
        <w:r w:rsidRPr="006A3299" w:rsidDel="007F7E53">
          <w:rPr>
            <w:highlight w:val="yellow"/>
          </w:rPr>
          <w:delText>coefficients</w:delText>
        </w:r>
      </w:del>
      <w:bookmarkEnd w:id="1017"/>
      <w:ins w:id="1023" w:author="Diane Pulvino" w:date="2023-07-04T16:17:00Z">
        <w:r w:rsidR="007F7E53">
          <w:rPr>
            <w:highlight w:val="yellow"/>
          </w:rPr>
          <w:t>C</w:t>
        </w:r>
        <w:r w:rsidR="007F7E53" w:rsidRPr="006A3299">
          <w:rPr>
            <w:highlight w:val="yellow"/>
          </w:rPr>
          <w:t>oefficients</w:t>
        </w:r>
      </w:ins>
    </w:p>
    <w:p w14:paraId="0CA808A6" w14:textId="402A91B7" w:rsidR="007E24C9" w:rsidRPr="006A3299" w:rsidRDefault="00EA4A5F">
      <w:pPr>
        <w:pStyle w:val="FirstParagraph"/>
        <w:rPr>
          <w:highlight w:val="yellow"/>
        </w:rPr>
      </w:pPr>
      <w:r w:rsidRPr="006A3299">
        <w:rPr>
          <w:highlight w:val="yellow"/>
        </w:rPr>
        <w:t>The</w:t>
      </w:r>
      <w:ins w:id="1024" w:author="Diane Pulvino" w:date="2023-07-05T15:54:00Z">
        <w:r w:rsidR="00392FDB">
          <w:rPr>
            <w:highlight w:val="yellow"/>
          </w:rPr>
          <w:t xml:space="preserve"> influence of entity, attribute, and emotion tasks are represented by</w:t>
        </w:r>
      </w:ins>
      <w:del w:id="1025" w:author="Diane Pulvino" w:date="2023-07-05T15:54:00Z">
        <w:r w:rsidRPr="006A3299" w:rsidDel="00392FDB">
          <w:rPr>
            <w:highlight w:val="yellow"/>
          </w:rPr>
          <w:delText xml:space="preserve"> three</w:delText>
        </w:r>
      </w:del>
      <w:r w:rsidRPr="006A3299">
        <w:rPr>
          <w:highlight w:val="yellow"/>
        </w:rPr>
        <w:t xml:space="preserve"> loss penalty coefficients </w:t>
      </w:r>
      <m:oMath>
        <m:sSub>
          <m:sSubPr>
            <m:ctrlPr>
              <w:rPr>
                <w:rFonts w:ascii="Cambria Math" w:hAnsi="Cambria Math"/>
                <w:highlight w:val="yellow"/>
              </w:rPr>
            </m:ctrlPr>
          </m:sSubPr>
          <m:e>
            <m:r>
              <w:rPr>
                <w:rFonts w:ascii="Cambria Math" w:hAnsi="Cambria Math"/>
                <w:highlight w:val="yellow"/>
              </w:rPr>
              <m:t>λ</m:t>
            </m:r>
          </m:e>
          <m:sub>
            <m:r>
              <w:rPr>
                <w:rFonts w:ascii="Cambria Math" w:hAnsi="Cambria Math"/>
                <w:highlight w:val="yellow"/>
              </w:rPr>
              <m:t>1</m:t>
            </m:r>
          </m:sub>
        </m:sSub>
      </m:oMath>
      <w:r w:rsidRPr="006A3299">
        <w:rPr>
          <w:highlight w:val="yellow"/>
        </w:rPr>
        <w:t xml:space="preserve">, </w:t>
      </w:r>
      <m:oMath>
        <m:sSub>
          <m:sSubPr>
            <m:ctrlPr>
              <w:rPr>
                <w:rFonts w:ascii="Cambria Math" w:hAnsi="Cambria Math"/>
                <w:highlight w:val="yellow"/>
              </w:rPr>
            </m:ctrlPr>
          </m:sSubPr>
          <m:e>
            <m:r>
              <w:rPr>
                <w:rFonts w:ascii="Cambria Math" w:hAnsi="Cambria Math"/>
                <w:highlight w:val="yellow"/>
              </w:rPr>
              <m:t>λ</m:t>
            </m:r>
          </m:e>
          <m:sub>
            <m:r>
              <w:rPr>
                <w:rFonts w:ascii="Cambria Math" w:hAnsi="Cambria Math"/>
                <w:highlight w:val="yellow"/>
              </w:rPr>
              <m:t>2</m:t>
            </m:r>
          </m:sub>
        </m:sSub>
      </m:oMath>
      <w:r w:rsidRPr="006A3299">
        <w:rPr>
          <w:highlight w:val="yellow"/>
        </w:rPr>
        <w:t xml:space="preserve">, and </w:t>
      </w:r>
      <m:oMath>
        <m:sSub>
          <m:sSubPr>
            <m:ctrlPr>
              <w:rPr>
                <w:rFonts w:ascii="Cambria Math" w:hAnsi="Cambria Math"/>
                <w:highlight w:val="yellow"/>
              </w:rPr>
            </m:ctrlPr>
          </m:sSubPr>
          <m:e>
            <m:r>
              <w:rPr>
                <w:rFonts w:ascii="Cambria Math" w:hAnsi="Cambria Math"/>
                <w:highlight w:val="yellow"/>
              </w:rPr>
              <m:t>λ</m:t>
            </m:r>
          </m:e>
          <m:sub>
            <m:r>
              <w:rPr>
                <w:rFonts w:ascii="Cambria Math" w:hAnsi="Cambria Math"/>
                <w:highlight w:val="yellow"/>
              </w:rPr>
              <m:t>3</m:t>
            </m:r>
          </m:sub>
        </m:sSub>
      </m:oMath>
      <w:ins w:id="1026" w:author="Diane Pulvino" w:date="2023-07-05T15:54:00Z">
        <w:r w:rsidR="00392FDB">
          <w:rPr>
            <w:highlight w:val="yellow"/>
          </w:rPr>
          <w:t>, respectively.</w:t>
        </w:r>
      </w:ins>
      <w:del w:id="1027" w:author="Diane Pulvino" w:date="2023-07-05T15:54:00Z">
        <w:r w:rsidRPr="006A3299" w:rsidDel="00392FDB">
          <w:rPr>
            <w:highlight w:val="yellow"/>
          </w:rPr>
          <w:delText xml:space="preserve"> represent the influence of entity, attribute, and emotion perception tasks.</w:delText>
        </w:r>
      </w:del>
      <w:r w:rsidRPr="006A3299">
        <w:rPr>
          <w:highlight w:val="yellow"/>
        </w:rPr>
        <w:t xml:space="preserve"> </w:t>
      </w:r>
      <w:ins w:id="1028" w:author="Diane Pulvino" w:date="2023-07-05T15:54:00Z">
        <w:r w:rsidR="00392FDB">
          <w:rPr>
            <w:highlight w:val="yellow"/>
          </w:rPr>
          <w:t>Table</w:t>
        </w:r>
      </w:ins>
      <w:ins w:id="1029" w:author="Diane Pulvino" w:date="2023-07-05T15:55:00Z">
        <w:r w:rsidR="00392FDB">
          <w:rPr>
            <w:highlight w:val="yellow"/>
          </w:rPr>
          <w:t xml:space="preserve"> </w:t>
        </w:r>
        <w:r w:rsidR="00392FDB">
          <w:rPr>
            <w:rStyle w:val="Hyperlink"/>
            <w:highlight w:val="yellow"/>
          </w:rPr>
          <w:fldChar w:fldCharType="begin"/>
        </w:r>
        <w:r w:rsidR="00392FDB">
          <w:rPr>
            <w:rStyle w:val="Hyperlink"/>
            <w:highlight w:val="yellow"/>
          </w:rPr>
          <w:instrText xml:space="preserve"> HYPERLINK \l "tab:trains" \h </w:instrText>
        </w:r>
        <w:r w:rsidR="00392FDB">
          <w:rPr>
            <w:rStyle w:val="Hyperlink"/>
            <w:highlight w:val="yellow"/>
          </w:rPr>
          <w:fldChar w:fldCharType="separate"/>
        </w:r>
        <w:r w:rsidR="00392FDB" w:rsidRPr="006A3299">
          <w:rPr>
            <w:rStyle w:val="Hyperlink"/>
            <w:highlight w:val="yellow"/>
          </w:rPr>
          <w:t>[tab:trains]</w:t>
        </w:r>
        <w:r w:rsidR="00392FDB">
          <w:rPr>
            <w:rStyle w:val="Hyperlink"/>
            <w:highlight w:val="yellow"/>
          </w:rPr>
          <w:fldChar w:fldCharType="end"/>
        </w:r>
        <w:r w:rsidR="00392FDB">
          <w:rPr>
            <w:rStyle w:val="Hyperlink"/>
            <w:highlight w:val="yellow"/>
          </w:rPr>
          <w:t xml:space="preserve"> </w:t>
        </w:r>
        <w:r w:rsidR="00392FDB">
          <w:rPr>
            <w:highlight w:val="yellow"/>
          </w:rPr>
          <w:t>shows th</w:t>
        </w:r>
      </w:ins>
      <w:del w:id="1030" w:author="Diane Pulvino" w:date="2023-07-05T15:55:00Z">
        <w:r w:rsidRPr="006A3299" w:rsidDel="00392FDB">
          <w:rPr>
            <w:highlight w:val="yellow"/>
          </w:rPr>
          <w:delText>W</w:delText>
        </w:r>
      </w:del>
      <w:r w:rsidRPr="006A3299">
        <w:rPr>
          <w:highlight w:val="yellow"/>
        </w:rPr>
        <w:t>e</w:t>
      </w:r>
      <w:ins w:id="1031" w:author="Diane Pulvino" w:date="2023-07-05T15:55:00Z">
        <w:r w:rsidR="00392FDB">
          <w:rPr>
            <w:highlight w:val="yellow"/>
          </w:rPr>
          <w:t xml:space="preserve"> effect of the</w:t>
        </w:r>
      </w:ins>
      <w:ins w:id="1032" w:author="Diane Pulvino" w:date="2023-07-05T15:58:00Z">
        <w:r w:rsidR="00BF742E">
          <w:rPr>
            <w:highlight w:val="yellow"/>
          </w:rPr>
          <w:t>se</w:t>
        </w:r>
      </w:ins>
      <w:ins w:id="1033" w:author="Diane Pulvino" w:date="2023-07-05T15:55:00Z">
        <w:r w:rsidR="00392FDB">
          <w:rPr>
            <w:highlight w:val="yellow"/>
          </w:rPr>
          <w:t xml:space="preserve"> tasks for several common coefficient settings. </w:t>
        </w:r>
      </w:ins>
      <w:del w:id="1034" w:author="Diane Pulvino" w:date="2023-07-05T15:55:00Z">
        <w:r w:rsidRPr="006A3299" w:rsidDel="00392FDB">
          <w:rPr>
            <w:highlight w:val="yellow"/>
          </w:rPr>
          <w:delText xml:space="preserve"> choose some typical coefficient settings to show the effect of the three tasks. </w:delText>
        </w:r>
      </w:del>
      <w:r w:rsidRPr="006A3299">
        <w:rPr>
          <w:highlight w:val="yellow"/>
        </w:rPr>
        <w:t xml:space="preserve">The </w:t>
      </w:r>
      <w:ins w:id="1035" w:author="Diane Pulvino" w:date="2023-07-05T15:55:00Z">
        <w:r w:rsidR="00392FDB">
          <w:rPr>
            <w:highlight w:val="yellow"/>
          </w:rPr>
          <w:t>following observations can be made.</w:t>
        </w:r>
      </w:ins>
      <w:del w:id="1036" w:author="Diane Pulvino" w:date="2023-07-05T15:55:00Z">
        <w:r w:rsidRPr="006A3299" w:rsidDel="00392FDB">
          <w:rPr>
            <w:highlight w:val="yellow"/>
          </w:rPr>
          <w:delText>experimental results are shown in Table</w:delText>
        </w:r>
      </w:del>
      <w:del w:id="1037" w:author="Diane Pulvino" w:date="2023-07-05T15:54:00Z">
        <w:r w:rsidRPr="006A3299" w:rsidDel="00392FDB">
          <w:rPr>
            <w:highlight w:val="yellow"/>
          </w:rPr>
          <w:delText xml:space="preserve"> </w:delText>
        </w:r>
        <w:r w:rsidDel="00392FDB">
          <w:rPr>
            <w:rStyle w:val="Hyperlink"/>
            <w:highlight w:val="yellow"/>
          </w:rPr>
          <w:fldChar w:fldCharType="begin"/>
        </w:r>
        <w:r w:rsidDel="00392FDB">
          <w:rPr>
            <w:rStyle w:val="Hyperlink"/>
            <w:highlight w:val="yellow"/>
          </w:rPr>
          <w:delInstrText xml:space="preserve"> HYPERLINK \l "tab:trains" \h </w:delInstrText>
        </w:r>
        <w:r w:rsidDel="00392FDB">
          <w:rPr>
            <w:rStyle w:val="Hyperlink"/>
            <w:highlight w:val="yellow"/>
          </w:rPr>
          <w:fldChar w:fldCharType="separate"/>
        </w:r>
        <w:r w:rsidRPr="006A3299" w:rsidDel="00392FDB">
          <w:rPr>
            <w:rStyle w:val="Hyperlink"/>
            <w:highlight w:val="yellow"/>
          </w:rPr>
          <w:delText>[tab:trains]</w:delText>
        </w:r>
        <w:r w:rsidDel="00392FDB">
          <w:rPr>
            <w:rStyle w:val="Hyperlink"/>
            <w:highlight w:val="yellow"/>
          </w:rPr>
          <w:fldChar w:fldCharType="end"/>
        </w:r>
      </w:del>
      <w:del w:id="1038" w:author="Diane Pulvino" w:date="2023-07-05T15:55:00Z">
        <w:r w:rsidRPr="006A3299" w:rsidDel="00392FDB">
          <w:rPr>
            <w:highlight w:val="yellow"/>
          </w:rPr>
          <w:delText>. From the table, we have the following observations:</w:delText>
        </w:r>
      </w:del>
    </w:p>
    <w:p w14:paraId="25609290" w14:textId="08502880" w:rsidR="007E24C9" w:rsidRPr="006A3299" w:rsidRDefault="00392FDB">
      <w:pPr>
        <w:pStyle w:val="BodyText"/>
        <w:rPr>
          <w:highlight w:val="yellow"/>
        </w:rPr>
      </w:pPr>
      <w:ins w:id="1039" w:author="Diane Pulvino" w:date="2023-07-05T15:56:00Z">
        <w:r>
          <w:rPr>
            <w:highlight w:val="yellow"/>
          </w:rPr>
          <w:t>When the e</w:t>
        </w:r>
      </w:ins>
      <w:ins w:id="1040" w:author="Diane Pulvino" w:date="2023-07-05T16:00:00Z">
        <w:r w:rsidR="00593BFB">
          <w:rPr>
            <w:highlight w:val="yellow"/>
          </w:rPr>
          <w:t xml:space="preserve">motion classification task is used by itself, it yields </w:t>
        </w:r>
      </w:ins>
      <w:ins w:id="1041" w:author="Diane Pulvino" w:date="2023-07-05T16:01:00Z">
        <w:r w:rsidR="00593BFB">
          <w:rPr>
            <w:highlight w:val="yellow"/>
          </w:rPr>
          <w:t>a</w:t>
        </w:r>
      </w:ins>
      <w:ins w:id="1042" w:author="Diane Pulvino" w:date="2023-07-05T15:56:00Z">
        <w:r>
          <w:rPr>
            <w:highlight w:val="yellow"/>
          </w:rPr>
          <w:t xml:space="preserve">ccuracies of </w:t>
        </w:r>
      </w:ins>
      <w:del w:id="1043" w:author="Diane Pulvino" w:date="2023-07-05T16:01:00Z">
        <w:r w:rsidR="00EA4A5F" w:rsidRPr="006A3299" w:rsidDel="00593BFB">
          <w:rPr>
            <w:highlight w:val="yellow"/>
          </w:rPr>
          <w:delText xml:space="preserve">The network achieves accuracies of </w:delText>
        </w:r>
      </w:del>
      <w:r w:rsidR="00EA4A5F" w:rsidRPr="006A3299">
        <w:rPr>
          <w:highlight w:val="yellow"/>
        </w:rPr>
        <w:t>0.7239</w:t>
      </w:r>
      <w:ins w:id="1044" w:author="Diane Pulvino" w:date="2023-07-05T16:01:00Z">
        <w:r w:rsidR="00E14A6D">
          <w:rPr>
            <w:highlight w:val="yellow"/>
          </w:rPr>
          <w:t xml:space="preserve"> on the Emotion</w:t>
        </w:r>
        <w:r w:rsidR="00593BFB">
          <w:rPr>
            <w:highlight w:val="yellow"/>
          </w:rPr>
          <w:t>RoI data set</w:t>
        </w:r>
      </w:ins>
      <w:r w:rsidR="00EA4A5F" w:rsidRPr="006A3299">
        <w:rPr>
          <w:highlight w:val="yellow"/>
        </w:rPr>
        <w:t>, 0.7840</w:t>
      </w:r>
      <w:ins w:id="1045" w:author="Diane Pulvino" w:date="2023-07-05T16:01:00Z">
        <w:r w:rsidR="00593BFB">
          <w:rPr>
            <w:highlight w:val="yellow"/>
          </w:rPr>
          <w:t xml:space="preserve"> on the FI data set,</w:t>
        </w:r>
      </w:ins>
      <w:del w:id="1046" w:author="Diane Pulvino" w:date="2023-07-05T16:01:00Z">
        <w:r w:rsidR="00EA4A5F" w:rsidRPr="006A3299" w:rsidDel="00593BFB">
          <w:rPr>
            <w:highlight w:val="yellow"/>
          </w:rPr>
          <w:delText>,</w:delText>
        </w:r>
      </w:del>
      <w:r w:rsidR="00EA4A5F" w:rsidRPr="006A3299">
        <w:rPr>
          <w:highlight w:val="yellow"/>
        </w:rPr>
        <w:t xml:space="preserve"> and 0.3829 on the </w:t>
      </w:r>
      <w:del w:id="1047" w:author="Diane Pulvino" w:date="2023-07-05T16:01:00Z">
        <w:r w:rsidR="00EA4A5F" w:rsidRPr="006A3299" w:rsidDel="00593BFB">
          <w:rPr>
            <w:highlight w:val="yellow"/>
          </w:rPr>
          <w:delText xml:space="preserve">EmotionRoI, FI, and </w:delText>
        </w:r>
      </w:del>
      <w:r w:rsidR="00EA4A5F" w:rsidRPr="006A3299">
        <w:rPr>
          <w:highlight w:val="yellow"/>
        </w:rPr>
        <w:t>WEBEmo data</w:t>
      </w:r>
      <w:ins w:id="1048" w:author="Diane Pulvino" w:date="2023-07-05T16:01:00Z">
        <w:r w:rsidR="00593BFB">
          <w:rPr>
            <w:highlight w:val="yellow"/>
          </w:rPr>
          <w:t xml:space="preserve"> </w:t>
        </w:r>
      </w:ins>
      <w:r w:rsidR="00EA4A5F" w:rsidRPr="006A3299">
        <w:rPr>
          <w:highlight w:val="yellow"/>
        </w:rPr>
        <w:t>set</w:t>
      </w:r>
      <w:ins w:id="1049" w:author="Diane Pulvino" w:date="2023-07-05T16:01:00Z">
        <w:r w:rsidR="00593BFB">
          <w:rPr>
            <w:highlight w:val="yellow"/>
          </w:rPr>
          <w:t xml:space="preserve">. If either the entity </w:t>
        </w:r>
      </w:ins>
      <w:ins w:id="1050" w:author="Diane Pulvino" w:date="2023-07-05T16:02:00Z">
        <w:r w:rsidR="00593BFB">
          <w:rPr>
            <w:highlight w:val="yellow"/>
          </w:rPr>
          <w:t>classification</w:t>
        </w:r>
      </w:ins>
      <w:ins w:id="1051" w:author="Diane Pulvino" w:date="2023-07-05T16:01:00Z">
        <w:r w:rsidR="00593BFB">
          <w:rPr>
            <w:highlight w:val="yellow"/>
          </w:rPr>
          <w:t xml:space="preserve"> </w:t>
        </w:r>
      </w:ins>
      <w:ins w:id="1052" w:author="Diane Pulvino" w:date="2023-07-05T16:02:00Z">
        <w:r w:rsidR="00593BFB">
          <w:rPr>
            <w:highlight w:val="yellow"/>
          </w:rPr>
          <w:t>or attribute distr</w:t>
        </w:r>
        <w:r w:rsidR="00E14A6D">
          <w:rPr>
            <w:highlight w:val="yellow"/>
          </w:rPr>
          <w:t>ibution task is used on its own</w:t>
        </w:r>
      </w:ins>
      <w:ins w:id="1053" w:author="Diane Pulvino" w:date="2023-07-06T15:05:00Z">
        <w:r w:rsidR="00E14A6D">
          <w:rPr>
            <w:highlight w:val="yellow"/>
          </w:rPr>
          <w:t xml:space="preserve"> </w:t>
        </w:r>
        <w:r w:rsidR="002A25DE">
          <w:rPr>
            <w:highlight w:val="yellow"/>
          </w:rPr>
          <w:t>(</w:t>
        </w:r>
        <m:oMath>
          <m:sSub>
            <m:sSubPr>
              <m:ctrlPr>
                <w:rPr>
                  <w:rFonts w:ascii="Cambria Math" w:hAnsi="Cambria Math"/>
                  <w:highlight w:val="yellow"/>
                </w:rPr>
              </m:ctrlPr>
            </m:sSubPr>
            <m:e>
              <m:r>
                <w:rPr>
                  <w:rFonts w:ascii="Cambria Math" w:hAnsi="Cambria Math"/>
                  <w:highlight w:val="yellow"/>
                </w:rPr>
                <m:t>λ</m:t>
              </m:r>
            </m:e>
            <m:sub>
              <m:r>
                <w:rPr>
                  <w:rFonts w:ascii="Cambria Math" w:hAnsi="Cambria Math"/>
                  <w:highlight w:val="yellow"/>
                </w:rPr>
                <m:t>1</m:t>
              </m:r>
            </m:sub>
          </m:sSub>
        </m:oMath>
        <w:r w:rsidR="00E14A6D" w:rsidRPr="006A3299">
          <w:rPr>
            <w:highlight w:val="yellow"/>
          </w:rPr>
          <w:t>:</w:t>
        </w:r>
        <m:oMath>
          <m:sSub>
            <m:sSubPr>
              <m:ctrlPr>
                <w:rPr>
                  <w:rFonts w:ascii="Cambria Math" w:hAnsi="Cambria Math"/>
                  <w:highlight w:val="yellow"/>
                </w:rPr>
              </m:ctrlPr>
            </m:sSubPr>
            <m:e>
              <m:r>
                <w:rPr>
                  <w:rFonts w:ascii="Cambria Math" w:hAnsi="Cambria Math"/>
                  <w:highlight w:val="yellow"/>
                </w:rPr>
                <m:t>λ</m:t>
              </m:r>
            </m:e>
            <m:sub>
              <m:r>
                <w:rPr>
                  <w:rFonts w:ascii="Cambria Math" w:hAnsi="Cambria Math"/>
                  <w:highlight w:val="yellow"/>
                </w:rPr>
                <m:t>2</m:t>
              </m:r>
            </m:sub>
          </m:sSub>
        </m:oMath>
        <w:r w:rsidR="00E14A6D" w:rsidRPr="006A3299">
          <w:rPr>
            <w:highlight w:val="yellow"/>
          </w:rPr>
          <w:t>:</w:t>
        </w:r>
        <m:oMath>
          <m:sSub>
            <m:sSubPr>
              <m:ctrlPr>
                <w:rPr>
                  <w:rFonts w:ascii="Cambria Math" w:hAnsi="Cambria Math"/>
                  <w:highlight w:val="yellow"/>
                </w:rPr>
              </m:ctrlPr>
            </m:sSubPr>
            <m:e>
              <m:r>
                <w:rPr>
                  <w:rFonts w:ascii="Cambria Math" w:hAnsi="Cambria Math"/>
                  <w:highlight w:val="yellow"/>
                </w:rPr>
                <m:t>λ</m:t>
              </m:r>
            </m:e>
            <m:sub>
              <m:r>
                <w:rPr>
                  <w:rFonts w:ascii="Cambria Math" w:hAnsi="Cambria Math"/>
                  <w:highlight w:val="yellow"/>
                </w:rPr>
                <m:t>3</m:t>
              </m:r>
            </m:sub>
          </m:sSub>
        </m:oMath>
        <w:r w:rsidR="00E14A6D" w:rsidRPr="006A3299">
          <w:rPr>
            <w:highlight w:val="yellow"/>
          </w:rPr>
          <w:t>=0:1:1 or 1:0:1, respectively)</w:t>
        </w:r>
        <w:r w:rsidR="00E14A6D">
          <w:rPr>
            <w:highlight w:val="yellow"/>
          </w:rPr>
          <w:t>,</w:t>
        </w:r>
      </w:ins>
      <w:ins w:id="1054" w:author="Diane Pulvino" w:date="2023-07-05T16:02:00Z">
        <w:r w:rsidR="00593BFB">
          <w:rPr>
            <w:highlight w:val="yellow"/>
          </w:rPr>
          <w:t xml:space="preserve"> </w:t>
        </w:r>
      </w:ins>
      <w:del w:id="1055" w:author="Diane Pulvino" w:date="2023-07-05T16:01:00Z">
        <w:r w:rsidR="00EA4A5F" w:rsidRPr="006A3299" w:rsidDel="00593BFB">
          <w:rPr>
            <w:highlight w:val="yellow"/>
          </w:rPr>
          <w:delText xml:space="preserve">s, respectively, when using only the emotion classification task. However, </w:delText>
        </w:r>
      </w:del>
      <w:del w:id="1056" w:author="Diane Pulvino" w:date="2023-07-05T16:02:00Z">
        <w:r w:rsidR="00EA4A5F" w:rsidRPr="006A3299" w:rsidDel="00593BFB">
          <w:rPr>
            <w:highlight w:val="yellow"/>
          </w:rPr>
          <w:delText xml:space="preserve">the recognition </w:delText>
        </w:r>
      </w:del>
      <w:r w:rsidR="00EA4A5F" w:rsidRPr="006A3299">
        <w:rPr>
          <w:highlight w:val="yellow"/>
        </w:rPr>
        <w:t>performance declines</w:t>
      </w:r>
      <w:del w:id="1057" w:author="Diane Pulvino" w:date="2023-07-06T15:06:00Z">
        <w:r w:rsidR="00EA4A5F" w:rsidRPr="006A3299" w:rsidDel="00E14A6D">
          <w:rPr>
            <w:highlight w:val="yellow"/>
          </w:rPr>
          <w:delText xml:space="preserve"> </w:delText>
        </w:r>
      </w:del>
      <w:del w:id="1058" w:author="Diane Pulvino" w:date="2023-07-05T16:02:00Z">
        <w:r w:rsidR="00EA4A5F" w:rsidRPr="006A3299" w:rsidDel="00593BFB">
          <w:rPr>
            <w:highlight w:val="yellow"/>
          </w:rPr>
          <w:delText xml:space="preserve">when the entity classification task or the attribute distribution learning task is added alone </w:delText>
        </w:r>
      </w:del>
      <w:del w:id="1059" w:author="Diane Pulvino" w:date="2023-07-06T15:05:00Z">
        <w:r w:rsidR="00EA4A5F" w:rsidRPr="006A3299" w:rsidDel="00E14A6D">
          <w:rPr>
            <w:highlight w:val="yellow"/>
          </w:rPr>
          <w:delText>(</w:delText>
        </w:r>
      </w:del>
      <w:del w:id="1060" w:author="Diane Pulvino" w:date="2023-07-05T16:02:00Z">
        <w:r w:rsidR="00EA4A5F" w:rsidRPr="006A3299" w:rsidDel="00593BFB">
          <w:rPr>
            <w:highlight w:val="yellow"/>
          </w:rPr>
          <w:delText>i.e.,</w:delText>
        </w:r>
      </w:del>
      <w:del w:id="1061" w:author="Diane Pulvino" w:date="2023-07-06T15:05:00Z">
        <w:r w:rsidR="00EA4A5F" w:rsidRPr="006A3299" w:rsidDel="00E14A6D">
          <w:rPr>
            <w:highlight w:val="yellow"/>
          </w:rPr>
          <w:delText xml:space="preserve"> </w:delText>
        </w:r>
        <m:oMath>
          <m:sSub>
            <m:sSubPr>
              <m:ctrlPr>
                <w:rPr>
                  <w:rFonts w:ascii="Cambria Math" w:hAnsi="Cambria Math"/>
                  <w:highlight w:val="yellow"/>
                </w:rPr>
              </m:ctrlPr>
            </m:sSubPr>
            <m:e>
              <m:r>
                <w:rPr>
                  <w:rFonts w:ascii="Cambria Math" w:hAnsi="Cambria Math"/>
                  <w:highlight w:val="yellow"/>
                </w:rPr>
                <m:t>λ</m:t>
              </m:r>
            </m:e>
            <m:sub>
              <m:r>
                <w:rPr>
                  <w:rFonts w:ascii="Cambria Math" w:hAnsi="Cambria Math"/>
                  <w:highlight w:val="yellow"/>
                </w:rPr>
                <m:t>1</m:t>
              </m:r>
            </m:sub>
          </m:sSub>
        </m:oMath>
        <w:r w:rsidR="00EA4A5F" w:rsidRPr="006A3299" w:rsidDel="00E14A6D">
          <w:rPr>
            <w:highlight w:val="yellow"/>
          </w:rPr>
          <w:delText>:</w:delText>
        </w:r>
        <m:oMath>
          <m:sSub>
            <m:sSubPr>
              <m:ctrlPr>
                <w:rPr>
                  <w:rFonts w:ascii="Cambria Math" w:hAnsi="Cambria Math"/>
                  <w:highlight w:val="yellow"/>
                </w:rPr>
              </m:ctrlPr>
            </m:sSubPr>
            <m:e>
              <m:r>
                <w:rPr>
                  <w:rFonts w:ascii="Cambria Math" w:hAnsi="Cambria Math"/>
                  <w:highlight w:val="yellow"/>
                </w:rPr>
                <m:t>λ</m:t>
              </m:r>
            </m:e>
            <m:sub>
              <m:r>
                <w:rPr>
                  <w:rFonts w:ascii="Cambria Math" w:hAnsi="Cambria Math"/>
                  <w:highlight w:val="yellow"/>
                </w:rPr>
                <m:t>2</m:t>
              </m:r>
            </m:sub>
          </m:sSub>
        </m:oMath>
        <w:r w:rsidR="00EA4A5F" w:rsidRPr="006A3299" w:rsidDel="00E14A6D">
          <w:rPr>
            <w:highlight w:val="yellow"/>
          </w:rPr>
          <w:delText>:</w:delText>
        </w:r>
        <m:oMath>
          <m:sSub>
            <m:sSubPr>
              <m:ctrlPr>
                <w:rPr>
                  <w:rFonts w:ascii="Cambria Math" w:hAnsi="Cambria Math"/>
                  <w:highlight w:val="yellow"/>
                </w:rPr>
              </m:ctrlPr>
            </m:sSubPr>
            <m:e>
              <m:r>
                <w:rPr>
                  <w:rFonts w:ascii="Cambria Math" w:hAnsi="Cambria Math"/>
                  <w:highlight w:val="yellow"/>
                </w:rPr>
                <m:t>λ</m:t>
              </m:r>
            </m:e>
            <m:sub>
              <m:r>
                <w:rPr>
                  <w:rFonts w:ascii="Cambria Math" w:hAnsi="Cambria Math"/>
                  <w:highlight w:val="yellow"/>
                </w:rPr>
                <m:t>3</m:t>
              </m:r>
            </m:sub>
          </m:sSub>
        </m:oMath>
        <w:r w:rsidR="00EA4A5F" w:rsidRPr="006A3299" w:rsidDel="00E14A6D">
          <w:rPr>
            <w:highlight w:val="yellow"/>
          </w:rPr>
          <w:delText>=0:1:1 or 1:0:1, respectively)</w:delText>
        </w:r>
      </w:del>
      <w:r w:rsidR="00EA4A5F" w:rsidRPr="006A3299">
        <w:rPr>
          <w:highlight w:val="yellow"/>
        </w:rPr>
        <w:t xml:space="preserve"> on </w:t>
      </w:r>
      <w:del w:id="1062" w:author="Diane Pulvino" w:date="2023-07-05T16:02:00Z">
        <w:r w:rsidR="00EA4A5F" w:rsidRPr="006A3299" w:rsidDel="00593BFB">
          <w:rPr>
            <w:highlight w:val="yellow"/>
          </w:rPr>
          <w:delText>all three datasets</w:delText>
        </w:r>
      </w:del>
      <w:ins w:id="1063" w:author="Diane Pulvino" w:date="2023-07-05T16:02:00Z">
        <w:r w:rsidR="00593BFB">
          <w:rPr>
            <w:highlight w:val="yellow"/>
          </w:rPr>
          <w:t>every data set</w:t>
        </w:r>
      </w:ins>
      <w:r w:rsidR="00EA4A5F" w:rsidRPr="006A3299">
        <w:rPr>
          <w:highlight w:val="yellow"/>
        </w:rPr>
        <w:t xml:space="preserve">. </w:t>
      </w:r>
      <w:ins w:id="1064" w:author="Diane Pulvino" w:date="2023-07-05T16:02:00Z">
        <w:r w:rsidR="00593BFB">
          <w:rPr>
            <w:highlight w:val="yellow"/>
          </w:rPr>
          <w:t>It’s possible that the weaker connections between entity and attribute features and emotion analysis causes a deficit in feature</w:t>
        </w:r>
      </w:ins>
      <w:ins w:id="1065" w:author="Diane Pulvino" w:date="2023-07-05T16:03:00Z">
        <w:r w:rsidR="00593BFB">
          <w:rPr>
            <w:highlight w:val="yellow"/>
          </w:rPr>
          <w:t xml:space="preserve"> dependency learning.</w:t>
        </w:r>
      </w:ins>
      <w:del w:id="1066" w:author="Diane Pulvino" w:date="2023-07-05T16:03:00Z">
        <w:r w:rsidR="00EA4A5F" w:rsidRPr="006A3299" w:rsidDel="00593BFB">
          <w:rPr>
            <w:highlight w:val="yellow"/>
          </w:rPr>
          <w:delText>This may be due to weak associations between entity/attribute features and emotional analysis, thus failing to learn feature dependencies adequately.</w:delText>
        </w:r>
      </w:del>
      <w:r w:rsidR="00EA4A5F" w:rsidRPr="006A3299">
        <w:rPr>
          <w:highlight w:val="yellow"/>
        </w:rPr>
        <w:t xml:space="preserve"> </w:t>
      </w:r>
      <w:ins w:id="1067" w:author="Diane Pulvino" w:date="2023-07-05T16:04:00Z">
        <w:r w:rsidR="00593BFB">
          <w:rPr>
            <w:highlight w:val="yellow"/>
          </w:rPr>
          <w:t xml:space="preserve">A setting of 1:1:2, which uses all three of the perception tasks, yields a significant decline in performance. </w:t>
        </w:r>
      </w:ins>
      <w:del w:id="1068" w:author="Diane Pulvino" w:date="2023-07-05T16:04:00Z">
        <w:r w:rsidR="00EA4A5F" w:rsidRPr="006A3299" w:rsidDel="00593BFB">
          <w:rPr>
            <w:highlight w:val="yellow"/>
          </w:rPr>
          <w:delText xml:space="preserve">When all three perception tasks are introduced simultaneously with the setting of 1:1:2, the network performance declines significantly. </w:delText>
        </w:r>
      </w:del>
      <w:ins w:id="1069" w:author="Diane Pulvino" w:date="2023-07-05T17:54:00Z">
        <w:r w:rsidR="00D72FBA">
          <w:rPr>
            <w:highlight w:val="yellow"/>
          </w:rPr>
          <w:t>Optimum results are achieved when the entity and attribute task coefficients are reduced to</w:t>
        </w:r>
      </w:ins>
      <w:del w:id="1070" w:author="Diane Pulvino" w:date="2023-07-05T17:54:00Z">
        <w:r w:rsidR="00EA4A5F" w:rsidRPr="006A3299" w:rsidDel="00D72FBA">
          <w:rPr>
            <w:highlight w:val="yellow"/>
          </w:rPr>
          <w:delText xml:space="preserve">However, </w:delText>
        </w:r>
      </w:del>
      <w:ins w:id="1071" w:author="Diane Pulvino" w:date="2023-07-05T17:55:00Z">
        <w:r w:rsidR="00D72FBA">
          <w:rPr>
            <w:highlight w:val="yellow"/>
          </w:rPr>
          <w:t xml:space="preserve"> </w:t>
        </w:r>
      </w:ins>
      <w:del w:id="1072" w:author="Diane Pulvino" w:date="2023-07-05T17:55:00Z">
        <w:r w:rsidR="00EA4A5F" w:rsidRPr="006A3299" w:rsidDel="00D72FBA">
          <w:rPr>
            <w:highlight w:val="yellow"/>
          </w:rPr>
          <w:delText xml:space="preserve">by reducing the coefficients of the entity classification task and attribute distribution learning task to </w:delText>
        </w:r>
      </w:del>
      <w:r w:rsidR="00EA4A5F" w:rsidRPr="006A3299">
        <w:rPr>
          <w:highlight w:val="yellow"/>
        </w:rPr>
        <w:t>0.1</w:t>
      </w:r>
      <w:ins w:id="1073" w:author="Diane Pulvino" w:date="2023-07-05T17:55:00Z">
        <w:r w:rsidR="00D72FBA">
          <w:rPr>
            <w:highlight w:val="yellow"/>
          </w:rPr>
          <w:t xml:space="preserve"> and 0.8, respectively, while the emotion task coefficient remains at 2.</w:t>
        </w:r>
      </w:ins>
      <w:del w:id="1074" w:author="Diane Pulvino" w:date="2023-07-05T17:55:00Z">
        <w:r w:rsidR="00EA4A5F" w:rsidRPr="006A3299" w:rsidDel="00D72FBA">
          <w:rPr>
            <w:highlight w:val="yellow"/>
          </w:rPr>
          <w:delText>:0.8:2</w:delText>
        </w:r>
      </w:del>
      <w:del w:id="1075" w:author="Diane Pulvino" w:date="2023-07-05T17:56:00Z">
        <w:r w:rsidR="00EA4A5F" w:rsidRPr="006A3299" w:rsidDel="00D72FBA">
          <w:rPr>
            <w:highlight w:val="yellow"/>
          </w:rPr>
          <w:delText>, the performance of the network gradually improves, leading to the best results.</w:delText>
        </w:r>
      </w:del>
      <w:r w:rsidR="00EA4A5F" w:rsidRPr="006A3299">
        <w:rPr>
          <w:highlight w:val="yellow"/>
        </w:rPr>
        <w:t xml:space="preserve"> </w:t>
      </w:r>
      <w:ins w:id="1076" w:author="Diane Pulvino" w:date="2023-07-05T17:56:00Z">
        <w:r w:rsidR="00D72FBA">
          <w:rPr>
            <w:highlight w:val="yellow"/>
          </w:rPr>
          <w:t>A similar ratio yields the best results f</w:t>
        </w:r>
      </w:ins>
      <w:del w:id="1077" w:author="Diane Pulvino" w:date="2023-07-05T17:56:00Z">
        <w:r w:rsidR="00EA4A5F" w:rsidRPr="006A3299" w:rsidDel="00D72FBA">
          <w:rPr>
            <w:highlight w:val="yellow"/>
          </w:rPr>
          <w:delText>F</w:delText>
        </w:r>
      </w:del>
      <w:r w:rsidR="00EA4A5F" w:rsidRPr="006A3299">
        <w:rPr>
          <w:highlight w:val="yellow"/>
        </w:rPr>
        <w:t>or image regression and label distribution learning</w:t>
      </w:r>
      <w:del w:id="1078" w:author="Diane Pulvino" w:date="2023-07-05T17:56:00Z">
        <w:r w:rsidR="00EA4A5F" w:rsidRPr="006A3299" w:rsidDel="00D72FBA">
          <w:rPr>
            <w:highlight w:val="yellow"/>
          </w:rPr>
          <w:delText xml:space="preserve"> tasks, the loss coefficients exhibit similar patterns</w:delText>
        </w:r>
      </w:del>
      <w:ins w:id="1079" w:author="Diane Pulvino" w:date="2023-07-05T17:56:00Z">
        <w:r w:rsidR="00D72FBA">
          <w:rPr>
            <w:highlight w:val="yellow"/>
          </w:rPr>
          <w:t>,</w:t>
        </w:r>
      </w:ins>
      <w:del w:id="1080" w:author="Diane Pulvino" w:date="2023-07-05T17:56:00Z">
        <w:r w:rsidR="00EA4A5F" w:rsidRPr="006A3299" w:rsidDel="00D72FBA">
          <w:rPr>
            <w:highlight w:val="yellow"/>
          </w:rPr>
          <w:delText>.</w:delText>
        </w:r>
      </w:del>
      <w:r w:rsidR="00EA4A5F" w:rsidRPr="006A3299">
        <w:rPr>
          <w:highlight w:val="yellow"/>
        </w:rPr>
        <w:t xml:space="preserve"> </w:t>
      </w:r>
      <w:del w:id="1081" w:author="Diane Pulvino" w:date="2023-07-05T17:56:00Z">
        <w:r w:rsidR="00EA4A5F" w:rsidRPr="006A3299" w:rsidDel="00D72FBA">
          <w:rPr>
            <w:highlight w:val="yellow"/>
          </w:rPr>
          <w:delText>However</w:delText>
        </w:r>
      </w:del>
      <w:ins w:id="1082" w:author="Diane Pulvino" w:date="2023-07-05T17:56:00Z">
        <w:r w:rsidR="00D72FBA">
          <w:rPr>
            <w:highlight w:val="yellow"/>
          </w:rPr>
          <w:t>although</w:t>
        </w:r>
      </w:ins>
      <w:del w:id="1083" w:author="Diane Pulvino" w:date="2023-07-05T17:57:00Z">
        <w:r w:rsidR="00EA4A5F" w:rsidRPr="006A3299" w:rsidDel="00D72FBA">
          <w:rPr>
            <w:highlight w:val="yellow"/>
          </w:rPr>
          <w:delText>, on</w:delText>
        </w:r>
      </w:del>
      <w:r w:rsidR="00EA4A5F" w:rsidRPr="006A3299">
        <w:rPr>
          <w:highlight w:val="yellow"/>
        </w:rPr>
        <w:t xml:space="preserve"> the IAPS, EMOTIC, and Flickr_LDL data</w:t>
      </w:r>
      <w:ins w:id="1084" w:author="Diane Pulvino" w:date="2023-07-05T17:57:00Z">
        <w:r w:rsidR="00D72FBA">
          <w:rPr>
            <w:highlight w:val="yellow"/>
          </w:rPr>
          <w:t xml:space="preserve"> </w:t>
        </w:r>
      </w:ins>
      <w:r w:rsidR="00EA4A5F" w:rsidRPr="006A3299">
        <w:rPr>
          <w:highlight w:val="yellow"/>
        </w:rPr>
        <w:t>sets</w:t>
      </w:r>
      <w:del w:id="1085" w:author="Diane Pulvino" w:date="2023-07-05T17:57:00Z">
        <w:r w:rsidR="00EA4A5F" w:rsidRPr="006A3299" w:rsidDel="00D72FBA">
          <w:rPr>
            <w:highlight w:val="yellow"/>
          </w:rPr>
          <w:delText>,</w:delText>
        </w:r>
      </w:del>
      <w:r w:rsidR="00EA4A5F" w:rsidRPr="006A3299">
        <w:rPr>
          <w:highlight w:val="yellow"/>
        </w:rPr>
        <w:t xml:space="preserve"> </w:t>
      </w:r>
      <w:del w:id="1086" w:author="Diane Pulvino" w:date="2023-07-05T17:57:00Z">
        <w:r w:rsidR="00EA4A5F" w:rsidRPr="006A3299" w:rsidDel="00D72FBA">
          <w:rPr>
            <w:highlight w:val="yellow"/>
          </w:rPr>
          <w:delText>the best performance was achieved when</w:delText>
        </w:r>
      </w:del>
      <w:ins w:id="1087" w:author="Diane Pulvino" w:date="2023-07-05T17:57:00Z">
        <w:r w:rsidR="00D72FBA">
          <w:rPr>
            <w:highlight w:val="yellow"/>
          </w:rPr>
          <w:t>performed best when the entity task is omitted entirely and the attribution and emotion coefficients are both set to 1.</w:t>
        </w:r>
      </w:ins>
      <w:del w:id="1088" w:author="Diane Pulvino" w:date="2023-07-05T17:57:00Z">
        <w:r w:rsidR="00EA4A5F" w:rsidRPr="006A3299" w:rsidDel="00D72FBA">
          <w:rPr>
            <w:highlight w:val="yellow"/>
          </w:rPr>
          <w:delText xml:space="preserve"> </w:delText>
        </w:r>
        <m:oMath>
          <m:sSub>
            <m:sSubPr>
              <m:ctrlPr>
                <w:rPr>
                  <w:rFonts w:ascii="Cambria Math" w:hAnsi="Cambria Math"/>
                  <w:highlight w:val="yellow"/>
                </w:rPr>
              </m:ctrlPr>
            </m:sSubPr>
            <m:e>
              <m:r>
                <w:rPr>
                  <w:rFonts w:ascii="Cambria Math" w:hAnsi="Cambria Math"/>
                  <w:highlight w:val="yellow"/>
                </w:rPr>
                <m:t>λ</m:t>
              </m:r>
            </m:e>
            <m:sub>
              <m:r>
                <w:rPr>
                  <w:rFonts w:ascii="Cambria Math" w:hAnsi="Cambria Math"/>
                  <w:highlight w:val="yellow"/>
                </w:rPr>
                <m:t>1</m:t>
              </m:r>
            </m:sub>
          </m:sSub>
        </m:oMath>
        <w:r w:rsidR="00EA4A5F" w:rsidRPr="006A3299" w:rsidDel="00D72FBA">
          <w:rPr>
            <w:highlight w:val="yellow"/>
          </w:rPr>
          <w:delText>:</w:delText>
        </w:r>
        <m:oMath>
          <m:sSub>
            <m:sSubPr>
              <m:ctrlPr>
                <w:rPr>
                  <w:rFonts w:ascii="Cambria Math" w:hAnsi="Cambria Math"/>
                  <w:highlight w:val="yellow"/>
                </w:rPr>
              </m:ctrlPr>
            </m:sSubPr>
            <m:e>
              <m:r>
                <w:rPr>
                  <w:rFonts w:ascii="Cambria Math" w:hAnsi="Cambria Math"/>
                  <w:highlight w:val="yellow"/>
                </w:rPr>
                <m:t>λ</m:t>
              </m:r>
            </m:e>
            <m:sub>
              <m:r>
                <w:rPr>
                  <w:rFonts w:ascii="Cambria Math" w:hAnsi="Cambria Math"/>
                  <w:highlight w:val="yellow"/>
                </w:rPr>
                <m:t>2</m:t>
              </m:r>
            </m:sub>
          </m:sSub>
        </m:oMath>
        <w:r w:rsidR="00EA4A5F" w:rsidRPr="006A3299" w:rsidDel="00D72FBA">
          <w:rPr>
            <w:highlight w:val="yellow"/>
          </w:rPr>
          <w:delText>:</w:delText>
        </w:r>
        <m:oMath>
          <m:sSub>
            <m:sSubPr>
              <m:ctrlPr>
                <w:rPr>
                  <w:rFonts w:ascii="Cambria Math" w:hAnsi="Cambria Math"/>
                  <w:highlight w:val="yellow"/>
                </w:rPr>
              </m:ctrlPr>
            </m:sSubPr>
            <m:e>
              <m:r>
                <w:rPr>
                  <w:rFonts w:ascii="Cambria Math" w:hAnsi="Cambria Math"/>
                  <w:highlight w:val="yellow"/>
                </w:rPr>
                <m:t>λ</m:t>
              </m:r>
            </m:e>
            <m:sub>
              <m:r>
                <w:rPr>
                  <w:rFonts w:ascii="Cambria Math" w:hAnsi="Cambria Math"/>
                  <w:highlight w:val="yellow"/>
                </w:rPr>
                <m:t>3</m:t>
              </m:r>
            </m:sub>
          </m:sSub>
        </m:oMath>
        <w:r w:rsidR="00EA4A5F" w:rsidRPr="006A3299" w:rsidDel="00D72FBA">
          <w:rPr>
            <w:highlight w:val="yellow"/>
          </w:rPr>
          <w:delText>=0:1:1.</w:delText>
        </w:r>
      </w:del>
      <w:r w:rsidR="00EA4A5F" w:rsidRPr="006A3299">
        <w:rPr>
          <w:highlight w:val="yellow"/>
        </w:rPr>
        <w:t xml:space="preserve"> </w:t>
      </w:r>
      <w:ins w:id="1089" w:author="Diane Pulvino" w:date="2023-07-05T17:58:00Z">
        <w:r w:rsidR="00D72FBA">
          <w:rPr>
            <w:highlight w:val="yellow"/>
          </w:rPr>
          <w:t xml:space="preserve">Again, </w:t>
        </w:r>
      </w:ins>
      <w:del w:id="1090" w:author="Diane Pulvino" w:date="2023-07-05T17:58:00Z">
        <w:r w:rsidR="00EA4A5F" w:rsidRPr="006A3299" w:rsidDel="00D72FBA">
          <w:rPr>
            <w:highlight w:val="yellow"/>
          </w:rPr>
          <w:delText xml:space="preserve">This </w:delText>
        </w:r>
      </w:del>
      <w:ins w:id="1091" w:author="Diane Pulvino" w:date="2023-07-05T17:58:00Z">
        <w:r w:rsidR="00D72FBA">
          <w:rPr>
            <w:highlight w:val="yellow"/>
          </w:rPr>
          <w:t>t</w:t>
        </w:r>
        <w:r w:rsidR="00D72FBA" w:rsidRPr="006A3299">
          <w:rPr>
            <w:highlight w:val="yellow"/>
          </w:rPr>
          <w:t xml:space="preserve">his </w:t>
        </w:r>
      </w:ins>
      <w:r w:rsidR="00EA4A5F" w:rsidRPr="006A3299">
        <w:rPr>
          <w:highlight w:val="yellow"/>
        </w:rPr>
        <w:t xml:space="preserve">could be </w:t>
      </w:r>
      <w:del w:id="1092" w:author="Diane Pulvino" w:date="2023-07-05T17:58:00Z">
        <w:r w:rsidR="00EA4A5F" w:rsidRPr="006A3299" w:rsidDel="00D72FBA">
          <w:rPr>
            <w:highlight w:val="yellow"/>
          </w:rPr>
          <w:delText>attributed to the fact that</w:delText>
        </w:r>
      </w:del>
      <w:ins w:id="1093" w:author="Diane Pulvino" w:date="2023-07-05T17:58:00Z">
        <w:r w:rsidR="00D72FBA">
          <w:rPr>
            <w:highlight w:val="yellow"/>
          </w:rPr>
          <w:t xml:space="preserve">caused by the plethora of landscapes and human imagery in these data sets. Those types of images typically have </w:t>
        </w:r>
      </w:ins>
      <w:del w:id="1094" w:author="Diane Pulvino" w:date="2023-07-05T17:59:00Z">
        <w:r w:rsidR="00EA4A5F" w:rsidRPr="006A3299" w:rsidDel="00D72FBA">
          <w:rPr>
            <w:highlight w:val="yellow"/>
          </w:rPr>
          <w:delText xml:space="preserve"> </w:delText>
        </w:r>
      </w:del>
      <w:ins w:id="1095" w:author="Diane Pulvino" w:date="2023-07-05T17:58:00Z">
        <w:r w:rsidR="00D72FBA">
          <w:rPr>
            <w:highlight w:val="yellow"/>
          </w:rPr>
          <w:t xml:space="preserve">more limited entity data, and so the entity task </w:t>
        </w:r>
      </w:ins>
      <w:ins w:id="1096" w:author="Diane Pulvino" w:date="2023-07-06T15:06:00Z">
        <w:r w:rsidR="00E14A6D">
          <w:rPr>
            <w:highlight w:val="yellow"/>
          </w:rPr>
          <w:t>has</w:t>
        </w:r>
      </w:ins>
      <w:ins w:id="1097" w:author="Diane Pulvino" w:date="2023-07-05T17:58:00Z">
        <w:r w:rsidR="00D72FBA">
          <w:rPr>
            <w:highlight w:val="yellow"/>
          </w:rPr>
          <w:t xml:space="preserve"> little </w:t>
        </w:r>
      </w:ins>
      <w:ins w:id="1098" w:author="Diane Pulvino" w:date="2023-07-06T15:07:00Z">
        <w:r w:rsidR="00E14A6D">
          <w:rPr>
            <w:highlight w:val="yellow"/>
          </w:rPr>
          <w:t>effect on</w:t>
        </w:r>
      </w:ins>
      <w:ins w:id="1099" w:author="Diane Pulvino" w:date="2023-07-05T17:58:00Z">
        <w:r w:rsidR="00D72FBA">
          <w:rPr>
            <w:highlight w:val="yellow"/>
          </w:rPr>
          <w:t xml:space="preserve"> performance.</w:t>
        </w:r>
      </w:ins>
      <w:del w:id="1100" w:author="Diane Pulvino" w:date="2023-07-05T17:59:00Z">
        <w:r w:rsidR="00EA4A5F" w:rsidRPr="006A3299" w:rsidDel="00D72FBA">
          <w:rPr>
            <w:highlight w:val="yellow"/>
          </w:rPr>
          <w:delText>these three datasets primarily consist of landscape and human content, with limited entity information. Consequently, the entity analysis task did not contribute significantly to the performance.</w:delText>
        </w:r>
      </w:del>
      <w:r w:rsidR="00EA4A5F" w:rsidRPr="006A3299">
        <w:rPr>
          <w:highlight w:val="yellow"/>
        </w:rPr>
        <w:t xml:space="preserve"> </w:t>
      </w:r>
      <w:del w:id="1101" w:author="Diane Pulvino" w:date="2023-07-05T18:30:00Z">
        <w:r w:rsidR="00EA4A5F" w:rsidRPr="006A3299" w:rsidDel="003D0112">
          <w:rPr>
            <w:highlight w:val="yellow"/>
          </w:rPr>
          <w:delText>Overall,</w:delText>
        </w:r>
      </w:del>
      <w:ins w:id="1102" w:author="Diane Pulvino" w:date="2023-07-05T18:30:00Z">
        <w:r w:rsidR="003D0112">
          <w:rPr>
            <w:highlight w:val="yellow"/>
          </w:rPr>
          <w:t>In general,</w:t>
        </w:r>
      </w:ins>
      <w:r w:rsidR="00EA4A5F" w:rsidRPr="006A3299">
        <w:rPr>
          <w:highlight w:val="yellow"/>
        </w:rPr>
        <w:t xml:space="preserve"> the</w:t>
      </w:r>
      <w:ins w:id="1103" w:author="Diane Pulvino" w:date="2023-07-05T18:30:00Z">
        <w:r w:rsidR="003D0112">
          <w:rPr>
            <w:highlight w:val="yellow"/>
          </w:rPr>
          <w:t xml:space="preserve"> emotion perception task should have the highest</w:t>
        </w:r>
      </w:ins>
      <w:r w:rsidR="00EA4A5F" w:rsidRPr="006A3299">
        <w:rPr>
          <w:highlight w:val="yellow"/>
        </w:rPr>
        <w:t xml:space="preserve"> loss penalty coefficient</w:t>
      </w:r>
      <w:ins w:id="1104" w:author="Diane Pulvino" w:date="2023-07-05T18:30:00Z">
        <w:r w:rsidR="003D0112">
          <w:rPr>
            <w:highlight w:val="yellow"/>
          </w:rPr>
          <w:t>.</w:t>
        </w:r>
      </w:ins>
      <w:del w:id="1105" w:author="Diane Pulvino" w:date="2023-07-05T18:30:00Z">
        <w:r w:rsidR="00EA4A5F" w:rsidRPr="006A3299" w:rsidDel="003D0112">
          <w:rPr>
            <w:highlight w:val="yellow"/>
          </w:rPr>
          <w:delText xml:space="preserve">s for the entity perception task and attribute perception task should be </w:delText>
        </w:r>
      </w:del>
      <w:del w:id="1106" w:author="Diane Pulvino" w:date="2023-07-05T18:29:00Z">
        <w:r w:rsidR="00EA4A5F" w:rsidRPr="006A3299" w:rsidDel="003D0112">
          <w:rPr>
            <w:highlight w:val="yellow"/>
          </w:rPr>
          <w:delText>smaller than that of the</w:delText>
        </w:r>
      </w:del>
      <w:del w:id="1107" w:author="Diane Pulvino" w:date="2023-07-05T18:30:00Z">
        <w:r w:rsidR="00EA4A5F" w:rsidRPr="006A3299" w:rsidDel="003D0112">
          <w:rPr>
            <w:highlight w:val="yellow"/>
          </w:rPr>
          <w:delText xml:space="preserve"> emotion perception task. This is because</w:delText>
        </w:r>
      </w:del>
      <w:r w:rsidR="00EA4A5F" w:rsidRPr="006A3299">
        <w:rPr>
          <w:highlight w:val="yellow"/>
        </w:rPr>
        <w:t xml:space="preserve"> </w:t>
      </w:r>
      <w:del w:id="1108" w:author="Diane Pulvino" w:date="2023-07-05T18:30:00Z">
        <w:r w:rsidR="00EA4A5F" w:rsidRPr="006A3299" w:rsidDel="003D0112">
          <w:rPr>
            <w:highlight w:val="yellow"/>
          </w:rPr>
          <w:delText xml:space="preserve">network </w:delText>
        </w:r>
      </w:del>
      <w:ins w:id="1109" w:author="Diane Pulvino" w:date="2023-07-05T18:30:00Z">
        <w:r w:rsidR="003D0112">
          <w:rPr>
            <w:highlight w:val="yellow"/>
          </w:rPr>
          <w:t>N</w:t>
        </w:r>
        <w:r w:rsidR="003D0112" w:rsidRPr="006A3299">
          <w:rPr>
            <w:highlight w:val="yellow"/>
          </w:rPr>
          <w:t xml:space="preserve">etwork </w:t>
        </w:r>
      </w:ins>
      <w:r w:rsidR="00EA4A5F" w:rsidRPr="006A3299">
        <w:rPr>
          <w:highlight w:val="yellow"/>
        </w:rPr>
        <w:t xml:space="preserve">learning </w:t>
      </w:r>
      <w:del w:id="1110" w:author="Diane Pulvino" w:date="2023-07-05T18:30:00Z">
        <w:r w:rsidR="00EA4A5F" w:rsidRPr="006A3299" w:rsidDel="003D0112">
          <w:rPr>
            <w:highlight w:val="yellow"/>
          </w:rPr>
          <w:delText>mainly focuses on th</w:delText>
        </w:r>
      </w:del>
      <w:ins w:id="1111" w:author="Diane Pulvino" w:date="2023-07-05T18:30:00Z">
        <w:r w:rsidR="003D0112">
          <w:rPr>
            <w:highlight w:val="yellow"/>
          </w:rPr>
          <w:t>is primarily about</w:t>
        </w:r>
      </w:ins>
      <w:del w:id="1112" w:author="Diane Pulvino" w:date="2023-07-05T18:30:00Z">
        <w:r w:rsidR="00EA4A5F" w:rsidRPr="006A3299" w:rsidDel="003D0112">
          <w:rPr>
            <w:highlight w:val="yellow"/>
          </w:rPr>
          <w:delText>e</w:delText>
        </w:r>
      </w:del>
      <w:r w:rsidR="00EA4A5F" w:rsidRPr="006A3299">
        <w:rPr>
          <w:highlight w:val="yellow"/>
        </w:rPr>
        <w:t xml:space="preserve"> emotional perception</w:t>
      </w:r>
      <w:del w:id="1113" w:author="Diane Pulvino" w:date="2023-07-05T18:30:00Z">
        <w:r w:rsidR="00EA4A5F" w:rsidRPr="006A3299" w:rsidDel="003D0112">
          <w:rPr>
            <w:highlight w:val="yellow"/>
          </w:rPr>
          <w:delText xml:space="preserve"> task,</w:delText>
        </w:r>
      </w:del>
      <w:ins w:id="1114" w:author="Diane Pulvino" w:date="2023-07-05T18:30:00Z">
        <w:r w:rsidR="003D0112">
          <w:rPr>
            <w:highlight w:val="yellow"/>
          </w:rPr>
          <w:t>;</w:t>
        </w:r>
      </w:ins>
      <w:r w:rsidR="00EA4A5F" w:rsidRPr="006A3299">
        <w:rPr>
          <w:highlight w:val="yellow"/>
        </w:rPr>
        <w:t xml:space="preserve"> </w:t>
      </w:r>
      <w:ins w:id="1115" w:author="Diane Pulvino" w:date="2023-07-05T18:30:00Z">
        <w:r w:rsidR="003D0112">
          <w:rPr>
            <w:highlight w:val="yellow"/>
          </w:rPr>
          <w:t>entity and attribute information can enhance it, but they should be less influential.</w:t>
        </w:r>
      </w:ins>
      <w:del w:id="1116" w:author="Diane Pulvino" w:date="2023-07-05T18:31:00Z">
        <w:r w:rsidR="00EA4A5F" w:rsidRPr="006A3299" w:rsidDel="003D0112">
          <w:rPr>
            <w:highlight w:val="yellow"/>
          </w:rPr>
          <w:delText>and the entity and attribute labels provide additional supervision information, which should have a smaller influence than emotional labels.</w:delText>
        </w:r>
      </w:del>
      <w:r w:rsidR="00EA4A5F" w:rsidRPr="006A3299">
        <w:rPr>
          <w:highlight w:val="yellow"/>
        </w:rPr>
        <w:t xml:space="preserve"> </w:t>
      </w:r>
      <w:ins w:id="1117" w:author="Diane Pulvino" w:date="2023-07-05T18:32:00Z">
        <w:r w:rsidR="00C60F78">
          <w:rPr>
            <w:highlight w:val="yellow"/>
          </w:rPr>
          <w:t>Loss coefficients should gradually increase over time because the image understanding process is progressive. Features extracted from one task are used in the subsequent task.</w:t>
        </w:r>
      </w:ins>
      <w:del w:id="1118" w:author="Diane Pulvino" w:date="2023-07-05T18:32:00Z">
        <w:r w:rsidR="00EA4A5F" w:rsidRPr="006A3299" w:rsidDel="00C60F78">
          <w:rPr>
            <w:highlight w:val="yellow"/>
          </w:rPr>
          <w:delText>Additionally, the gradually increasing loss coefficients are consistent with the progressive image understanding process, where features extracted from the previous task are used for learning in the next task.</w:delText>
        </w:r>
      </w:del>
    </w:p>
    <w:p w14:paraId="6B7E0898" w14:textId="77777777" w:rsidR="007E24C9" w:rsidRPr="006A3299" w:rsidRDefault="00EA4A5F">
      <w:pPr>
        <w:pStyle w:val="Heading2"/>
        <w:rPr>
          <w:highlight w:val="yellow"/>
        </w:rPr>
      </w:pPr>
      <w:bookmarkStart w:id="1119" w:name="comparisons-to-related-works"/>
      <w:r w:rsidRPr="006A3299">
        <w:rPr>
          <w:highlight w:val="yellow"/>
        </w:rPr>
        <w:t>Comparisons to Related Works</w:t>
      </w:r>
      <w:bookmarkEnd w:id="1119"/>
    </w:p>
    <w:p w14:paraId="5D1CA6E1" w14:textId="325BA363" w:rsidR="007E24C9" w:rsidRPr="006A3299" w:rsidRDefault="00C60F78">
      <w:pPr>
        <w:pStyle w:val="FirstParagraph"/>
        <w:rPr>
          <w:highlight w:val="yellow"/>
        </w:rPr>
      </w:pPr>
      <w:ins w:id="1120" w:author="Diane Pulvino" w:date="2023-07-05T18:32:00Z">
        <w:r>
          <w:rPr>
            <w:highlight w:val="yellow"/>
          </w:rPr>
          <w:t xml:space="preserve">We compared the performance of the proposed method with current state-of-the-art methods on </w:t>
        </w:r>
      </w:ins>
      <w:ins w:id="1121" w:author="Diane Pulvino" w:date="2023-07-05T18:33:00Z">
        <w:r>
          <w:rPr>
            <w:highlight w:val="yellow"/>
          </w:rPr>
          <w:t>image e</w:t>
        </w:r>
      </w:ins>
      <w:ins w:id="1122" w:author="Diane Pulvino" w:date="2023-07-05T18:32:00Z">
        <w:r>
          <w:rPr>
            <w:highlight w:val="yellow"/>
          </w:rPr>
          <w:t>motion classification, regression, and distribution learning tasks.</w:t>
        </w:r>
      </w:ins>
      <w:del w:id="1123" w:author="Diane Pulvino" w:date="2023-07-05T18:33:00Z">
        <w:r w:rsidR="00EA4A5F" w:rsidRPr="006A3299" w:rsidDel="00C60F78">
          <w:rPr>
            <w:highlight w:val="yellow"/>
          </w:rPr>
          <w:delText>To further verify the effectiveness of the proposed method, we compare its performance on emotion classification, regression, and distribution learning tasks with related works.</w:delText>
        </w:r>
      </w:del>
    </w:p>
    <w:p w14:paraId="2F3AF11D" w14:textId="77777777" w:rsidR="007E24C9" w:rsidRPr="006A3299" w:rsidRDefault="00EA4A5F">
      <w:pPr>
        <w:pStyle w:val="Heading3"/>
        <w:rPr>
          <w:highlight w:val="yellow"/>
        </w:rPr>
      </w:pPr>
      <w:bookmarkStart w:id="1124" w:name="image-emotion-classification-1"/>
      <w:r w:rsidRPr="006A3299">
        <w:rPr>
          <w:highlight w:val="yellow"/>
        </w:rPr>
        <w:t>Image Emotion Classification</w:t>
      </w:r>
      <w:bookmarkEnd w:id="1124"/>
    </w:p>
    <w:p w14:paraId="0340A42E" w14:textId="06000230" w:rsidR="007E24C9" w:rsidRPr="006A3299" w:rsidRDefault="00C60F78">
      <w:pPr>
        <w:pStyle w:val="FirstParagraph"/>
        <w:rPr>
          <w:highlight w:val="yellow"/>
        </w:rPr>
      </w:pPr>
      <w:commentRangeStart w:id="1125"/>
      <w:ins w:id="1126" w:author="Diane Pulvino" w:date="2023-07-05T18:34:00Z">
        <w:r>
          <w:rPr>
            <w:highlight w:val="yellow"/>
          </w:rPr>
          <w:t xml:space="preserve">Other image emotion classification techniques include SentiBank, a </w:t>
        </w:r>
      </w:ins>
      <w:del w:id="1127" w:author="Diane Pulvino" w:date="2023-07-05T18:34:00Z">
        <w:r w:rsidR="00EA4A5F" w:rsidRPr="006A3299" w:rsidDel="00C60F78">
          <w:rPr>
            <w:highlight w:val="yellow"/>
          </w:rPr>
          <w:delText xml:space="preserve">Related works of image emotion classification include </w:delText>
        </w:r>
      </w:del>
      <w:r w:rsidR="00EA4A5F" w:rsidRPr="006A3299">
        <w:rPr>
          <w:highlight w:val="yellow"/>
        </w:rPr>
        <w:t>hand-crafted</w:t>
      </w:r>
      <w:ins w:id="1128" w:author="Diane Pulvino" w:date="2023-07-05T18:34:00Z">
        <w:r>
          <w:rPr>
            <w:highlight w:val="yellow"/>
          </w:rPr>
          <w:t>,</w:t>
        </w:r>
      </w:ins>
      <w:r w:rsidR="00EA4A5F" w:rsidRPr="006A3299">
        <w:rPr>
          <w:highlight w:val="yellow"/>
        </w:rPr>
        <w:t xml:space="preserve"> feature-based method </w:t>
      </w:r>
      <w:del w:id="1129" w:author="Diane Pulvino" w:date="2023-07-05T18:34:00Z">
        <w:r w:rsidR="00EA4A5F" w:rsidRPr="006A3299" w:rsidDel="00C60F78">
          <w:rPr>
            <w:highlight w:val="yellow"/>
          </w:rPr>
          <w:delText xml:space="preserve">SentiBank </w:delText>
        </w:r>
      </w:del>
      <w:r w:rsidR="00EA4A5F" w:rsidRPr="006A3299">
        <w:rPr>
          <w:highlight w:val="yellow"/>
        </w:rPr>
        <w:t>(Borth, Ji, et al. 2013</w:t>
      </w:r>
      <w:del w:id="1130" w:author="Diane Pulvino" w:date="2023-07-05T18:34:00Z">
        <w:r w:rsidR="00EA4A5F" w:rsidRPr="006A3299" w:rsidDel="00C60F78">
          <w:rPr>
            <w:highlight w:val="yellow"/>
          </w:rPr>
          <w:delText xml:space="preserve">), </w:delText>
        </w:r>
      </w:del>
      <w:ins w:id="1131" w:author="Diane Pulvino" w:date="2023-07-05T18:34:00Z">
        <w:r w:rsidRPr="006A3299">
          <w:rPr>
            <w:highlight w:val="yellow"/>
          </w:rPr>
          <w:t>)</w:t>
        </w:r>
      </w:ins>
      <w:ins w:id="1132" w:author="Diane Pulvino" w:date="2023-07-05T18:35:00Z">
        <w:r>
          <w:rPr>
            <w:highlight w:val="yellow"/>
          </w:rPr>
          <w:t>;</w:t>
        </w:r>
      </w:ins>
      <w:ins w:id="1133" w:author="Diane Pulvino" w:date="2023-07-05T18:34:00Z">
        <w:r w:rsidRPr="006A3299">
          <w:rPr>
            <w:highlight w:val="yellow"/>
          </w:rPr>
          <w:t xml:space="preserve"> </w:t>
        </w:r>
      </w:ins>
      <w:ins w:id="1134" w:author="Diane Pulvino" w:date="2023-07-05T18:35:00Z">
        <w:r>
          <w:rPr>
            <w:highlight w:val="yellow"/>
          </w:rPr>
          <w:t xml:space="preserve">DeepSenBank </w:t>
        </w:r>
        <w:r w:rsidRPr="006A3299">
          <w:rPr>
            <w:highlight w:val="yellow"/>
          </w:rPr>
          <w:t>(Chen et al. 2014)</w:t>
        </w:r>
        <w:r>
          <w:rPr>
            <w:highlight w:val="yellow"/>
          </w:rPr>
          <w:t xml:space="preserve">, AlexNet </w:t>
        </w:r>
        <w:r w:rsidRPr="006A3299">
          <w:rPr>
            <w:highlight w:val="yellow"/>
          </w:rPr>
          <w:t>(Krizhevsky, Sutskever, and Hinton 2017)</w:t>
        </w:r>
      </w:ins>
      <w:ins w:id="1135" w:author="Diane Pulvino" w:date="2023-07-06T15:07:00Z">
        <w:r w:rsidR="00E14A6D">
          <w:rPr>
            <w:highlight w:val="yellow"/>
          </w:rPr>
          <w:t>,</w:t>
        </w:r>
      </w:ins>
      <w:ins w:id="1136" w:author="Diane Pulvino" w:date="2023-07-05T18:35:00Z">
        <w:r>
          <w:rPr>
            <w:highlight w:val="yellow"/>
          </w:rPr>
          <w:t xml:space="preserve"> and ResNet101</w:t>
        </w:r>
      </w:ins>
      <w:ins w:id="1137" w:author="Diane Pulvino" w:date="2023-07-05T18:36:00Z">
        <w:r>
          <w:rPr>
            <w:highlight w:val="yellow"/>
          </w:rPr>
          <w:t xml:space="preserve"> </w:t>
        </w:r>
        <w:r w:rsidRPr="006A3299">
          <w:rPr>
            <w:highlight w:val="yellow"/>
          </w:rPr>
          <w:t>(He et al. 2016)</w:t>
        </w:r>
      </w:ins>
      <w:ins w:id="1138" w:author="Diane Pulvino" w:date="2023-07-05T18:35:00Z">
        <w:r>
          <w:rPr>
            <w:highlight w:val="yellow"/>
          </w:rPr>
          <w:t xml:space="preserve">, which are all </w:t>
        </w:r>
      </w:ins>
      <w:r w:rsidR="00EA4A5F" w:rsidRPr="006A3299">
        <w:rPr>
          <w:highlight w:val="yellow"/>
        </w:rPr>
        <w:t>deep convolutional network-based methods</w:t>
      </w:r>
      <w:del w:id="1139" w:author="Diane Pulvino" w:date="2023-07-05T18:36:00Z">
        <w:r w:rsidR="00EA4A5F" w:rsidRPr="006A3299" w:rsidDel="00C60F78">
          <w:rPr>
            <w:highlight w:val="yellow"/>
          </w:rPr>
          <w:delText xml:space="preserve"> DeepSenBank</w:delText>
        </w:r>
      </w:del>
      <w:del w:id="1140" w:author="Diane Pulvino" w:date="2023-07-05T18:35:00Z">
        <w:r w:rsidR="00EA4A5F" w:rsidRPr="006A3299" w:rsidDel="00C60F78">
          <w:rPr>
            <w:highlight w:val="yellow"/>
          </w:rPr>
          <w:delText xml:space="preserve"> (Chen et al. 2014)</w:delText>
        </w:r>
      </w:del>
      <w:del w:id="1141" w:author="Diane Pulvino" w:date="2023-07-05T18:36:00Z">
        <w:r w:rsidR="00EA4A5F" w:rsidRPr="006A3299" w:rsidDel="00C60F78">
          <w:rPr>
            <w:highlight w:val="yellow"/>
          </w:rPr>
          <w:delText>, AlexNet</w:delText>
        </w:r>
      </w:del>
      <w:del w:id="1142" w:author="Diane Pulvino" w:date="2023-07-05T18:35:00Z">
        <w:r w:rsidR="00EA4A5F" w:rsidRPr="006A3299" w:rsidDel="00C60F78">
          <w:rPr>
            <w:highlight w:val="yellow"/>
          </w:rPr>
          <w:delText xml:space="preserve"> (Krizhevsky, Sutskever, and Hinton 2017)</w:delText>
        </w:r>
      </w:del>
      <w:del w:id="1143" w:author="Diane Pulvino" w:date="2023-07-05T18:36:00Z">
        <w:r w:rsidR="00EA4A5F" w:rsidRPr="006A3299" w:rsidDel="00C60F78">
          <w:rPr>
            <w:highlight w:val="yellow"/>
          </w:rPr>
          <w:delText>, and ResNet101 (He et al. 2016),</w:delText>
        </w:r>
      </w:del>
      <w:ins w:id="1144" w:author="Diane Pulvino" w:date="2023-07-05T18:36:00Z">
        <w:r>
          <w:rPr>
            <w:highlight w:val="yellow"/>
          </w:rPr>
          <w:t>;</w:t>
        </w:r>
      </w:ins>
      <w:r w:rsidR="00EA4A5F" w:rsidRPr="006A3299">
        <w:rPr>
          <w:highlight w:val="yellow"/>
        </w:rPr>
        <w:t xml:space="preserve"> </w:t>
      </w:r>
      <w:ins w:id="1145" w:author="Diane Pulvino" w:date="2023-07-05T18:36:00Z">
        <w:r>
          <w:rPr>
            <w:highlight w:val="yellow"/>
          </w:rPr>
          <w:t xml:space="preserve">WSCNet </w:t>
        </w:r>
        <w:r w:rsidRPr="006A3299">
          <w:rPr>
            <w:highlight w:val="yellow"/>
          </w:rPr>
          <w:t>(Yang et al. 2018)</w:t>
        </w:r>
        <w:r>
          <w:rPr>
            <w:highlight w:val="yellow"/>
          </w:rPr>
          <w:t>, PDANet</w:t>
        </w:r>
      </w:ins>
      <w:ins w:id="1146" w:author="Diane Pulvino" w:date="2023-07-05T18:37:00Z">
        <w:r>
          <w:rPr>
            <w:highlight w:val="yellow"/>
          </w:rPr>
          <w:t xml:space="preserve"> </w:t>
        </w:r>
        <w:r w:rsidRPr="006A3299">
          <w:rPr>
            <w:highlight w:val="yellow"/>
          </w:rPr>
          <w:t>(Zhao et al. 2019)</w:t>
        </w:r>
      </w:ins>
      <w:ins w:id="1147" w:author="Diane Pulvino" w:date="2023-07-05T18:36:00Z">
        <w:r>
          <w:rPr>
            <w:highlight w:val="yellow"/>
          </w:rPr>
          <w:t xml:space="preserve">, </w:t>
        </w:r>
      </w:ins>
      <w:ins w:id="1148" w:author="Diane Pulvino" w:date="2023-07-05T18:37:00Z">
        <w:r w:rsidRPr="006A3299">
          <w:rPr>
            <w:highlight w:val="yellow"/>
          </w:rPr>
          <w:t>Zhang et al. (Zhang and Xu 2020)</w:t>
        </w:r>
        <w:r>
          <w:rPr>
            <w:highlight w:val="yellow"/>
          </w:rPr>
          <w:t xml:space="preserve">, </w:t>
        </w:r>
        <w:r w:rsidRPr="006A3299">
          <w:rPr>
            <w:highlight w:val="yellow"/>
          </w:rPr>
          <w:t>MDAN (Xu et al. 2022)</w:t>
        </w:r>
        <w:r>
          <w:rPr>
            <w:highlight w:val="yellow"/>
          </w:rPr>
          <w:t xml:space="preserve">, and </w:t>
        </w:r>
        <w:r w:rsidRPr="006A3299">
          <w:rPr>
            <w:highlight w:val="yellow"/>
          </w:rPr>
          <w:t>MSRCA (Zhang et al. 2022)</w:t>
        </w:r>
        <w:r>
          <w:rPr>
            <w:highlight w:val="yellow"/>
          </w:rPr>
          <w:t xml:space="preserve">, which are all </w:t>
        </w:r>
      </w:ins>
      <w:del w:id="1149" w:author="Diane Pulvino" w:date="2023-07-05T18:37:00Z">
        <w:r w:rsidR="00EA4A5F" w:rsidRPr="006A3299" w:rsidDel="00C60F78">
          <w:rPr>
            <w:highlight w:val="yellow"/>
          </w:rPr>
          <w:delText>attention mechanism-based methods WSCNet</w:delText>
        </w:r>
      </w:del>
      <w:del w:id="1150" w:author="Diane Pulvino" w:date="2023-07-05T18:36:00Z">
        <w:r w:rsidR="00EA4A5F" w:rsidRPr="006A3299" w:rsidDel="00C60F78">
          <w:rPr>
            <w:highlight w:val="yellow"/>
          </w:rPr>
          <w:delText xml:space="preserve"> (Yang et al. 2018)</w:delText>
        </w:r>
      </w:del>
      <w:del w:id="1151" w:author="Diane Pulvino" w:date="2023-07-05T18:37:00Z">
        <w:r w:rsidR="00EA4A5F" w:rsidRPr="006A3299" w:rsidDel="00C60F78">
          <w:rPr>
            <w:highlight w:val="yellow"/>
          </w:rPr>
          <w:delText>, PDANet (Zhao et al. 2019), Zhang et al. (Zhang and Xu 2020), MDAN (Xu et al. 2022),</w:delText>
        </w:r>
      </w:del>
      <w:ins w:id="1152" w:author="Diane Pulvino" w:date="2023-07-05T18:37:00Z">
        <w:r>
          <w:rPr>
            <w:highlight w:val="yellow"/>
          </w:rPr>
          <w:t>based on attention mechanism;</w:t>
        </w:r>
      </w:ins>
      <w:r w:rsidR="00EA4A5F" w:rsidRPr="006A3299">
        <w:rPr>
          <w:highlight w:val="yellow"/>
        </w:rPr>
        <w:t xml:space="preserve"> </w:t>
      </w:r>
      <w:ins w:id="1153" w:author="Diane Pulvino" w:date="2023-07-05T18:38:00Z">
        <w:r>
          <w:rPr>
            <w:highlight w:val="yellow"/>
          </w:rPr>
          <w:t xml:space="preserve">SOLVER </w:t>
        </w:r>
        <w:r w:rsidRPr="006A3299">
          <w:rPr>
            <w:highlight w:val="yellow"/>
          </w:rPr>
          <w:t>(J. Yang, Gao, et al. 2021)</w:t>
        </w:r>
        <w:r>
          <w:rPr>
            <w:highlight w:val="yellow"/>
          </w:rPr>
          <w:t>, which is a</w:t>
        </w:r>
      </w:ins>
      <w:del w:id="1154" w:author="Diane Pulvino" w:date="2023-07-05T18:38:00Z">
        <w:r w:rsidR="00EA4A5F" w:rsidRPr="006A3299" w:rsidDel="00C60F78">
          <w:rPr>
            <w:highlight w:val="yellow"/>
          </w:rPr>
          <w:delText>and</w:delText>
        </w:r>
      </w:del>
      <w:del w:id="1155" w:author="Diane Pulvino" w:date="2023-07-05T18:37:00Z">
        <w:r w:rsidR="00EA4A5F" w:rsidRPr="006A3299" w:rsidDel="00C60F78">
          <w:rPr>
            <w:highlight w:val="yellow"/>
          </w:rPr>
          <w:delText xml:space="preserve"> MSRCA (Zhang et al. 2022)</w:delText>
        </w:r>
      </w:del>
      <w:ins w:id="1156" w:author="Diane Pulvino" w:date="2023-07-05T18:38:00Z">
        <w:r>
          <w:rPr>
            <w:highlight w:val="yellow"/>
          </w:rPr>
          <w:t xml:space="preserve"> </w:t>
        </w:r>
      </w:ins>
      <w:del w:id="1157" w:author="Diane Pulvino" w:date="2023-07-05T18:38:00Z">
        <w:r w:rsidR="00EA4A5F" w:rsidRPr="006A3299" w:rsidDel="00C60F78">
          <w:rPr>
            <w:highlight w:val="yellow"/>
          </w:rPr>
          <w:delText xml:space="preserve">, </w:delText>
        </w:r>
      </w:del>
      <w:r w:rsidR="00EA4A5F" w:rsidRPr="006A3299">
        <w:rPr>
          <w:highlight w:val="yellow"/>
        </w:rPr>
        <w:t xml:space="preserve">graph convolutional network-based </w:t>
      </w:r>
      <w:r w:rsidR="00EA4A5F" w:rsidRPr="006A3299">
        <w:rPr>
          <w:highlight w:val="yellow"/>
        </w:rPr>
        <w:lastRenderedPageBreak/>
        <w:t>method</w:t>
      </w:r>
      <w:del w:id="1158" w:author="Diane Pulvino" w:date="2023-07-05T18:38:00Z">
        <w:r w:rsidR="00EA4A5F" w:rsidRPr="006A3299" w:rsidDel="00C60F78">
          <w:rPr>
            <w:highlight w:val="yellow"/>
          </w:rPr>
          <w:delText>s</w:delText>
        </w:r>
      </w:del>
      <w:ins w:id="1159" w:author="Diane Pulvino" w:date="2023-07-05T18:38:00Z">
        <w:r>
          <w:rPr>
            <w:highlight w:val="yellow"/>
          </w:rPr>
          <w:t xml:space="preserve">; </w:t>
        </w:r>
      </w:ins>
      <w:del w:id="1160" w:author="Diane Pulvino" w:date="2023-07-05T18:38:00Z">
        <w:r w:rsidR="00EA4A5F" w:rsidRPr="006A3299" w:rsidDel="00C60F78">
          <w:rPr>
            <w:highlight w:val="yellow"/>
          </w:rPr>
          <w:delText xml:space="preserve"> SOLVER (J. Yang, Gao, et al. 2021), </w:delText>
        </w:r>
      </w:del>
      <w:r w:rsidR="00EA4A5F" w:rsidRPr="006A3299">
        <w:rPr>
          <w:highlight w:val="yellow"/>
        </w:rPr>
        <w:t xml:space="preserve">and </w:t>
      </w:r>
      <w:del w:id="1161" w:author="Diane Pulvino" w:date="2023-07-05T18:39:00Z">
        <w:r w:rsidR="00EA4A5F" w:rsidRPr="006A3299" w:rsidDel="00C60F78">
          <w:rPr>
            <w:highlight w:val="yellow"/>
          </w:rPr>
          <w:delText xml:space="preserve">the CLIP pre-training-based methods </w:delText>
        </w:r>
      </w:del>
      <w:r w:rsidR="00EA4A5F" w:rsidRPr="006A3299">
        <w:rPr>
          <w:highlight w:val="yellow"/>
        </w:rPr>
        <w:t>PT-DPC (Deng, Wu, Shi, Xing, and Jian 2022) and SimEmotion (Deng, Wu, Shi, Xing, Hu, et al. 2022)</w:t>
      </w:r>
      <w:ins w:id="1162" w:author="Diane Pulvino" w:date="2023-07-05T18:39:00Z">
        <w:r>
          <w:rPr>
            <w:highlight w:val="yellow"/>
          </w:rPr>
          <w:t xml:space="preserve">, which utilize </w:t>
        </w:r>
        <w:r w:rsidRPr="006A3299">
          <w:rPr>
            <w:highlight w:val="yellow"/>
          </w:rPr>
          <w:t>CLIP pre-training</w:t>
        </w:r>
        <w:commentRangeEnd w:id="1125"/>
        <w:r>
          <w:rPr>
            <w:rStyle w:val="CommentReference"/>
          </w:rPr>
          <w:commentReference w:id="1125"/>
        </w:r>
      </w:ins>
      <w:r w:rsidR="00EA4A5F" w:rsidRPr="006A3299">
        <w:rPr>
          <w:highlight w:val="yellow"/>
        </w:rPr>
        <w:t xml:space="preserve">. </w:t>
      </w:r>
      <w:ins w:id="1163" w:author="Diane Pulvino" w:date="2023-07-05T18:40:00Z">
        <w:r>
          <w:rPr>
            <w:highlight w:val="yellow"/>
          </w:rPr>
          <w:t>Like the latter methods, our method is also based on CLIP pr</w:t>
        </w:r>
        <w:r w:rsidR="007F039F">
          <w:rPr>
            <w:highlight w:val="yellow"/>
          </w:rPr>
          <w:t>e-training, although we utilize</w:t>
        </w:r>
        <w:r>
          <w:rPr>
            <w:highlight w:val="yellow"/>
          </w:rPr>
          <w:t xml:space="preserve"> the attention mechanism</w:t>
        </w:r>
      </w:ins>
      <w:ins w:id="1164" w:author="Diane Pulvino" w:date="2023-07-06T15:08:00Z">
        <w:r w:rsidR="007F039F">
          <w:rPr>
            <w:highlight w:val="yellow"/>
          </w:rPr>
          <w:t xml:space="preserve"> as well</w:t>
        </w:r>
      </w:ins>
      <w:ins w:id="1165" w:author="Diane Pulvino" w:date="2023-07-05T18:40:00Z">
        <w:r>
          <w:rPr>
            <w:highlight w:val="yellow"/>
          </w:rPr>
          <w:t xml:space="preserve">. </w:t>
        </w:r>
      </w:ins>
      <w:del w:id="1166" w:author="Diane Pulvino" w:date="2023-07-05T18:40:00Z">
        <w:r w:rsidR="00EA4A5F" w:rsidRPr="006A3299" w:rsidDel="00C60F78">
          <w:rPr>
            <w:highlight w:val="yellow"/>
          </w:rPr>
          <w:delText xml:space="preserve">The proposed method is based on the attention mechanism and CLIP pre-training. The experimental results are shown in </w:delText>
        </w:r>
      </w:del>
      <w:r w:rsidR="00EA4A5F" w:rsidRPr="006A3299">
        <w:rPr>
          <w:highlight w:val="yellow"/>
        </w:rPr>
        <w:t xml:space="preserve">Table </w:t>
      </w:r>
      <w:r w:rsidR="00EE334F">
        <w:rPr>
          <w:rStyle w:val="Hyperlink"/>
          <w:highlight w:val="yellow"/>
        </w:rPr>
        <w:fldChar w:fldCharType="begin"/>
      </w:r>
      <w:r w:rsidR="00EE334F">
        <w:rPr>
          <w:rStyle w:val="Hyperlink"/>
          <w:highlight w:val="yellow"/>
        </w:rPr>
        <w:instrText xml:space="preserve"> HYPERLINK \l "tab:comparision1" \h </w:instrText>
      </w:r>
      <w:r w:rsidR="00EE334F">
        <w:rPr>
          <w:rStyle w:val="Hyperlink"/>
          <w:highlight w:val="yellow"/>
        </w:rPr>
        <w:fldChar w:fldCharType="separate"/>
      </w:r>
      <w:r w:rsidR="00EA4A5F" w:rsidRPr="006A3299">
        <w:rPr>
          <w:rStyle w:val="Hyperlink"/>
          <w:highlight w:val="yellow"/>
        </w:rPr>
        <w:t>[tab</w:t>
      </w:r>
      <w:proofErr w:type="gramStart"/>
      <w:r w:rsidR="00EA4A5F" w:rsidRPr="006A3299">
        <w:rPr>
          <w:rStyle w:val="Hyperlink"/>
          <w:highlight w:val="yellow"/>
        </w:rPr>
        <w:t>:comparis</w:t>
      </w:r>
      <w:proofErr w:type="gramEnd"/>
      <w:del w:id="1167" w:author="Diane Pulvino" w:date="2023-07-12T07:03:00Z">
        <w:r w:rsidR="00EA4A5F" w:rsidRPr="006A3299" w:rsidDel="002A25DE">
          <w:rPr>
            <w:rStyle w:val="Hyperlink"/>
            <w:highlight w:val="yellow"/>
          </w:rPr>
          <w:delText>i</w:delText>
        </w:r>
      </w:del>
      <w:r w:rsidR="00EA4A5F" w:rsidRPr="006A3299">
        <w:rPr>
          <w:rStyle w:val="Hyperlink"/>
          <w:highlight w:val="yellow"/>
        </w:rPr>
        <w:t>on1]</w:t>
      </w:r>
      <w:r w:rsidR="00EE334F">
        <w:rPr>
          <w:rStyle w:val="Hyperlink"/>
          <w:highlight w:val="yellow"/>
        </w:rPr>
        <w:fldChar w:fldCharType="end"/>
      </w:r>
      <w:ins w:id="1168" w:author="Diane Pulvino" w:date="2023-07-05T18:40:00Z">
        <w:r>
          <w:rPr>
            <w:highlight w:val="yellow"/>
          </w:rPr>
          <w:t xml:space="preserve"> shows the results of our experiments.</w:t>
        </w:r>
      </w:ins>
      <w:del w:id="1169" w:author="Diane Pulvino" w:date="2023-07-05T18:40:00Z">
        <w:r w:rsidR="00EA4A5F" w:rsidRPr="006A3299" w:rsidDel="00C60F78">
          <w:rPr>
            <w:highlight w:val="yellow"/>
          </w:rPr>
          <w:delText>,</w:delText>
        </w:r>
      </w:del>
      <w:del w:id="1170" w:author="Diane Pulvino" w:date="2023-07-05T18:41:00Z">
        <w:r w:rsidR="00EA4A5F" w:rsidRPr="006A3299" w:rsidDel="00C60F78">
          <w:rPr>
            <w:highlight w:val="yellow"/>
          </w:rPr>
          <w:delText xml:space="preserve"> we have several observations as follows:</w:delText>
        </w:r>
      </w:del>
    </w:p>
    <w:p w14:paraId="61E7267E" w14:textId="49609FE3" w:rsidR="007E24C9" w:rsidRPr="006A3299" w:rsidRDefault="00EA4A5F">
      <w:pPr>
        <w:pStyle w:val="BodyText"/>
        <w:rPr>
          <w:highlight w:val="yellow"/>
        </w:rPr>
      </w:pPr>
      <w:r w:rsidRPr="006A3299">
        <w:rPr>
          <w:highlight w:val="yellow"/>
        </w:rPr>
        <w:t>First</w:t>
      </w:r>
      <w:del w:id="1171" w:author="Diane Pulvino" w:date="2023-07-05T18:41:00Z">
        <w:r w:rsidRPr="006A3299" w:rsidDel="00C60F78">
          <w:rPr>
            <w:highlight w:val="yellow"/>
          </w:rPr>
          <w:delText>ly</w:delText>
        </w:r>
      </w:del>
      <w:r w:rsidRPr="006A3299">
        <w:rPr>
          <w:highlight w:val="yellow"/>
        </w:rPr>
        <w:t xml:space="preserve">, </w:t>
      </w:r>
      <w:ins w:id="1172" w:author="Diane Pulvino" w:date="2023-07-05T18:41:00Z">
        <w:r w:rsidR="00C60F78">
          <w:rPr>
            <w:highlight w:val="yellow"/>
          </w:rPr>
          <w:t xml:space="preserve">the methods incorporating attention mechanism greatly outperform the others </w:t>
        </w:r>
      </w:ins>
      <w:ins w:id="1173" w:author="Diane Pulvino" w:date="2023-07-05T18:42:00Z">
        <w:r w:rsidR="00C60F78">
          <w:rPr>
            <w:highlight w:val="yellow"/>
          </w:rPr>
          <w:t xml:space="preserve">(SentiBank, DeepSenBank, AlexNet, and ResNet101) on </w:t>
        </w:r>
      </w:ins>
      <w:del w:id="1174" w:author="Diane Pulvino" w:date="2023-07-05T18:42:00Z">
        <w:r w:rsidRPr="006A3299" w:rsidDel="00C60F78">
          <w:rPr>
            <w:highlight w:val="yellow"/>
          </w:rPr>
          <w:delText xml:space="preserve">compared </w:delText>
        </w:r>
      </w:del>
      <w:del w:id="1175" w:author="Diane Pulvino" w:date="2023-07-05T18:41:00Z">
        <w:r w:rsidRPr="006A3299" w:rsidDel="00C60F78">
          <w:rPr>
            <w:highlight w:val="yellow"/>
          </w:rPr>
          <w:delText>with the</w:delText>
        </w:r>
      </w:del>
      <w:del w:id="1176" w:author="Diane Pulvino" w:date="2023-07-05T18:42:00Z">
        <w:r w:rsidRPr="006A3299" w:rsidDel="00C60F78">
          <w:rPr>
            <w:highlight w:val="yellow"/>
          </w:rPr>
          <w:delText xml:space="preserve"> </w:delText>
        </w:r>
      </w:del>
      <w:del w:id="1177" w:author="Diane Pulvino" w:date="2023-07-05T18:41:00Z">
        <w:r w:rsidRPr="006A3299" w:rsidDel="00C60F78">
          <w:rPr>
            <w:highlight w:val="yellow"/>
          </w:rPr>
          <w:delText>hand-crafted feature-based method</w:delText>
        </w:r>
      </w:del>
      <w:del w:id="1178" w:author="Diane Pulvino" w:date="2023-07-05T18:42:00Z">
        <w:r w:rsidRPr="006A3299" w:rsidDel="00C60F78">
          <w:rPr>
            <w:highlight w:val="yellow"/>
          </w:rPr>
          <w:delText xml:space="preserve"> and the deep convolutional network-based methods, the attention mechanism-based methods have greatly improved the </w:delText>
        </w:r>
      </w:del>
      <w:r w:rsidRPr="006A3299">
        <w:rPr>
          <w:highlight w:val="yellow"/>
        </w:rPr>
        <w:t xml:space="preserve">emotion classification </w:t>
      </w:r>
      <w:del w:id="1179" w:author="Diane Pulvino" w:date="2023-07-05T18:42:00Z">
        <w:r w:rsidRPr="006A3299" w:rsidDel="00C60F78">
          <w:rPr>
            <w:highlight w:val="yellow"/>
          </w:rPr>
          <w:delText xml:space="preserve">performance </w:delText>
        </w:r>
      </w:del>
      <w:r w:rsidRPr="006A3299">
        <w:rPr>
          <w:highlight w:val="yellow"/>
        </w:rPr>
        <w:t>on five</w:t>
      </w:r>
      <w:ins w:id="1180" w:author="Diane Pulvino" w:date="2023-07-05T18:42:00Z">
        <w:r w:rsidR="00C60F78">
          <w:rPr>
            <w:highlight w:val="yellow"/>
          </w:rPr>
          <w:t xml:space="preserve"> of the</w:t>
        </w:r>
      </w:ins>
      <w:r w:rsidRPr="006A3299">
        <w:rPr>
          <w:highlight w:val="yellow"/>
        </w:rPr>
        <w:t xml:space="preserve"> data</w:t>
      </w:r>
      <w:ins w:id="1181" w:author="Diane Pulvino" w:date="2023-07-05T18:42:00Z">
        <w:r w:rsidR="00C60F78">
          <w:rPr>
            <w:highlight w:val="yellow"/>
          </w:rPr>
          <w:t xml:space="preserve"> </w:t>
        </w:r>
      </w:ins>
      <w:r w:rsidRPr="006A3299">
        <w:rPr>
          <w:highlight w:val="yellow"/>
        </w:rPr>
        <w:t xml:space="preserve">sets. For example, MDAN </w:t>
      </w:r>
      <w:ins w:id="1182" w:author="Diane Pulvino" w:date="2023-07-06T13:56:00Z">
        <w:r w:rsidR="000F1D34">
          <w:rPr>
            <w:highlight w:val="yellow"/>
          </w:rPr>
          <w:t xml:space="preserve">is based on the ResNet101 structure, but introduces the attention mechanism. </w:t>
        </w:r>
      </w:ins>
      <w:del w:id="1183" w:author="Diane Pulvino" w:date="2023-07-06T13:57:00Z">
        <w:r w:rsidRPr="006A3299" w:rsidDel="000F1D34">
          <w:rPr>
            <w:highlight w:val="yellow"/>
          </w:rPr>
          <w:delText>introduced the attention mechanism on the basis of the ResNet101 structure and</w:delText>
        </w:r>
      </w:del>
      <w:ins w:id="1184" w:author="Diane Pulvino" w:date="2023-07-06T13:57:00Z">
        <w:r w:rsidR="000F1D34">
          <w:rPr>
            <w:highlight w:val="yellow"/>
          </w:rPr>
          <w:t xml:space="preserve">On the FI and WEBEmo data sets, accuracy </w:t>
        </w:r>
      </w:ins>
      <w:del w:id="1185" w:author="Diane Pulvino" w:date="2023-07-06T13:57:00Z">
        <w:r w:rsidRPr="006A3299" w:rsidDel="000F1D34">
          <w:rPr>
            <w:highlight w:val="yellow"/>
          </w:rPr>
          <w:delText xml:space="preserve"> improved the accuracies of the FI/WEBEmo datasets from</w:delText>
        </w:r>
      </w:del>
      <w:ins w:id="1186" w:author="Diane Pulvino" w:date="2023-07-06T13:57:00Z">
        <w:r w:rsidR="000F1D34">
          <w:rPr>
            <w:highlight w:val="yellow"/>
          </w:rPr>
          <w:t>increase from</w:t>
        </w:r>
      </w:ins>
      <w:r w:rsidRPr="006A3299">
        <w:rPr>
          <w:highlight w:val="yellow"/>
        </w:rPr>
        <w:t xml:space="preserve"> 0.6616</w:t>
      </w:r>
      <w:ins w:id="1187" w:author="Diane Pulvino" w:date="2023-07-06T13:57:00Z">
        <w:r w:rsidR="000F1D34">
          <w:rPr>
            <w:highlight w:val="yellow"/>
          </w:rPr>
          <w:t xml:space="preserve"> </w:t>
        </w:r>
      </w:ins>
      <w:ins w:id="1188" w:author="Diane Pulvino" w:date="2023-07-06T13:58:00Z">
        <w:r w:rsidR="000F1D34">
          <w:rPr>
            <w:highlight w:val="yellow"/>
          </w:rPr>
          <w:t xml:space="preserve">to 0.7641, </w:t>
        </w:r>
      </w:ins>
      <w:ins w:id="1189" w:author="Diane Pulvino" w:date="2023-07-06T13:57:00Z">
        <w:r w:rsidR="000F1D34">
          <w:rPr>
            <w:highlight w:val="yellow"/>
          </w:rPr>
          <w:t xml:space="preserve">and </w:t>
        </w:r>
      </w:ins>
      <w:ins w:id="1190" w:author="Diane Pulvino" w:date="2023-07-06T13:58:00Z">
        <w:r w:rsidR="000F1D34">
          <w:rPr>
            <w:highlight w:val="yellow"/>
          </w:rPr>
          <w:t xml:space="preserve">from </w:t>
        </w:r>
      </w:ins>
      <w:del w:id="1191" w:author="Diane Pulvino" w:date="2023-07-06T13:57:00Z">
        <w:r w:rsidRPr="006A3299" w:rsidDel="000F1D34">
          <w:rPr>
            <w:highlight w:val="yellow"/>
          </w:rPr>
          <w:delText>/</w:delText>
        </w:r>
      </w:del>
      <w:r w:rsidRPr="006A3299">
        <w:rPr>
          <w:highlight w:val="yellow"/>
        </w:rPr>
        <w:t>0.3214 to</w:t>
      </w:r>
      <w:ins w:id="1192" w:author="Diane Pulvino" w:date="2023-07-06T13:58:00Z">
        <w:r w:rsidR="000F1D34">
          <w:rPr>
            <w:highlight w:val="yellow"/>
          </w:rPr>
          <w:t xml:space="preserve"> 0.3428, respectively.</w:t>
        </w:r>
      </w:ins>
      <w:del w:id="1193" w:author="Diane Pulvino" w:date="2023-07-06T13:58:00Z">
        <w:r w:rsidRPr="006A3299" w:rsidDel="000F1D34">
          <w:rPr>
            <w:highlight w:val="yellow"/>
          </w:rPr>
          <w:delText xml:space="preserve"> 0.7641/0.3428.</w:delText>
        </w:r>
      </w:del>
      <w:r w:rsidRPr="006A3299">
        <w:rPr>
          <w:highlight w:val="yellow"/>
        </w:rPr>
        <w:t xml:space="preserve"> This </w:t>
      </w:r>
      <w:ins w:id="1194" w:author="Diane Pulvino" w:date="2023-07-06T13:58:00Z">
        <w:r w:rsidR="000F1D34">
          <w:rPr>
            <w:highlight w:val="yellow"/>
          </w:rPr>
          <w:t>clearly indicates the benefits of incorporating the attention mechanism into image emotion classification tasks.</w:t>
        </w:r>
      </w:ins>
      <w:del w:id="1195" w:author="Diane Pulvino" w:date="2023-07-06T13:58:00Z">
        <w:r w:rsidRPr="006A3299" w:rsidDel="000F1D34">
          <w:rPr>
            <w:highlight w:val="yellow"/>
          </w:rPr>
          <w:delText>demonstrates that the attention mechanism plays an important role in image emotion classification.</w:delText>
        </w:r>
      </w:del>
      <w:r w:rsidRPr="006A3299">
        <w:rPr>
          <w:highlight w:val="yellow"/>
        </w:rPr>
        <w:t xml:space="preserve"> </w:t>
      </w:r>
      <w:ins w:id="1196" w:author="Diane Pulvino" w:date="2023-07-06T13:59:00Z">
        <w:r w:rsidR="000F1D34">
          <w:rPr>
            <w:highlight w:val="yellow"/>
          </w:rPr>
          <w:t>Also, the best performance on all five data sets was achieved by methods pre-trained using CLIP (i.e., PT-DPC, SimEmotion, and the proposed technique).</w:t>
        </w:r>
      </w:ins>
      <w:del w:id="1197" w:author="Diane Pulvino" w:date="2023-07-06T13:59:00Z">
        <w:r w:rsidRPr="006A3299" w:rsidDel="000F1D34">
          <w:rPr>
            <w:highlight w:val="yellow"/>
          </w:rPr>
          <w:delText>In addition, the methods based on CLIP pre-training (i.e. PT-DPC, SimEmotion, and the proposed method) achieved the best performance on the five datasets and significantly outperformed the other methods.</w:delText>
        </w:r>
      </w:del>
      <w:r w:rsidRPr="006A3299">
        <w:rPr>
          <w:highlight w:val="yellow"/>
        </w:rPr>
        <w:t xml:space="preserve"> </w:t>
      </w:r>
      <w:del w:id="1198" w:author="Diane Pulvino" w:date="2023-07-06T14:00:00Z">
        <w:r w:rsidRPr="006A3299" w:rsidDel="000F1D34">
          <w:rPr>
            <w:highlight w:val="yellow"/>
          </w:rPr>
          <w:delText xml:space="preserve">This shows that the method based on </w:delText>
        </w:r>
      </w:del>
      <w:r w:rsidRPr="006A3299">
        <w:rPr>
          <w:highlight w:val="yellow"/>
        </w:rPr>
        <w:t xml:space="preserve">CLIP pre-training </w:t>
      </w:r>
      <w:ins w:id="1199" w:author="Diane Pulvino" w:date="2023-07-06T14:00:00Z">
        <w:r w:rsidR="000F1D34">
          <w:rPr>
            <w:highlight w:val="yellow"/>
          </w:rPr>
          <w:t xml:space="preserve">improves image semantic understanding, as it obtains highly representable visual features through language supervision rather than emotional labels alone. </w:t>
        </w:r>
      </w:ins>
      <w:del w:id="1200" w:author="Diane Pulvino" w:date="2023-07-06T14:00:00Z">
        <w:r w:rsidRPr="006A3299" w:rsidDel="000F1D34">
          <w:rPr>
            <w:highlight w:val="yellow"/>
          </w:rPr>
          <w:delText xml:space="preserve">has better image semantic understanding ability. The CLIP method obtains visual features with strong representation ability through language supervision, which confirms that only relying on emotional labels is not enough to provide sufficient supervision information for image emotion analysis. </w:delText>
        </w:r>
      </w:del>
      <w:del w:id="1201" w:author="Diane Pulvino" w:date="2023-07-06T14:01:00Z">
        <w:r w:rsidRPr="006A3299" w:rsidDel="000F1D34">
          <w:rPr>
            <w:highlight w:val="yellow"/>
          </w:rPr>
          <w:delText>Therefore, t</w:delText>
        </w:r>
      </w:del>
      <w:ins w:id="1202" w:author="Diane Pulvino" w:date="2023-07-06T14:01:00Z">
        <w:r w:rsidR="000F1D34">
          <w:rPr>
            <w:highlight w:val="yellow"/>
          </w:rPr>
          <w:t>T</w:t>
        </w:r>
      </w:ins>
      <w:r w:rsidRPr="006A3299">
        <w:rPr>
          <w:highlight w:val="yellow"/>
        </w:rPr>
        <w:t xml:space="preserve">he proposed three-stage perception network based on CLIP pre-training </w:t>
      </w:r>
      <w:del w:id="1203" w:author="Diane Pulvino" w:date="2023-07-06T14:01:00Z">
        <w:r w:rsidRPr="006A3299" w:rsidDel="000F1D34">
          <w:rPr>
            <w:highlight w:val="yellow"/>
          </w:rPr>
          <w:delText>provides more</w:delText>
        </w:r>
      </w:del>
      <w:ins w:id="1204" w:author="Diane Pulvino" w:date="2023-07-06T14:01:00Z">
        <w:r w:rsidR="000F1D34">
          <w:rPr>
            <w:highlight w:val="yellow"/>
          </w:rPr>
          <w:t>offers additional</w:t>
        </w:r>
      </w:ins>
      <w:r w:rsidRPr="006A3299">
        <w:rPr>
          <w:highlight w:val="yellow"/>
        </w:rPr>
        <w:t xml:space="preserve"> supervision for emotion analysis, </w:t>
      </w:r>
      <w:ins w:id="1205" w:author="Diane Pulvino" w:date="2023-07-06T14:01:00Z">
        <w:r w:rsidR="000F1D34">
          <w:rPr>
            <w:highlight w:val="yellow"/>
          </w:rPr>
          <w:t>so the model is better able to understand image semantics.</w:t>
        </w:r>
      </w:ins>
      <w:del w:id="1206" w:author="Diane Pulvino" w:date="2023-07-06T14:01:00Z">
        <w:r w:rsidRPr="006A3299" w:rsidDel="000F1D34">
          <w:rPr>
            <w:highlight w:val="yellow"/>
          </w:rPr>
          <w:delText>thereby promoting the deep model to better understand image semantics.</w:delText>
        </w:r>
      </w:del>
    </w:p>
    <w:p w14:paraId="7BBC88F0" w14:textId="7FC796FC" w:rsidR="007E24C9" w:rsidRDefault="00EA4A5F">
      <w:pPr>
        <w:pStyle w:val="BodyText"/>
      </w:pPr>
      <w:r w:rsidRPr="006A3299">
        <w:rPr>
          <w:highlight w:val="yellow"/>
        </w:rPr>
        <w:t xml:space="preserve">Secondly, </w:t>
      </w:r>
      <w:ins w:id="1207" w:author="Diane Pulvino" w:date="2023-07-06T14:01:00Z">
        <w:r w:rsidR="000F1D34">
          <w:rPr>
            <w:highlight w:val="yellow"/>
          </w:rPr>
          <w:t xml:space="preserve">the proposed method achieves superior performance on many of the data sets. </w:t>
        </w:r>
      </w:ins>
      <w:commentRangeStart w:id="1208"/>
      <w:del w:id="1209" w:author="Diane Pulvino" w:date="2023-07-06T14:02:00Z">
        <w:r w:rsidRPr="006A3299" w:rsidDel="000F1D34">
          <w:rPr>
            <w:highlight w:val="yellow"/>
          </w:rPr>
          <w:delText xml:space="preserve">compared with other methods based on CLIP pre-training, the proposed method has achieved performance improvements on multiple datasets. </w:delText>
        </w:r>
      </w:del>
      <w:r w:rsidRPr="006A3299">
        <w:rPr>
          <w:highlight w:val="yellow"/>
        </w:rPr>
        <w:t xml:space="preserve">For example, </w:t>
      </w:r>
      <w:ins w:id="1210" w:author="Diane Pulvino" w:date="2023-07-06T14:02:00Z">
        <w:r w:rsidR="000F1D34">
          <w:rPr>
            <w:highlight w:val="yellow"/>
          </w:rPr>
          <w:t xml:space="preserve">the SimEmotion achieves 0.0219 on the </w:t>
        </w:r>
      </w:ins>
      <w:ins w:id="1211" w:author="Diane Pulvino" w:date="2023-07-06T14:03:00Z">
        <w:r w:rsidR="000F1D34">
          <w:rPr>
            <w:highlight w:val="yellow"/>
          </w:rPr>
          <w:t xml:space="preserve">EmotionROI data set, while the proposed method achieves 0.0287. </w:t>
        </w:r>
        <w:commentRangeEnd w:id="1208"/>
        <w:r w:rsidR="000F1D34">
          <w:rPr>
            <w:rStyle w:val="CommentReference"/>
          </w:rPr>
          <w:commentReference w:id="1208"/>
        </w:r>
      </w:ins>
      <w:del w:id="1212" w:author="Diane Pulvino" w:date="2023-07-06T14:03:00Z">
        <w:r w:rsidRPr="006A3299" w:rsidDel="000F1D34">
          <w:rPr>
            <w:highlight w:val="yellow"/>
          </w:rPr>
          <w:delText xml:space="preserve">compared with the SimEmotion method, the proposed method improves the performance of the </w:delText>
        </w:r>
      </w:del>
      <w:del w:id="1213" w:author="Diane Pulvino" w:date="2023-07-06T14:02:00Z">
        <w:r w:rsidRPr="006A3299" w:rsidDel="000F1D34">
          <w:rPr>
            <w:highlight w:val="yellow"/>
          </w:rPr>
          <w:delText xml:space="preserve">EmitionRoI </w:delText>
        </w:r>
      </w:del>
      <w:del w:id="1214" w:author="Diane Pulvino" w:date="2023-07-06T14:03:00Z">
        <w:r w:rsidRPr="006A3299" w:rsidDel="000F1D34">
          <w:rPr>
            <w:highlight w:val="yellow"/>
          </w:rPr>
          <w:delText xml:space="preserve">dataset by 0.0219 and 0.0287, respectively. </w:delText>
        </w:r>
      </w:del>
      <w:r w:rsidRPr="006A3299">
        <w:rPr>
          <w:highlight w:val="yellow"/>
        </w:rPr>
        <w:t xml:space="preserve">However, </w:t>
      </w:r>
      <w:ins w:id="1215" w:author="Diane Pulvino" w:date="2023-07-06T14:03:00Z">
        <w:r w:rsidR="00AF1CBA">
          <w:rPr>
            <w:highlight w:val="yellow"/>
          </w:rPr>
          <w:t xml:space="preserve">SimEmotion performs better on </w:t>
        </w:r>
      </w:ins>
      <w:del w:id="1216" w:author="Diane Pulvino" w:date="2023-07-06T14:03:00Z">
        <w:r w:rsidRPr="006A3299" w:rsidDel="00AF1CBA">
          <w:rPr>
            <w:highlight w:val="yellow"/>
          </w:rPr>
          <w:delText xml:space="preserve">on </w:delText>
        </w:r>
      </w:del>
      <w:r w:rsidRPr="006A3299">
        <w:rPr>
          <w:highlight w:val="yellow"/>
        </w:rPr>
        <w:t>the FI data</w:t>
      </w:r>
      <w:ins w:id="1217" w:author="Diane Pulvino" w:date="2023-07-06T14:04:00Z">
        <w:r w:rsidR="00AF1CBA">
          <w:rPr>
            <w:highlight w:val="yellow"/>
          </w:rPr>
          <w:t xml:space="preserve"> </w:t>
        </w:r>
      </w:ins>
      <w:r w:rsidRPr="006A3299">
        <w:rPr>
          <w:highlight w:val="yellow"/>
        </w:rPr>
        <w:t>set</w:t>
      </w:r>
      <w:ins w:id="1218" w:author="Diane Pulvino" w:date="2023-07-06T14:04:00Z">
        <w:r w:rsidR="00AF1CBA">
          <w:rPr>
            <w:highlight w:val="yellow"/>
          </w:rPr>
          <w:t>, possibly because of the ratio of emotion categories in that set (6:1)</w:t>
        </w:r>
      </w:ins>
      <w:del w:id="1219" w:author="Diane Pulvino" w:date="2023-07-06T14:04:00Z">
        <w:r w:rsidRPr="006A3299" w:rsidDel="00AF1CBA">
          <w:rPr>
            <w:highlight w:val="yellow"/>
          </w:rPr>
          <w:delText>, the performance of the proposed method is lower than that of SimEmotion</w:delText>
        </w:r>
      </w:del>
      <w:r w:rsidRPr="006A3299">
        <w:rPr>
          <w:highlight w:val="yellow"/>
        </w:rPr>
        <w:t xml:space="preserve">. </w:t>
      </w:r>
      <w:del w:id="1220" w:author="Diane Pulvino" w:date="2023-07-06T14:04:00Z">
        <w:r w:rsidRPr="006A3299" w:rsidDel="00AF1CBA">
          <w:rPr>
            <w:highlight w:val="yellow"/>
          </w:rPr>
          <w:delText xml:space="preserve">The reason may be due to the imbalance of emotion categories in the FI dataset. The ratio of the most and least number of emotion categories for the FI dataset is 6:1. </w:delText>
        </w:r>
      </w:del>
      <w:del w:id="1221" w:author="Diane Pulvino" w:date="2023-07-06T14:05:00Z">
        <w:r w:rsidRPr="006A3299" w:rsidDel="00AF1CBA">
          <w:rPr>
            <w:highlight w:val="yellow"/>
          </w:rPr>
          <w:delText xml:space="preserve">The </w:delText>
        </w:r>
      </w:del>
      <w:r w:rsidRPr="006A3299">
        <w:rPr>
          <w:highlight w:val="yellow"/>
        </w:rPr>
        <w:t xml:space="preserve">SimEmotion </w:t>
      </w:r>
      <w:ins w:id="1222" w:author="Diane Pulvino" w:date="2023-07-06T14:05:00Z">
        <w:r w:rsidR="00AF1CBA">
          <w:rPr>
            <w:highlight w:val="yellow"/>
          </w:rPr>
          <w:t xml:space="preserve">is not as impacted by data imbalance because it </w:t>
        </w:r>
      </w:ins>
      <w:del w:id="1223" w:author="Diane Pulvino" w:date="2023-07-06T14:05:00Z">
        <w:r w:rsidRPr="006A3299" w:rsidDel="00AF1CBA">
          <w:rPr>
            <w:highlight w:val="yellow"/>
          </w:rPr>
          <w:delText xml:space="preserve">method </w:delText>
        </w:r>
      </w:del>
      <w:r w:rsidRPr="006A3299">
        <w:rPr>
          <w:highlight w:val="yellow"/>
        </w:rPr>
        <w:t>uses the</w:t>
      </w:r>
      <w:ins w:id="1224" w:author="Diane Pulvino" w:date="2023-07-06T14:05:00Z">
        <w:r w:rsidR="00AF1CBA">
          <w:rPr>
            <w:highlight w:val="yellow"/>
          </w:rPr>
          <w:t xml:space="preserve"> CLIP</w:t>
        </w:r>
      </w:ins>
      <w:r w:rsidRPr="006A3299">
        <w:rPr>
          <w:highlight w:val="yellow"/>
        </w:rPr>
        <w:t xml:space="preserve"> language supervision method </w:t>
      </w:r>
      <w:del w:id="1225" w:author="Diane Pulvino" w:date="2023-07-06T14:05:00Z">
        <w:r w:rsidRPr="006A3299" w:rsidDel="00AF1CBA">
          <w:rPr>
            <w:highlight w:val="yellow"/>
          </w:rPr>
          <w:delText>of CLIP to train the model</w:delText>
        </w:r>
      </w:del>
      <w:ins w:id="1226" w:author="Diane Pulvino" w:date="2023-07-06T14:05:00Z">
        <w:r w:rsidR="00AF1CBA">
          <w:rPr>
            <w:highlight w:val="yellow"/>
          </w:rPr>
          <w:t>during training</w:t>
        </w:r>
      </w:ins>
      <w:r w:rsidRPr="006A3299">
        <w:rPr>
          <w:highlight w:val="yellow"/>
        </w:rPr>
        <w:t xml:space="preserve">, which </w:t>
      </w:r>
      <w:del w:id="1227" w:author="Diane Pulvino" w:date="2023-07-06T14:05:00Z">
        <w:r w:rsidRPr="006A3299" w:rsidDel="00AF1CBA">
          <w:rPr>
            <w:highlight w:val="yellow"/>
          </w:rPr>
          <w:delText xml:space="preserve">can </w:delText>
        </w:r>
      </w:del>
      <w:ins w:id="1228" w:author="Diane Pulvino" w:date="2023-07-06T14:05:00Z">
        <w:r w:rsidR="00AF1CBA">
          <w:rPr>
            <w:highlight w:val="yellow"/>
          </w:rPr>
          <w:t>is</w:t>
        </w:r>
        <w:r w:rsidR="00AF1CBA" w:rsidRPr="006A3299">
          <w:rPr>
            <w:highlight w:val="yellow"/>
          </w:rPr>
          <w:t xml:space="preserve"> </w:t>
        </w:r>
      </w:ins>
      <w:r w:rsidRPr="006A3299">
        <w:rPr>
          <w:highlight w:val="yellow"/>
        </w:rPr>
        <w:t>better</w:t>
      </w:r>
      <w:ins w:id="1229" w:author="Diane Pulvino" w:date="2023-07-06T14:05:00Z">
        <w:r w:rsidR="00AF1CBA">
          <w:rPr>
            <w:highlight w:val="yellow"/>
          </w:rPr>
          <w:t xml:space="preserve"> able to</w:t>
        </w:r>
      </w:ins>
      <w:r w:rsidRPr="006A3299">
        <w:rPr>
          <w:highlight w:val="yellow"/>
        </w:rPr>
        <w:t xml:space="preserve"> </w:t>
      </w:r>
      <w:del w:id="1230" w:author="Diane Pulvino" w:date="2023-07-06T14:06:00Z">
        <w:r w:rsidRPr="006A3299" w:rsidDel="00AF1CBA">
          <w:rPr>
            <w:highlight w:val="yellow"/>
          </w:rPr>
          <w:delText xml:space="preserve">maintain the original ability of CLIP to </w:delText>
        </w:r>
      </w:del>
      <w:r w:rsidRPr="006A3299">
        <w:rPr>
          <w:highlight w:val="yellow"/>
        </w:rPr>
        <w:t>understand the semantics</w:t>
      </w:r>
      <w:del w:id="1231" w:author="Diane Pulvino" w:date="2023-07-06T14:07:00Z">
        <w:r w:rsidRPr="006A3299" w:rsidDel="00AF1CBA">
          <w:rPr>
            <w:highlight w:val="yellow"/>
          </w:rPr>
          <w:delText>, so the problem of data imbalance will not have a major impact</w:delText>
        </w:r>
      </w:del>
      <w:r w:rsidRPr="006A3299">
        <w:rPr>
          <w:highlight w:val="yellow"/>
        </w:rPr>
        <w:t xml:space="preserve">. </w:t>
      </w:r>
      <w:ins w:id="1232" w:author="Diane Pulvino" w:date="2023-07-06T14:07:00Z">
        <w:r w:rsidR="00AF1CBA">
          <w:rPr>
            <w:highlight w:val="yellow"/>
          </w:rPr>
          <w:t>While the proposed method also uses CLIP, it simultaneously performs entity classification, attribute distribution learning, and emotion classification, changing the original CLIP parameters and making it more susceptible to data imbalance.</w:t>
        </w:r>
      </w:ins>
      <w:del w:id="1233" w:author="Diane Pulvino" w:date="2023-07-06T14:08:00Z">
        <w:r w:rsidRPr="006A3299" w:rsidDel="00AF1CBA">
          <w:rPr>
            <w:highlight w:val="yellow"/>
          </w:rPr>
          <w:delText>The proposed method performs entity classification, attribute distribution learning, and emotion classification simultaneously on the basis of CLIP, which greatly changes the original parameters of CLIP, and the training process will be disturbed by the problem of data imbalance.</w:delText>
        </w:r>
      </w:del>
      <w:r w:rsidRPr="006A3299">
        <w:rPr>
          <w:highlight w:val="yellow"/>
        </w:rPr>
        <w:t xml:space="preserve"> </w:t>
      </w:r>
      <w:ins w:id="1234" w:author="Diane Pulvino" w:date="2023-07-06T14:08:00Z">
        <w:r w:rsidR="00AF1CBA">
          <w:rPr>
            <w:highlight w:val="yellow"/>
          </w:rPr>
          <w:t xml:space="preserve">Despite this, the proposed method achieves the second-best performance on the F1 data set. </w:t>
        </w:r>
      </w:ins>
      <w:del w:id="1235" w:author="Diane Pulvino" w:date="2023-07-06T14:08:00Z">
        <w:r w:rsidRPr="006A3299" w:rsidDel="00AF1CBA">
          <w:rPr>
            <w:highlight w:val="yellow"/>
          </w:rPr>
          <w:delText xml:space="preserve">Nevertheless, the proposed method still achieves the second-highest performance on the FI dataset. In summary, </w:delText>
        </w:r>
      </w:del>
      <w:ins w:id="1236" w:author="Diane Pulvino" w:date="2023-07-06T14:08:00Z">
        <w:r w:rsidR="00AF1CBA">
          <w:rPr>
            <w:highlight w:val="yellow"/>
          </w:rPr>
          <w:t xml:space="preserve">Overall, the three-state perception process with </w:t>
        </w:r>
      </w:ins>
      <w:ins w:id="1237" w:author="Diane Pulvino" w:date="2023-07-06T14:09:00Z">
        <w:r w:rsidR="00AF1CBA">
          <w:rPr>
            <w:highlight w:val="yellow"/>
          </w:rPr>
          <w:t xml:space="preserve">CLIP pre-training achieves significant improvements on image emotion classification. </w:t>
        </w:r>
      </w:ins>
      <w:del w:id="1238" w:author="Diane Pulvino" w:date="2023-07-06T14:09:00Z">
        <w:r w:rsidRPr="006A3299" w:rsidDel="00AF1CBA">
          <w:rPr>
            <w:highlight w:val="yellow"/>
          </w:rPr>
          <w:delText>the proposed method implements a three-stage perception process based on the CLIP pre-training and obtains considerable image emotion classification performance.</w:delText>
        </w:r>
      </w:del>
    </w:p>
    <w:p w14:paraId="0E91416D" w14:textId="77777777" w:rsidR="007E24C9" w:rsidRDefault="00EA4A5F">
      <w:pPr>
        <w:pStyle w:val="Heading3"/>
      </w:pPr>
      <w:bookmarkStart w:id="1239" w:name="image-emotion-regression-1"/>
      <w:r>
        <w:t>Image Emotion Regression</w:t>
      </w:r>
      <w:bookmarkEnd w:id="1239"/>
    </w:p>
    <w:p w14:paraId="7587BE46" w14:textId="59405414" w:rsidR="007E24C9" w:rsidRDefault="00EA4A5F">
      <w:pPr>
        <w:pStyle w:val="FirstParagraph"/>
      </w:pPr>
      <w:r>
        <w:t>In this section, we compare the p</w:t>
      </w:r>
      <w:ins w:id="1240" w:author="Diane Pulvino" w:date="2023-07-12T06:44:00Z">
        <w:r w:rsidR="00E90D6B">
          <w:t>roposed method’s p</w:t>
        </w:r>
      </w:ins>
      <w:r>
        <w:t xml:space="preserve">erformance </w:t>
      </w:r>
      <w:del w:id="1241" w:author="Diane Pulvino" w:date="2023-07-12T06:44:00Z">
        <w:r w:rsidDel="00E90D6B">
          <w:delText>of the proposed method</w:delText>
        </w:r>
      </w:del>
      <w:ins w:id="1242" w:author="Diane Pulvino" w:date="2023-07-12T06:44:00Z">
        <w:r w:rsidR="00E90D6B">
          <w:t>on image emotion regression</w:t>
        </w:r>
      </w:ins>
      <w:r>
        <w:t xml:space="preserve"> </w:t>
      </w:r>
      <w:del w:id="1243" w:author="Diane Pulvino" w:date="2023-07-12T06:44:00Z">
        <w:r w:rsidDel="00E90D6B">
          <w:delText xml:space="preserve">with </w:delText>
        </w:r>
      </w:del>
      <w:ins w:id="1244" w:author="Diane Pulvino" w:date="2023-07-12T06:44:00Z">
        <w:r w:rsidR="00E90D6B">
          <w:t>to</w:t>
        </w:r>
        <w:r w:rsidR="00E90D6B">
          <w:t xml:space="preserve"> </w:t>
        </w:r>
      </w:ins>
      <w:r>
        <w:t>related works</w:t>
      </w:r>
      <w:del w:id="1245" w:author="Diane Pulvino" w:date="2023-07-12T06:44:00Z">
        <w:r w:rsidDel="00E90D6B">
          <w:delText xml:space="preserve"> on the task of image emotion regression</w:delText>
        </w:r>
      </w:del>
      <w:ins w:id="1246" w:author="Diane Pulvino" w:date="2023-07-12T06:44:00Z">
        <w:r w:rsidR="00E90D6B">
          <w:t>,</w:t>
        </w:r>
      </w:ins>
      <w:del w:id="1247" w:author="Diane Pulvino" w:date="2023-07-12T06:44:00Z">
        <w:r w:rsidDel="00E90D6B">
          <w:delText>.</w:delText>
        </w:r>
      </w:del>
      <w:r>
        <w:t xml:space="preserve"> </w:t>
      </w:r>
      <w:del w:id="1248" w:author="Diane Pulvino" w:date="2023-07-12T06:45:00Z">
        <w:r w:rsidDel="00E90D6B">
          <w:delText>The related works include</w:delText>
        </w:r>
      </w:del>
      <w:ins w:id="1249" w:author="Diane Pulvino" w:date="2023-07-12T06:45:00Z">
        <w:r w:rsidR="00E90D6B">
          <w:t>including</w:t>
        </w:r>
      </w:ins>
      <w:r>
        <w:t xml:space="preserve"> SentiBank</w:t>
      </w:r>
      <w:ins w:id="1250" w:author="Diane Pulvino" w:date="2023-07-12T06:45:00Z">
        <w:r w:rsidR="00E90D6B">
          <w:t xml:space="preserve"> </w:t>
        </w:r>
      </w:ins>
      <w:r>
        <w:t>(Borth, Ji, et al. 2013), which is based on handcrafted features</w:t>
      </w:r>
      <w:del w:id="1251" w:author="Diane Pulvino" w:date="2023-07-12T06:45:00Z">
        <w:r w:rsidDel="00E90D6B">
          <w:delText xml:space="preserve">, </w:delText>
        </w:r>
      </w:del>
      <w:ins w:id="1252" w:author="Diane Pulvino" w:date="2023-07-12T06:45:00Z">
        <w:r w:rsidR="00E90D6B">
          <w:t>;</w:t>
        </w:r>
        <w:r w:rsidR="00E90D6B">
          <w:t xml:space="preserve"> </w:t>
        </w:r>
      </w:ins>
      <w:r>
        <w:t>and deep convolutional networks such as ResNet-101</w:t>
      </w:r>
      <w:ins w:id="1253" w:author="Diane Pulvino" w:date="2023-07-12T06:45:00Z">
        <w:r w:rsidR="00E90D6B">
          <w:t xml:space="preserve"> </w:t>
        </w:r>
      </w:ins>
      <w:r>
        <w:t>(He et al. 2016), FT ResNet-101</w:t>
      </w:r>
      <w:ins w:id="1254" w:author="Diane Pulvino" w:date="2023-07-12T06:45:00Z">
        <w:r w:rsidR="00E90D6B">
          <w:t xml:space="preserve"> </w:t>
        </w:r>
      </w:ins>
      <w:r>
        <w:t>(You et al. 2016), SentiNet-A</w:t>
      </w:r>
      <w:ins w:id="1255" w:author="Diane Pulvino" w:date="2023-07-12T06:45:00Z">
        <w:r w:rsidR="00E90D6B">
          <w:t xml:space="preserve"> </w:t>
        </w:r>
      </w:ins>
      <w:r>
        <w:t>(Song et al. 2018), WSCNet</w:t>
      </w:r>
      <w:ins w:id="1256" w:author="Diane Pulvino" w:date="2023-07-12T06:45:00Z">
        <w:r w:rsidR="00E90D6B">
          <w:t xml:space="preserve"> </w:t>
        </w:r>
      </w:ins>
      <w:r>
        <w:t>(Yang et al. 2018), and PDANet</w:t>
      </w:r>
      <w:ins w:id="1257" w:author="Diane Pulvino" w:date="2023-07-12T06:45:00Z">
        <w:r w:rsidR="00E90D6B">
          <w:t xml:space="preserve"> </w:t>
        </w:r>
      </w:ins>
      <w:r>
        <w:t xml:space="preserve">(Zhao et al. 2019). For the regression tasks on the IAPS, NAPS, and EMOTIC </w:t>
      </w:r>
      <w:del w:id="1258" w:author="Diane Pulvino" w:date="2023-07-11T12:47:00Z">
        <w:r w:rsidDel="00F25439">
          <w:delText>dataset</w:delText>
        </w:r>
      </w:del>
      <w:ins w:id="1259" w:author="Diane Pulvino" w:date="2023-07-11T12:47:00Z">
        <w:r w:rsidR="00F25439">
          <w:t>data set</w:t>
        </w:r>
      </w:ins>
      <w:r>
        <w:t xml:space="preserve">s, experimental results are shown in Table </w:t>
      </w:r>
      <w:r w:rsidR="00EE334F">
        <w:rPr>
          <w:rStyle w:val="Hyperlink"/>
        </w:rPr>
        <w:fldChar w:fldCharType="begin"/>
      </w:r>
      <w:r w:rsidR="00EE334F">
        <w:rPr>
          <w:rStyle w:val="Hyperlink"/>
        </w:rPr>
        <w:instrText xml:space="preserve"> HYPERLINK \l "tab:comparision2" \h </w:instrText>
      </w:r>
      <w:r w:rsidR="00EE334F">
        <w:rPr>
          <w:rStyle w:val="Hyperlink"/>
        </w:rPr>
        <w:fldChar w:fldCharType="separate"/>
      </w:r>
      <w:r>
        <w:rPr>
          <w:rStyle w:val="Hyperlink"/>
        </w:rPr>
        <w:t>[tab:comparis</w:t>
      </w:r>
      <w:bookmarkStart w:id="1260" w:name="_GoBack"/>
      <w:bookmarkEnd w:id="1260"/>
      <w:del w:id="1261" w:author="Diane Pulvino" w:date="2023-07-12T07:04:00Z">
        <w:r w:rsidDel="002A25DE">
          <w:rPr>
            <w:rStyle w:val="Hyperlink"/>
          </w:rPr>
          <w:delText>i</w:delText>
        </w:r>
      </w:del>
      <w:r>
        <w:rPr>
          <w:rStyle w:val="Hyperlink"/>
        </w:rPr>
        <w:t>on2]</w:t>
      </w:r>
      <w:r w:rsidR="00EE334F">
        <w:rPr>
          <w:rStyle w:val="Hyperlink"/>
        </w:rPr>
        <w:fldChar w:fldCharType="end"/>
      </w:r>
      <w:r>
        <w:t xml:space="preserve">. The results demonstrate that our proposed method achieves the best performance on all three </w:t>
      </w:r>
      <w:del w:id="1262" w:author="Diane Pulvino" w:date="2023-07-11T12:47:00Z">
        <w:r w:rsidDel="00F25439">
          <w:delText>dataset</w:delText>
        </w:r>
      </w:del>
      <w:ins w:id="1263" w:author="Diane Pulvino" w:date="2023-07-11T12:47:00Z">
        <w:r w:rsidR="00F25439">
          <w:t>data set</w:t>
        </w:r>
      </w:ins>
      <w:r>
        <w:t xml:space="preserve">s. The average </w:t>
      </w:r>
      <m:oMath>
        <m:r>
          <w:rPr>
            <w:rFonts w:ascii="Cambria Math" w:hAnsi="Cambria Math"/>
          </w:rPr>
          <m:t>MSE</m:t>
        </m:r>
      </m:oMath>
      <w:r>
        <w:t xml:space="preserve"> and average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on the IAPS </w:t>
      </w:r>
      <w:del w:id="1264" w:author="Diane Pulvino" w:date="2023-07-11T12:47:00Z">
        <w:r w:rsidDel="00F25439">
          <w:delText>dataset</w:delText>
        </w:r>
      </w:del>
      <w:ins w:id="1265" w:author="Diane Pulvino" w:date="2023-07-11T12:47:00Z">
        <w:r w:rsidR="00F25439">
          <w:t>data set</w:t>
        </w:r>
      </w:ins>
      <w:r>
        <w:t xml:space="preserve"> are 0.993 and 6.479, respectively, </w:t>
      </w:r>
      <w:ins w:id="1266" w:author="Diane Pulvino" w:date="2023-07-12T06:45:00Z">
        <w:r w:rsidR="00E90D6B">
          <w:t>showing improvements of</w:t>
        </w:r>
      </w:ins>
      <w:del w:id="1267" w:author="Diane Pulvino" w:date="2023-07-12T06:45:00Z">
        <w:r w:rsidDel="00E90D6B">
          <w:delText>improving</w:delText>
        </w:r>
      </w:del>
      <w:del w:id="1268" w:author="Diane Pulvino" w:date="2023-07-12T06:46:00Z">
        <w:r w:rsidDel="00E90D6B">
          <w:delText xml:space="preserve"> by</w:delText>
        </w:r>
      </w:del>
      <w:r>
        <w:t xml:space="preserve"> 0.900 and 2.931</w:t>
      </w:r>
      <w:del w:id="1269" w:author="Diane Pulvino" w:date="2023-07-12T06:46:00Z">
        <w:r w:rsidDel="00E90D6B">
          <w:delText xml:space="preserve"> compared to the related works</w:delText>
        </w:r>
      </w:del>
      <w:r>
        <w:t xml:space="preserve">. On the NAPS </w:t>
      </w:r>
      <w:del w:id="1270" w:author="Diane Pulvino" w:date="2023-07-11T12:47:00Z">
        <w:r w:rsidDel="00F25439">
          <w:delText>dataset</w:delText>
        </w:r>
      </w:del>
      <w:ins w:id="1271" w:author="Diane Pulvino" w:date="2023-07-11T12:47:00Z">
        <w:r w:rsidR="00F25439">
          <w:t>data set</w:t>
        </w:r>
      </w:ins>
      <w:r>
        <w:t xml:space="preserve">, the average </w:t>
      </w:r>
      <m:oMath>
        <m:r>
          <w:rPr>
            <w:rFonts w:ascii="Cambria Math" w:hAnsi="Cambria Math"/>
          </w:rPr>
          <m:t>MSE</m:t>
        </m:r>
      </m:oMath>
      <w:r>
        <w:t xml:space="preserve"> and average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are 0.703 and 7.690, respectively, improving by 0.968 and 3.063</w:t>
      </w:r>
      <w:del w:id="1272" w:author="Diane Pulvino" w:date="2023-07-12T06:46:00Z">
        <w:r w:rsidDel="00E90D6B">
          <w:delText xml:space="preserve"> compared to the related works</w:delText>
        </w:r>
      </w:del>
      <w:r>
        <w:t xml:space="preserve">. On the EMOTIC </w:t>
      </w:r>
      <w:del w:id="1273" w:author="Diane Pulvino" w:date="2023-07-11T12:47:00Z">
        <w:r w:rsidDel="00F25439">
          <w:delText>dataset</w:delText>
        </w:r>
      </w:del>
      <w:ins w:id="1274" w:author="Diane Pulvino" w:date="2023-07-11T12:47:00Z">
        <w:r w:rsidR="00F25439">
          <w:t>data set</w:t>
        </w:r>
      </w:ins>
      <w:r>
        <w:t xml:space="preserve">, the average </w:t>
      </w:r>
      <m:oMath>
        <m:r>
          <w:rPr>
            <w:rFonts w:ascii="Cambria Math" w:hAnsi="Cambria Math"/>
          </w:rPr>
          <w:lastRenderedPageBreak/>
          <m:t>MSE</m:t>
        </m:r>
      </m:oMath>
      <w:r>
        <w:t xml:space="preserve"> and average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are 2.378 and 2.269, respectively, </w:t>
      </w:r>
      <w:del w:id="1275" w:author="Diane Pulvino" w:date="2023-07-12T06:46:00Z">
        <w:r w:rsidDel="00E90D6B">
          <w:delText>improving by</w:delText>
        </w:r>
      </w:del>
      <w:ins w:id="1276" w:author="Diane Pulvino" w:date="2023-07-12T06:46:00Z">
        <w:r w:rsidR="00E90D6B">
          <w:t>improvements of</w:t>
        </w:r>
      </w:ins>
      <w:r>
        <w:t xml:space="preserve"> 0.326 and 0.867 compared to the related works. Our proposed method achieves significant improvements on all three </w:t>
      </w:r>
      <w:del w:id="1277" w:author="Diane Pulvino" w:date="2023-07-11T12:47:00Z">
        <w:r w:rsidDel="00F25439">
          <w:delText>dataset</w:delText>
        </w:r>
      </w:del>
      <w:ins w:id="1278" w:author="Diane Pulvino" w:date="2023-07-11T12:47:00Z">
        <w:r w:rsidR="00F25439">
          <w:t>data set</w:t>
        </w:r>
      </w:ins>
      <w:r>
        <w:t>s for image emotion regression tasks, demonstrating its effectiveness and superior performance. The emotion features extracted by the proposed multi-stage network exhibit strong discriminative power in the continuous dimensional space.</w:t>
      </w:r>
    </w:p>
    <w:p w14:paraId="739B6ECD" w14:textId="68354C79" w:rsidR="007E24C9" w:rsidRDefault="00EA4A5F">
      <w:pPr>
        <w:pStyle w:val="BodyText"/>
      </w:pPr>
      <w:del w:id="1279" w:author="Diane Pulvino" w:date="2023-07-12T06:47:00Z">
        <w:r w:rsidDel="00E90D6B">
          <w:delText>Compared to image emotion classification tasks, e</w:delText>
        </w:r>
      </w:del>
      <w:ins w:id="1280" w:author="Diane Pulvino" w:date="2023-07-12T06:47:00Z">
        <w:r w:rsidR="00E90D6B">
          <w:t>E</w:t>
        </w:r>
      </w:ins>
      <w:r>
        <w:t>motion regression tasks have a more complex emotional space</w:t>
      </w:r>
      <w:ins w:id="1281" w:author="Diane Pulvino" w:date="2023-07-12T06:46:00Z">
        <w:r w:rsidR="00E90D6B">
          <w:t xml:space="preserve"> than image emotion classification tasks. </w:t>
        </w:r>
      </w:ins>
      <w:del w:id="1282" w:author="Diane Pulvino" w:date="2023-07-12T06:47:00Z">
        <w:r w:rsidDel="00E90D6B">
          <w:delText>, requiring models to</w:delText>
        </w:r>
      </w:del>
      <w:ins w:id="1283" w:author="Diane Pulvino" w:date="2023-07-12T06:47:00Z">
        <w:r w:rsidR="00E90D6B">
          <w:t>Models must</w:t>
        </w:r>
      </w:ins>
      <w:r>
        <w:t xml:space="preserve"> extract finer and more accurate emotion features for specific dimensional score predictions. The proposed method leverages a three-stage visual perception process to fully exploit the information in images. </w:t>
      </w:r>
      <w:del w:id="1284" w:author="Diane Pulvino" w:date="2023-07-12T06:47:00Z">
        <w:r w:rsidDel="00E90D6B">
          <w:delText xml:space="preserve">Simultaneously, it </w:delText>
        </w:r>
      </w:del>
      <w:ins w:id="1285" w:author="Diane Pulvino" w:date="2023-07-12T06:47:00Z">
        <w:r w:rsidR="00E90D6B">
          <w:t>I</w:t>
        </w:r>
        <w:r w:rsidR="00E90D6B">
          <w:t>t</w:t>
        </w:r>
        <w:r w:rsidR="00E90D6B">
          <w:t xml:space="preserve"> simultaneously</w:t>
        </w:r>
        <w:r w:rsidR="00E90D6B">
          <w:t xml:space="preserve"> </w:t>
        </w:r>
      </w:ins>
      <w:r>
        <w:t xml:space="preserve">associates objective visual features with abstract emotional features through attribute perception tasks. </w:t>
      </w:r>
      <w:del w:id="1286" w:author="Diane Pulvino" w:date="2023-07-12T06:47:00Z">
        <w:r w:rsidDel="00E90D6B">
          <w:delText>Consequently, t</w:delText>
        </w:r>
      </w:del>
      <w:ins w:id="1287" w:author="Diane Pulvino" w:date="2023-07-12T06:47:00Z">
        <w:r w:rsidR="00E90D6B">
          <w:t>T</w:t>
        </w:r>
      </w:ins>
      <w:r>
        <w:t xml:space="preserve">he multi-stage method effectively addresses the challenges of feature learning in the complex continuous dimensional emotion space. Therefore, the proposed method enhances image emotion feature extraction through entity and attribution information, with </w:t>
      </w:r>
      <w:del w:id="1288" w:author="Diane Pulvino" w:date="2023-07-12T06:48:00Z">
        <w:r w:rsidDel="00E90D6B">
          <w:delText xml:space="preserve">the </w:delText>
        </w:r>
      </w:del>
      <w:r>
        <w:t>learned features demonstrating strong discriminative power even in more challenging continuous emotion spaces.</w:t>
      </w:r>
    </w:p>
    <w:p w14:paraId="2CF6938D" w14:textId="77777777" w:rsidR="007E24C9" w:rsidRDefault="00EA4A5F">
      <w:pPr>
        <w:pStyle w:val="Heading3"/>
      </w:pPr>
      <w:bookmarkStart w:id="1289" w:name="image-emotion-distribution-learning-1"/>
      <w:r>
        <w:t>Image Emotion Distribution Learning</w:t>
      </w:r>
      <w:bookmarkEnd w:id="1289"/>
    </w:p>
    <w:p w14:paraId="0A87636A" w14:textId="2F0AACB5" w:rsidR="007E24C9" w:rsidRDefault="00EA4A5F">
      <w:pPr>
        <w:pStyle w:val="FirstParagraph"/>
      </w:pPr>
      <w:r>
        <w:t xml:space="preserve">In this section, we compare the proposed method </w:t>
      </w:r>
      <w:del w:id="1290" w:author="Diane Pulvino" w:date="2023-07-12T06:48:00Z">
        <w:r w:rsidDel="00E90D6B">
          <w:delText xml:space="preserve">with </w:delText>
        </w:r>
      </w:del>
      <w:ins w:id="1291" w:author="Diane Pulvino" w:date="2023-07-12T06:48:00Z">
        <w:r w:rsidR="00E90D6B">
          <w:t>to</w:t>
        </w:r>
        <w:r w:rsidR="00E90D6B">
          <w:t xml:space="preserve"> </w:t>
        </w:r>
      </w:ins>
      <w:r>
        <w:t>related works on the task of image emotion distribution learning. The related works include problem transformation PT-SVM and PT-Bayes</w:t>
      </w:r>
      <w:ins w:id="1292" w:author="Diane Pulvino" w:date="2023-07-12T06:49:00Z">
        <w:r w:rsidR="00E90D6B">
          <w:t xml:space="preserve"> </w:t>
        </w:r>
      </w:ins>
      <w:r>
        <w:t>(Geng 2016), algorithm adaptation</w:t>
      </w:r>
      <w:ins w:id="1293" w:author="Diane Pulvino" w:date="2023-07-12T06:49:00Z">
        <w:r w:rsidR="00E90D6B">
          <w:t>s</w:t>
        </w:r>
      </w:ins>
      <w:r>
        <w:t xml:space="preserve"> AA-kNN and AA-BP(Geng 2016), specialized algorithm</w:t>
      </w:r>
      <w:ins w:id="1294" w:author="Diane Pulvino" w:date="2023-07-12T06:49:00Z">
        <w:r w:rsidR="00E90D6B">
          <w:t>s</w:t>
        </w:r>
      </w:ins>
      <w:r>
        <w:t xml:space="preserve"> SA-IIS and SA-BFGS</w:t>
      </w:r>
      <w:ins w:id="1295" w:author="Diane Pulvino" w:date="2023-07-12T06:49:00Z">
        <w:r w:rsidR="00E90D6B">
          <w:t xml:space="preserve"> </w:t>
        </w:r>
      </w:ins>
      <w:r>
        <w:t>(Geng 2016), deep convolutional networks CNNR</w:t>
      </w:r>
      <w:ins w:id="1296" w:author="Diane Pulvino" w:date="2023-07-12T06:49:00Z">
        <w:r w:rsidR="00E90D6B">
          <w:t xml:space="preserve"> </w:t>
        </w:r>
      </w:ins>
      <w:r>
        <w:t>(Peng et al. 2015), JCDL</w:t>
      </w:r>
      <w:ins w:id="1297" w:author="Diane Pulvino" w:date="2023-07-12T06:49:00Z">
        <w:r w:rsidR="00E90D6B">
          <w:t xml:space="preserve"> </w:t>
        </w:r>
      </w:ins>
      <w:r>
        <w:t>(Yang, She, and Sun 2017), WSCN</w:t>
      </w:r>
      <w:ins w:id="1298" w:author="Diane Pulvino" w:date="2023-07-12T06:49:00Z">
        <w:r w:rsidR="00E90D6B">
          <w:t xml:space="preserve"> </w:t>
        </w:r>
      </w:ins>
      <w:r>
        <w:t>(Yang et al. 2018), PDAN</w:t>
      </w:r>
      <w:ins w:id="1299" w:author="Diane Pulvino" w:date="2023-07-12T06:49:00Z">
        <w:r w:rsidR="00E90D6B">
          <w:t xml:space="preserve"> </w:t>
        </w:r>
      </w:ins>
      <w:r>
        <w:t>(Zhao et al. 2019), SSDL</w:t>
      </w:r>
      <w:ins w:id="1300" w:author="Diane Pulvino" w:date="2023-07-12T06:49:00Z">
        <w:r w:rsidR="00E90D6B">
          <w:t xml:space="preserve"> </w:t>
        </w:r>
      </w:ins>
      <w:r>
        <w:t>(Xiong et al. 2019), CSR</w:t>
      </w:r>
      <w:ins w:id="1301" w:author="Diane Pulvino" w:date="2023-07-12T06:49:00Z">
        <w:r w:rsidR="00E90D6B">
          <w:t xml:space="preserve"> </w:t>
        </w:r>
      </w:ins>
      <w:r>
        <w:t>(J. Yang, Li, et al. 2021), EAD</w:t>
      </w:r>
      <w:ins w:id="1302" w:author="Diane Pulvino" w:date="2023-07-12T06:49:00Z">
        <w:r w:rsidR="00E90D6B">
          <w:t xml:space="preserve"> </w:t>
        </w:r>
      </w:ins>
      <w:r>
        <w:t>(Xu and Wang 2021), and SAMN</w:t>
      </w:r>
      <w:ins w:id="1303" w:author="Diane Pulvino" w:date="2023-07-12T06:49:00Z">
        <w:r w:rsidR="00E90D6B">
          <w:t xml:space="preserve"> </w:t>
        </w:r>
      </w:ins>
      <w:r>
        <w:t>(Yang et al. 2022). CSR</w:t>
      </w:r>
      <w:ins w:id="1304" w:author="Diane Pulvino" w:date="2023-07-12T06:50:00Z">
        <w:r w:rsidR="00E90D6B">
          <w:t xml:space="preserve"> </w:t>
        </w:r>
      </w:ins>
      <w:r>
        <w:t>(J. Yang, Li, et al. 2021) establishes the distance relationship between emotion labels in the emotion space, SAMN</w:t>
      </w:r>
      <w:ins w:id="1305" w:author="Diane Pulvino" w:date="2023-07-12T06:50:00Z">
        <w:r w:rsidR="00E90D6B">
          <w:t xml:space="preserve"> </w:t>
        </w:r>
      </w:ins>
      <w:r>
        <w:t>(Yang et al. 2022) is an evaluation memory model based on deep convolutional networks</w:t>
      </w:r>
      <w:ins w:id="1306" w:author="Diane Pulvino" w:date="2023-07-12T06:50:00Z">
        <w:r w:rsidR="00E90D6B">
          <w:t>,</w:t>
        </w:r>
      </w:ins>
      <w:r>
        <w:t xml:space="preserve"> and EAD</w:t>
      </w:r>
      <w:ins w:id="1307" w:author="Diane Pulvino" w:date="2023-07-12T06:50:00Z">
        <w:r w:rsidR="00E90D6B">
          <w:t xml:space="preserve"> </w:t>
        </w:r>
      </w:ins>
      <w:r>
        <w:t>(Xu and Wang 2021) learns the correlations between emotion labels using graph convolutional networks. Distribution learning requires the model to capture</w:t>
      </w:r>
      <w:del w:id="1308" w:author="Diane Pulvino" w:date="2023-07-12T06:51:00Z">
        <w:r w:rsidDel="00E90D6B">
          <w:delText xml:space="preserve"> the</w:delText>
        </w:r>
      </w:del>
      <w:r>
        <w:t xml:space="preserve"> correlations among different labels. </w:t>
      </w:r>
      <w:del w:id="1309" w:author="Diane Pulvino" w:date="2023-07-12T06:51:00Z">
        <w:r w:rsidDel="00E90D6B">
          <w:delText>In comparison to</w:delText>
        </w:r>
      </w:del>
      <w:ins w:id="1310" w:author="Diane Pulvino" w:date="2023-07-12T06:51:00Z">
        <w:r w:rsidR="00E90D6B">
          <w:t>Unlike</w:t>
        </w:r>
      </w:ins>
      <w:r>
        <w:t xml:space="preserve"> these methods, the proposed method introduces emotion dependencies through fine-grained emotion distribution learning in the attribute perception process, enabling the model to learn the distribution of image emotions.</w:t>
      </w:r>
    </w:p>
    <w:p w14:paraId="06FD8F29" w14:textId="572AE181" w:rsidR="007E24C9" w:rsidRDefault="00EA4A5F">
      <w:pPr>
        <w:pStyle w:val="BodyText"/>
      </w:pPr>
      <w:r>
        <w:t>The experimental results, as shown in Table</w:t>
      </w:r>
      <w:ins w:id="1311" w:author="Diane Pulvino" w:date="2023-07-12T06:51:00Z">
        <w:r w:rsidR="00E90D6B">
          <w:t>s</w:t>
        </w:r>
      </w:ins>
      <w:r>
        <w:t xml:space="preserve"> </w:t>
      </w:r>
      <w:r w:rsidR="00EE334F">
        <w:rPr>
          <w:rStyle w:val="Hyperlink"/>
        </w:rPr>
        <w:fldChar w:fldCharType="begin"/>
      </w:r>
      <w:r w:rsidR="00EE334F">
        <w:rPr>
          <w:rStyle w:val="Hyperlink"/>
        </w:rPr>
        <w:instrText xml:space="preserve"> HYPERLINK \l "tab:comparision3" \h </w:instrText>
      </w:r>
      <w:r w:rsidR="00EE334F">
        <w:rPr>
          <w:rStyle w:val="Hyperlink"/>
        </w:rPr>
        <w:fldChar w:fldCharType="separate"/>
      </w:r>
      <w:r>
        <w:rPr>
          <w:rStyle w:val="Hyperlink"/>
        </w:rPr>
        <w:t>[tab:comparis</w:t>
      </w:r>
      <w:del w:id="1312" w:author="Diane Pulvino" w:date="2023-07-12T07:03:00Z">
        <w:r w:rsidDel="002A25DE">
          <w:rPr>
            <w:rStyle w:val="Hyperlink"/>
          </w:rPr>
          <w:delText>i</w:delText>
        </w:r>
      </w:del>
      <w:r>
        <w:rPr>
          <w:rStyle w:val="Hyperlink"/>
        </w:rPr>
        <w:t>on3]</w:t>
      </w:r>
      <w:r w:rsidR="00EE334F">
        <w:rPr>
          <w:rStyle w:val="Hyperlink"/>
        </w:rPr>
        <w:fldChar w:fldCharType="end"/>
      </w:r>
      <w:r>
        <w:t xml:space="preserve"> and </w:t>
      </w:r>
      <w:r w:rsidR="00EE334F">
        <w:rPr>
          <w:rStyle w:val="Hyperlink"/>
        </w:rPr>
        <w:fldChar w:fldCharType="begin"/>
      </w:r>
      <w:r w:rsidR="00EE334F">
        <w:rPr>
          <w:rStyle w:val="Hyperlink"/>
        </w:rPr>
        <w:instrText xml:space="preserve"> HYPERLINK \l "tab:comparision4" \h </w:instrText>
      </w:r>
      <w:r w:rsidR="00EE334F">
        <w:rPr>
          <w:rStyle w:val="Hyperlink"/>
        </w:rPr>
        <w:fldChar w:fldCharType="separate"/>
      </w:r>
      <w:r>
        <w:rPr>
          <w:rStyle w:val="Hyperlink"/>
        </w:rPr>
        <w:t>[tab:comparis</w:t>
      </w:r>
      <w:del w:id="1313" w:author="Diane Pulvino" w:date="2023-07-12T07:03:00Z">
        <w:r w:rsidDel="002A25DE">
          <w:rPr>
            <w:rStyle w:val="Hyperlink"/>
          </w:rPr>
          <w:delText>i</w:delText>
        </w:r>
      </w:del>
      <w:r>
        <w:rPr>
          <w:rStyle w:val="Hyperlink"/>
        </w:rPr>
        <w:t>on4]</w:t>
      </w:r>
      <w:r w:rsidR="00EE334F">
        <w:rPr>
          <w:rStyle w:val="Hyperlink"/>
        </w:rPr>
        <w:fldChar w:fldCharType="end"/>
      </w:r>
      <w:r>
        <w:t xml:space="preserve">, demonstrate that the proposed method achieves state-of-the-art performance on both the Flickr_LDL and Twitter_LDL </w:t>
      </w:r>
      <w:del w:id="1314" w:author="Diane Pulvino" w:date="2023-07-11T12:47:00Z">
        <w:r w:rsidDel="00F25439">
          <w:delText>dataset</w:delText>
        </w:r>
      </w:del>
      <w:ins w:id="1315" w:author="Diane Pulvino" w:date="2023-07-11T12:47:00Z">
        <w:r w:rsidR="00F25439">
          <w:t>data set</w:t>
        </w:r>
      </w:ins>
      <w:r>
        <w:t xml:space="preserve">s. </w:t>
      </w:r>
      <w:del w:id="1316" w:author="Diane Pulvino" w:date="2023-07-12T06:52:00Z">
        <w:r w:rsidDel="00E90D6B">
          <w:delText>Taking KL divergence a</w:delText>
        </w:r>
      </w:del>
      <w:ins w:id="1317" w:author="Diane Pulvino" w:date="2023-07-12T06:52:00Z">
        <w:r w:rsidR="00E90D6B">
          <w:t>A</w:t>
        </w:r>
      </w:ins>
      <w:r>
        <w:t>s an example, the proposed method achieves KL divergences of 0.34 on both</w:t>
      </w:r>
      <w:del w:id="1318" w:author="Diane Pulvino" w:date="2023-07-12T06:52:00Z">
        <w:r w:rsidDel="00E90D6B">
          <w:delText xml:space="preserve"> two</w:delText>
        </w:r>
      </w:del>
      <w:r>
        <w:t xml:space="preserve"> </w:t>
      </w:r>
      <w:del w:id="1319" w:author="Diane Pulvino" w:date="2023-07-11T12:47:00Z">
        <w:r w:rsidDel="00F25439">
          <w:delText>dataset</w:delText>
        </w:r>
      </w:del>
      <w:ins w:id="1320" w:author="Diane Pulvino" w:date="2023-07-11T12:47:00Z">
        <w:r w:rsidR="00F25439">
          <w:t>data set</w:t>
        </w:r>
      </w:ins>
      <w:r>
        <w:t xml:space="preserve">s, which are reduced by 0.06 and 0.09 compared to the </w:t>
      </w:r>
      <w:ins w:id="1321" w:author="Diane Pulvino" w:date="2023-07-12T06:52:00Z">
        <w:r w:rsidR="00E90D6B">
          <w:t>next-</w:t>
        </w:r>
      </w:ins>
      <w:r>
        <w:t>best-performing method</w:t>
      </w:r>
      <w:ins w:id="1322" w:author="Diane Pulvino" w:date="2023-07-12T06:52:00Z">
        <w:r w:rsidR="00E90D6B">
          <w:t>,</w:t>
        </w:r>
      </w:ins>
      <w:r>
        <w:t xml:space="preserve"> SAMN. One intriguing observation is that AA-kNN consistently outperforms other algorithms on both </w:t>
      </w:r>
      <w:del w:id="1323" w:author="Diane Pulvino" w:date="2023-07-11T12:47:00Z">
        <w:r w:rsidDel="00F25439">
          <w:delText>dataset</w:delText>
        </w:r>
      </w:del>
      <w:ins w:id="1324" w:author="Diane Pulvino" w:date="2023-07-11T12:47:00Z">
        <w:r w:rsidR="00F25439">
          <w:t>data set</w:t>
        </w:r>
      </w:ins>
      <w:r>
        <w:t xml:space="preserve">s when evaluated using Clark and Canberra measures. This superiority can be attributed to AA-kNN’s ability to predict the distribution of emotions by considering the nearest k samples, enabling it to effectively capture emotions with low probabilities. Consequently, AA-kNN demonstrates enhanced performance on the Clark and Canberra metrics (Xiong et al. 2019). However, it is </w:t>
      </w:r>
      <w:r>
        <w:lastRenderedPageBreak/>
        <w:t xml:space="preserve">worth noting that AA-kNN exhibits </w:t>
      </w:r>
      <w:del w:id="1325" w:author="Diane Pulvino" w:date="2023-07-12T06:52:00Z">
        <w:r w:rsidDel="00E90D6B">
          <w:delText xml:space="preserve">relatively </w:delText>
        </w:r>
      </w:del>
      <w:r>
        <w:t>poorer results on other evaluation metrics and does not attain a remarkable average ranking compared to the alternative algorithms.</w:t>
      </w:r>
      <w:ins w:id="1326" w:author="Diane Pulvino" w:date="2023-07-12T06:52:00Z">
        <w:r w:rsidR="00E90D6B">
          <w:t xml:space="preserve"> </w:t>
        </w:r>
      </w:ins>
      <w:r>
        <w:t>Overall, the proposed method achieves the best performance on most measures, indicating its superior performance in the task of emotion distribution learning.</w:t>
      </w:r>
    </w:p>
    <w:p w14:paraId="4869CD78" w14:textId="0D627632" w:rsidR="007E24C9" w:rsidRDefault="00EA4A5F">
      <w:pPr>
        <w:pStyle w:val="BodyText"/>
      </w:pPr>
      <w:r>
        <w:t xml:space="preserve">Compared to the EAD method, which learns emotion correlations using graph convolutional networks, the proposed method utilizes attribute pseudo-labels as the correlation information between emotions, simplifying </w:t>
      </w:r>
      <w:ins w:id="1327" w:author="Diane Pulvino" w:date="2023-07-12T06:53:00Z">
        <w:r w:rsidR="00E90D6B">
          <w:t xml:space="preserve">model </w:t>
        </w:r>
      </w:ins>
      <w:del w:id="1328" w:author="Diane Pulvino" w:date="2023-07-12T06:53:00Z">
        <w:r w:rsidDel="00E90D6B">
          <w:delText xml:space="preserve">the </w:delText>
        </w:r>
      </w:del>
      <w:r>
        <w:t xml:space="preserve">learning </w:t>
      </w:r>
      <w:del w:id="1329" w:author="Diane Pulvino" w:date="2023-07-12T06:53:00Z">
        <w:r w:rsidDel="00E90D6B">
          <w:delText xml:space="preserve">difficulty </w:delText>
        </w:r>
      </w:del>
      <w:r>
        <w:t>and optimization</w:t>
      </w:r>
      <w:del w:id="1330" w:author="Diane Pulvino" w:date="2023-07-12T06:53:00Z">
        <w:r w:rsidDel="00E90D6B">
          <w:delText xml:space="preserve"> process of the model</w:delText>
        </w:r>
      </w:del>
      <w:r>
        <w:t>. Compared to the CSR method, which is based on the distance relationship between emotion labels, the proposed method provides distributions of 66 emotion attribute words, enabling the model to learn more fine-grained information and generalize to distribution learning tasks with a larger number of label classes. Compared to the SAMN method, which is based on evaluation memory structures, the proposed method simplifies the evaluation process by perceiving attributes of entities in the image, eliminating the need for large-scale memory storage and resulting in a simpler model structure with fewer parameters.</w:t>
      </w:r>
    </w:p>
    <w:p w14:paraId="1DFC4991" w14:textId="2C05F115" w:rsidR="007E24C9" w:rsidRDefault="00EA4A5F">
      <w:pPr>
        <w:pStyle w:val="BodyText"/>
      </w:pPr>
      <w:r>
        <w:t>In summary, the proposed method achieves good performance on the task of image emotion distribution learning and has the potential to</w:t>
      </w:r>
      <w:ins w:id="1331" w:author="Diane Pulvino" w:date="2023-07-12T06:54:00Z">
        <w:r w:rsidR="00E90D6B">
          <w:t xml:space="preserve"> perform well on</w:t>
        </w:r>
      </w:ins>
      <w:del w:id="1332" w:author="Diane Pulvino" w:date="2023-07-12T06:54:00Z">
        <w:r w:rsidDel="00E90D6B">
          <w:delText xml:space="preserve"> transfer to</w:delText>
        </w:r>
      </w:del>
      <w:r>
        <w:t xml:space="preserve"> fine-grained emotion label tasks.</w:t>
      </w:r>
    </w:p>
    <w:p w14:paraId="729EF266" w14:textId="77777777" w:rsidR="007E24C9" w:rsidRDefault="00EA4A5F">
      <w:pPr>
        <w:pStyle w:val="Heading2"/>
      </w:pPr>
      <w:bookmarkStart w:id="1333" w:name="visualization"/>
      <w:r>
        <w:t>Visualization</w:t>
      </w:r>
      <w:bookmarkEnd w:id="1333"/>
    </w:p>
    <w:p w14:paraId="56C63222" w14:textId="4598DC82" w:rsidR="007E24C9" w:rsidRDefault="00EA4A5F">
      <w:pPr>
        <w:pStyle w:val="FirstParagraph"/>
      </w:pPr>
      <w:r>
        <w:t xml:space="preserve">Due to the more intuitive representation of image emotions conveyed by categorical labels compared to continuous dimensional labels and emotion distributions, we perform visualization analysis specifically for the task of image emotion classification. Figure </w:t>
      </w:r>
      <w:hyperlink w:anchor="fig:demo">
        <w:r>
          <w:rPr>
            <w:rStyle w:val="Hyperlink"/>
          </w:rPr>
          <w:t>[fig:demo]</w:t>
        </w:r>
      </w:hyperlink>
      <w:r>
        <w:t xml:space="preserve"> illustrates several example</w:t>
      </w:r>
      <w:ins w:id="1334" w:author="Diane Pulvino" w:date="2023-07-12T06:55:00Z">
        <w:r w:rsidR="00E90D6B">
          <w:t xml:space="preserve"> </w:t>
        </w:r>
      </w:ins>
      <w:del w:id="1335" w:author="Diane Pulvino" w:date="2023-07-12T06:55:00Z">
        <w:r w:rsidDel="00E90D6B">
          <w:delText xml:space="preserve">s showcasing the </w:delText>
        </w:r>
      </w:del>
      <w:r>
        <w:t>outcomes of the multi-stage visual perception process. Each entity is accompanied by annotations denoting its category, attribute, and emotional contribution value. The figure demonstrates the commendable</w:t>
      </w:r>
      <w:ins w:id="1336" w:author="Diane Pulvino" w:date="2023-07-12T06:56:00Z">
        <w:r w:rsidR="00E90D6B">
          <w:t xml:space="preserve"> entity recognition</w:t>
        </w:r>
      </w:ins>
      <w:r>
        <w:t xml:space="preserve"> performance of the proposed method</w:t>
      </w:r>
      <w:del w:id="1337" w:author="Diane Pulvino" w:date="2023-07-12T06:56:00Z">
        <w:r w:rsidDel="00E90D6B">
          <w:delText xml:space="preserve"> in entity recognition</w:delText>
        </w:r>
      </w:del>
      <w:r>
        <w:t xml:space="preserve">, with accurate predictions for all entities displayed. Regarding attribute perception, the proposed method exhibits impressive analysis capabilities. </w:t>
      </w:r>
      <w:del w:id="1338" w:author="Diane Pulvino" w:date="2023-07-12T06:57:00Z">
        <w:r w:rsidDel="00E90D6B">
          <w:delText>Notably, i</w:delText>
        </w:r>
      </w:del>
      <w:ins w:id="1339" w:author="Diane Pulvino" w:date="2023-07-12T06:57:00Z">
        <w:r w:rsidR="00E90D6B">
          <w:t>I</w:t>
        </w:r>
      </w:ins>
      <w:r>
        <w:t>n the "anger" and "fear" images, the model accurately predicts the emotional attributes for each individual. However, certain deviations in attribute prediction exist. For instance, in the "surprise" image, the attribute with the highest probability for the man is "sorrowful." Nevertheless, the influence of attribute misidentification</w:t>
      </w:r>
      <w:del w:id="1340" w:author="Diane Pulvino" w:date="2023-07-12T06:57:00Z">
        <w:r w:rsidDel="00E90D6B">
          <w:delText xml:space="preserve"> on the model</w:delText>
        </w:r>
      </w:del>
      <w:r>
        <w:t xml:space="preserve"> is mitigated by the attribute distribution prediction. Furthermore, individual entities may struggle to fully express the overall emotion of an image. In the "surprise" image, for instance, the three entities exhibit weak emotional associations with surprise, highlighting the significance of global image semantics. The proposed method achieves a comprehensive understanding of global image semantics by analyzing scene attributes. Additionally, the attention mechanism of the model effectively emphasizes important information concerning each entity’s contribution to emotion prediction. For instance, the mournful teddy bear on the left side of the "sad" image holds a weight of 0.62, signifying its pivotal role in conveying the image’s emotional content. In summary, these examples substantiate the efficacy of the proposed </w:t>
      </w:r>
      <w:r>
        <w:lastRenderedPageBreak/>
        <w:t>method in visual content perception and the attention mechanism for emotional processing.</w:t>
      </w:r>
    </w:p>
    <w:p w14:paraId="0C7E1E97" w14:textId="77777777" w:rsidR="007E24C9" w:rsidRDefault="00EA4A5F">
      <w:pPr>
        <w:pStyle w:val="Heading1"/>
      </w:pPr>
      <w:bookmarkStart w:id="1341" w:name="conclusion"/>
      <w:r>
        <w:t>Conclusion</w:t>
      </w:r>
      <w:bookmarkEnd w:id="1341"/>
    </w:p>
    <w:p w14:paraId="5D685155" w14:textId="0EDA8D2D" w:rsidR="007E24C9" w:rsidRDefault="00EA4A5F">
      <w:pPr>
        <w:pStyle w:val="FirstParagraph"/>
      </w:pPr>
      <w:r>
        <w:t xml:space="preserve">To bridge the gap between visual content and emotional semantics, we propose a multi-stage perception network that draws inspiration from the emotion perception process. The network comprises entity, attribute, and emotion perception modules. Each module integrates features from the preceding module and deep visual features using an attention mechanism. To extract informative visual content, we employ an image segmentation model and the CLIP model to generate entity and emotion attribute labels, which are used </w:t>
      </w:r>
      <w:del w:id="1342" w:author="Diane Pulvino" w:date="2023-07-12T06:59:00Z">
        <w:r w:rsidDel="00E90D6B">
          <w:delText xml:space="preserve">for </w:delText>
        </w:r>
      </w:del>
      <w:ins w:id="1343" w:author="Diane Pulvino" w:date="2023-07-12T06:59:00Z">
        <w:r w:rsidR="00E90D6B">
          <w:t>to</w:t>
        </w:r>
        <w:r w:rsidR="00E90D6B">
          <w:t xml:space="preserve"> </w:t>
        </w:r>
      </w:ins>
      <w:del w:id="1344" w:author="Diane Pulvino" w:date="2023-07-12T06:59:00Z">
        <w:r w:rsidDel="00E90D6B">
          <w:delText xml:space="preserve">supervising </w:delText>
        </w:r>
      </w:del>
      <w:ins w:id="1345" w:author="Diane Pulvino" w:date="2023-07-12T06:59:00Z">
        <w:r w:rsidR="00E90D6B">
          <w:t>supervis</w:t>
        </w:r>
        <w:r w:rsidR="00E90D6B">
          <w:t xml:space="preserve">e </w:t>
        </w:r>
      </w:ins>
      <w:r>
        <w:t>the learning of the entity and attribute perception modules, respectively. As a result, the proposed multi-stage perception network progressively learns entities, attributes, and emotions in images, circumventing the direct learning of emotional semantics from visual signals. This approach effectively tackles the affective gap by breaking it down into manageable components.</w:t>
      </w:r>
    </w:p>
    <w:p w14:paraId="1D9371F2" w14:textId="166A0C1F" w:rsidR="007E24C9" w:rsidRDefault="007E24C9">
      <w:pPr>
        <w:pStyle w:val="Bibliography"/>
      </w:pPr>
      <w:bookmarkStart w:id="1346" w:name="refs"/>
      <w:bookmarkStart w:id="1347" w:name="ref-zhu2017dependency"/>
      <w:bookmarkEnd w:id="1346"/>
      <w:bookmarkEnd w:id="1347"/>
    </w:p>
    <w:sectPr w:rsidR="007E24C9">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Diane Pulvino" w:date="2023-07-11T12:27:00Z" w:initials="DP">
    <w:p w14:paraId="33E74B05" w14:textId="639CA33F" w:rsidR="00EE334F" w:rsidRDefault="00EE334F">
      <w:pPr>
        <w:pStyle w:val="CommentText"/>
      </w:pPr>
      <w:r>
        <w:rPr>
          <w:rStyle w:val="CommentReference"/>
        </w:rPr>
        <w:annotationRef/>
      </w:r>
      <w:r>
        <w:t>I’m not sure what you mean here.</w:t>
      </w:r>
    </w:p>
  </w:comment>
  <w:comment w:id="83" w:author="Diane Pulvino" w:date="2023-07-11T12:41:00Z" w:initials="DP">
    <w:p w14:paraId="0B0475DB" w14:textId="0B3C95B6" w:rsidR="006E51C1" w:rsidRDefault="006E51C1">
      <w:pPr>
        <w:pStyle w:val="CommentText"/>
      </w:pPr>
      <w:r>
        <w:rPr>
          <w:rStyle w:val="CommentReference"/>
        </w:rPr>
        <w:annotationRef/>
      </w:r>
      <w:r>
        <w:t>You probably do not need this – it depends on the journal’s formatting preference.</w:t>
      </w:r>
    </w:p>
  </w:comment>
  <w:comment w:id="119" w:author="Diane Pulvino" w:date="2023-07-11T12:45:00Z" w:initials="DP">
    <w:p w14:paraId="76A480BF" w14:textId="012FF216" w:rsidR="006E51C1" w:rsidRDefault="006E51C1">
      <w:pPr>
        <w:pStyle w:val="CommentText"/>
      </w:pPr>
      <w:r>
        <w:rPr>
          <w:rStyle w:val="CommentReference"/>
        </w:rPr>
        <w:annotationRef/>
      </w:r>
      <w:r>
        <w:t>Don’t forget to number this!</w:t>
      </w:r>
    </w:p>
  </w:comment>
  <w:comment w:id="146" w:author="Diane Pulvino" w:date="2023-07-11T12:58:00Z" w:initials="DP">
    <w:p w14:paraId="7F1F949F" w14:textId="3F669E35" w:rsidR="00BB5578" w:rsidRDefault="00BB5578">
      <w:pPr>
        <w:pStyle w:val="CommentText"/>
      </w:pPr>
      <w:r>
        <w:rPr>
          <w:rStyle w:val="CommentReference"/>
        </w:rPr>
        <w:annotationRef/>
      </w:r>
      <w:r>
        <w:t>I would remove the lists of the emotions as it is cumbersome and not relevant to this paper (apart from Plutchik, which is mentioned later).</w:t>
      </w:r>
    </w:p>
  </w:comment>
  <w:comment w:id="245" w:author="Diane Pulvino" w:date="2023-07-11T14:20:00Z" w:initials="DP">
    <w:p w14:paraId="0D6D0640" w14:textId="292BCB8E" w:rsidR="00002D7A" w:rsidRDefault="00002D7A">
      <w:pPr>
        <w:pStyle w:val="CommentText"/>
      </w:pPr>
      <w:r>
        <w:rPr>
          <w:rStyle w:val="CommentReference"/>
        </w:rPr>
        <w:annotationRef/>
      </w:r>
      <w:r>
        <w:t>“a transformer”?</w:t>
      </w:r>
    </w:p>
  </w:comment>
  <w:comment w:id="263" w:author="Diane Pulvino" w:date="2023-07-11T14:24:00Z" w:initials="DP">
    <w:p w14:paraId="0C872AB9" w14:textId="481F473D" w:rsidR="0056661E" w:rsidRDefault="0056661E">
      <w:pPr>
        <w:pStyle w:val="CommentText"/>
      </w:pPr>
      <w:r>
        <w:rPr>
          <w:rStyle w:val="CommentReference"/>
        </w:rPr>
        <w:annotationRef/>
      </w:r>
      <w:r>
        <w:t>Double check author name formatting for your journal’s preferred format.</w:t>
      </w:r>
    </w:p>
  </w:comment>
  <w:comment w:id="303" w:author="Diane Pulvino" w:date="2023-07-11T14:38:00Z" w:initials="DP">
    <w:p w14:paraId="1465AD14" w14:textId="6990D3DC" w:rsidR="00F357BB" w:rsidRDefault="00F357BB">
      <w:pPr>
        <w:pStyle w:val="CommentText"/>
      </w:pPr>
      <w:r>
        <w:rPr>
          <w:rStyle w:val="CommentReference"/>
        </w:rPr>
        <w:annotationRef/>
      </w:r>
      <w:r>
        <w:t>Do you need to cite these algorithms?</w:t>
      </w:r>
    </w:p>
  </w:comment>
  <w:comment w:id="508" w:author="Diane Pulvino" w:date="2023-07-06T11:38:00Z" w:initials="DP">
    <w:p w14:paraId="3E20C94C" w14:textId="1CCC4B3E" w:rsidR="00EE334F" w:rsidRDefault="00EE334F">
      <w:pPr>
        <w:pStyle w:val="CommentText"/>
      </w:pPr>
      <w:r>
        <w:rPr>
          <w:rStyle w:val="CommentReference"/>
        </w:rPr>
        <w:annotationRef/>
      </w:r>
      <w:r>
        <w:t>Model or module?</w:t>
      </w:r>
    </w:p>
  </w:comment>
  <w:comment w:id="685" w:author="Diane Pulvino" w:date="2023-07-11T14:58:00Z" w:initials="DP">
    <w:p w14:paraId="5C81A6C8" w14:textId="1C4382E4" w:rsidR="00D46E4B" w:rsidRDefault="00D46E4B">
      <w:pPr>
        <w:pStyle w:val="CommentText"/>
      </w:pPr>
      <w:r>
        <w:rPr>
          <w:rStyle w:val="CommentReference"/>
        </w:rPr>
        <w:annotationRef/>
      </w:r>
      <w:r>
        <w:t>Which internet platform?</w:t>
      </w:r>
    </w:p>
  </w:comment>
  <w:comment w:id="734" w:author="Diane Pulvino" w:date="2023-07-12T06:28:00Z" w:initials="DP">
    <w:p w14:paraId="1377CC5A" w14:textId="0A12B636" w:rsidR="00E90D6B" w:rsidRDefault="00E90D6B">
      <w:pPr>
        <w:pStyle w:val="CommentText"/>
      </w:pPr>
      <w:r>
        <w:rPr>
          <w:rStyle w:val="CommentReference"/>
        </w:rPr>
        <w:annotationRef/>
      </w:r>
      <w:r>
        <w:t xml:space="preserve">Is it always individuals? Entities? </w:t>
      </w:r>
    </w:p>
  </w:comment>
  <w:comment w:id="738" w:author="Diane Pulvino" w:date="2023-07-12T06:34:00Z" w:initials="DP">
    <w:p w14:paraId="093E873F" w14:textId="0E19D663" w:rsidR="00E90D6B" w:rsidRDefault="00E90D6B">
      <w:pPr>
        <w:pStyle w:val="CommentText"/>
      </w:pPr>
      <w:r>
        <w:rPr>
          <w:rStyle w:val="CommentReference"/>
        </w:rPr>
        <w:annotationRef/>
      </w:r>
      <w:r>
        <w:t>That’s more images than are in the data set? If there are multiple individuals in one image, change this sentence to “The emotions of 23788 individuals (66% male, 34% female) were annotated.</w:t>
      </w:r>
    </w:p>
  </w:comment>
  <w:comment w:id="796" w:author="Diane Pulvino" w:date="2023-07-12T06:41:00Z" w:initials="DP">
    <w:p w14:paraId="0CF54331" w14:textId="53673813" w:rsidR="00E90D6B" w:rsidRDefault="00E90D6B">
      <w:pPr>
        <w:pStyle w:val="CommentText"/>
      </w:pPr>
      <w:r>
        <w:rPr>
          <w:rStyle w:val="CommentReference"/>
        </w:rPr>
        <w:annotationRef/>
      </w:r>
      <w:r>
        <w:t xml:space="preserve">Is this formatted properly? </w:t>
      </w:r>
    </w:p>
  </w:comment>
  <w:comment w:id="815" w:author="Diane Pulvino" w:date="2023-07-12T06:42:00Z" w:initials="DP">
    <w:p w14:paraId="4655FE91" w14:textId="1B067D1F" w:rsidR="00E90D6B" w:rsidRDefault="00E90D6B">
      <w:pPr>
        <w:pStyle w:val="CommentText"/>
      </w:pPr>
      <w:r>
        <w:rPr>
          <w:rStyle w:val="CommentReference"/>
        </w:rPr>
        <w:annotationRef/>
      </w:r>
      <w:r>
        <w:t>These are common metrics so you may not need a reference here</w:t>
      </w:r>
    </w:p>
  </w:comment>
  <w:comment w:id="1125" w:author="Diane Pulvino" w:date="2023-07-05T18:39:00Z" w:initials="DP">
    <w:p w14:paraId="648FB6F3" w14:textId="128C06C2" w:rsidR="00EE334F" w:rsidRDefault="00EE334F">
      <w:pPr>
        <w:pStyle w:val="CommentText"/>
      </w:pPr>
      <w:r>
        <w:rPr>
          <w:rStyle w:val="CommentReference"/>
        </w:rPr>
        <w:annotationRef/>
      </w:r>
      <w:r>
        <w:t>This would be better in a table or list format.</w:t>
      </w:r>
    </w:p>
  </w:comment>
  <w:comment w:id="1208" w:author="Diane Pulvino" w:date="2023-07-06T14:03:00Z" w:initials="DP">
    <w:p w14:paraId="3F371F2E" w14:textId="02C1DFB7" w:rsidR="00EE334F" w:rsidRDefault="00EE334F">
      <w:pPr>
        <w:pStyle w:val="CommentText"/>
      </w:pPr>
      <w:r>
        <w:rPr>
          <w:rStyle w:val="CommentReference"/>
        </w:rPr>
        <w:annotationRef/>
      </w:r>
      <w:r>
        <w:t>I wasn’t too sure what you were trying to say here but I think this was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E74B05" w15:done="0"/>
  <w15:commentEx w15:paraId="0B0475DB" w15:done="0"/>
  <w15:commentEx w15:paraId="76A480BF" w15:done="0"/>
  <w15:commentEx w15:paraId="7F1F949F" w15:done="0"/>
  <w15:commentEx w15:paraId="0D6D0640" w15:done="0"/>
  <w15:commentEx w15:paraId="0C872AB9" w15:done="0"/>
  <w15:commentEx w15:paraId="1465AD14" w15:done="0"/>
  <w15:commentEx w15:paraId="3E20C94C" w15:done="0"/>
  <w15:commentEx w15:paraId="5C81A6C8" w15:done="0"/>
  <w15:commentEx w15:paraId="1377CC5A" w15:done="0"/>
  <w15:commentEx w15:paraId="093E873F" w15:done="0"/>
  <w15:commentEx w15:paraId="0CF54331" w15:done="0"/>
  <w15:commentEx w15:paraId="4655FE91" w15:done="0"/>
  <w15:commentEx w15:paraId="648FB6F3" w15:done="0"/>
  <w15:commentEx w15:paraId="3F371F2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630B39" w14:textId="77777777" w:rsidR="00D03533" w:rsidRDefault="00D03533">
      <w:pPr>
        <w:spacing w:after="0"/>
      </w:pPr>
      <w:r>
        <w:separator/>
      </w:r>
    </w:p>
  </w:endnote>
  <w:endnote w:type="continuationSeparator" w:id="0">
    <w:p w14:paraId="3956DB62" w14:textId="77777777" w:rsidR="00D03533" w:rsidRDefault="00D035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8816FA" w14:textId="77777777" w:rsidR="00D03533" w:rsidRDefault="00D03533">
      <w:r>
        <w:separator/>
      </w:r>
    </w:p>
  </w:footnote>
  <w:footnote w:type="continuationSeparator" w:id="0">
    <w:p w14:paraId="3AA43AC0" w14:textId="77777777" w:rsidR="00D03533" w:rsidRDefault="00D035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CD2DE"/>
    <w:multiLevelType w:val="multilevel"/>
    <w:tmpl w:val="9C1C6A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FA7031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ane Pulvino">
    <w15:presenceInfo w15:providerId="Windows Live" w15:userId="06ce33f6bd4956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02D7A"/>
    <w:rsid w:val="00011C8B"/>
    <w:rsid w:val="000157D7"/>
    <w:rsid w:val="00016082"/>
    <w:rsid w:val="000F1D34"/>
    <w:rsid w:val="00287A39"/>
    <w:rsid w:val="00297A8D"/>
    <w:rsid w:val="002A25DE"/>
    <w:rsid w:val="002C4852"/>
    <w:rsid w:val="00392FDB"/>
    <w:rsid w:val="003D0112"/>
    <w:rsid w:val="004A2FFC"/>
    <w:rsid w:val="004E29B3"/>
    <w:rsid w:val="00527B37"/>
    <w:rsid w:val="0056661E"/>
    <w:rsid w:val="00590D07"/>
    <w:rsid w:val="00593BFB"/>
    <w:rsid w:val="00695D55"/>
    <w:rsid w:val="006A3299"/>
    <w:rsid w:val="006C42D8"/>
    <w:rsid w:val="006E51C1"/>
    <w:rsid w:val="00706504"/>
    <w:rsid w:val="00784D58"/>
    <w:rsid w:val="007E24C9"/>
    <w:rsid w:val="007F039F"/>
    <w:rsid w:val="007F7E53"/>
    <w:rsid w:val="008D6863"/>
    <w:rsid w:val="00900938"/>
    <w:rsid w:val="00914B14"/>
    <w:rsid w:val="009D7349"/>
    <w:rsid w:val="009E242E"/>
    <w:rsid w:val="00AF1CBA"/>
    <w:rsid w:val="00B86B75"/>
    <w:rsid w:val="00BB5578"/>
    <w:rsid w:val="00BC48D5"/>
    <w:rsid w:val="00BF1F00"/>
    <w:rsid w:val="00BF742E"/>
    <w:rsid w:val="00C1079D"/>
    <w:rsid w:val="00C36279"/>
    <w:rsid w:val="00C60F78"/>
    <w:rsid w:val="00CC28AE"/>
    <w:rsid w:val="00CF5FFB"/>
    <w:rsid w:val="00D03533"/>
    <w:rsid w:val="00D37A3B"/>
    <w:rsid w:val="00D46E4B"/>
    <w:rsid w:val="00D72FBA"/>
    <w:rsid w:val="00DB6E3F"/>
    <w:rsid w:val="00DF1688"/>
    <w:rsid w:val="00E14A6D"/>
    <w:rsid w:val="00E315A3"/>
    <w:rsid w:val="00E70DC4"/>
    <w:rsid w:val="00E90D6B"/>
    <w:rsid w:val="00EA4A5F"/>
    <w:rsid w:val="00EE334F"/>
    <w:rsid w:val="00F25439"/>
    <w:rsid w:val="00F357BB"/>
    <w:rsid w:val="00F46259"/>
    <w:rsid w:val="00F52635"/>
    <w:rsid w:val="00F91762"/>
    <w:rsid w:val="00FA4A83"/>
    <w:rsid w:val="00FB658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08412"/>
  <w15:docId w15:val="{27513A11-A8B0-45BA-B70C-50195424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706504"/>
    <w:pPr>
      <w:spacing w:after="0"/>
    </w:pPr>
    <w:rPr>
      <w:rFonts w:ascii="Segoe UI" w:hAnsi="Segoe UI" w:cs="Segoe UI"/>
      <w:sz w:val="18"/>
      <w:szCs w:val="18"/>
    </w:rPr>
  </w:style>
  <w:style w:type="character" w:customStyle="1" w:styleId="BalloonTextChar">
    <w:name w:val="Balloon Text Char"/>
    <w:basedOn w:val="DefaultParagraphFont"/>
    <w:link w:val="BalloonText"/>
    <w:rsid w:val="00706504"/>
    <w:rPr>
      <w:rFonts w:ascii="Segoe UI" w:hAnsi="Segoe UI" w:cs="Segoe UI"/>
      <w:sz w:val="18"/>
      <w:szCs w:val="18"/>
    </w:rPr>
  </w:style>
  <w:style w:type="paragraph" w:styleId="Revision">
    <w:name w:val="Revision"/>
    <w:hidden/>
    <w:rsid w:val="00706504"/>
    <w:pPr>
      <w:spacing w:after="0"/>
    </w:pPr>
  </w:style>
  <w:style w:type="character" w:styleId="CommentReference">
    <w:name w:val="annotation reference"/>
    <w:basedOn w:val="DefaultParagraphFont"/>
    <w:rsid w:val="00C60F78"/>
    <w:rPr>
      <w:sz w:val="16"/>
      <w:szCs w:val="16"/>
    </w:rPr>
  </w:style>
  <w:style w:type="paragraph" w:styleId="CommentText">
    <w:name w:val="annotation text"/>
    <w:basedOn w:val="Normal"/>
    <w:link w:val="CommentTextChar"/>
    <w:rsid w:val="00C60F78"/>
    <w:rPr>
      <w:sz w:val="20"/>
      <w:szCs w:val="20"/>
    </w:rPr>
  </w:style>
  <w:style w:type="character" w:customStyle="1" w:styleId="CommentTextChar">
    <w:name w:val="Comment Text Char"/>
    <w:basedOn w:val="DefaultParagraphFont"/>
    <w:link w:val="CommentText"/>
    <w:rsid w:val="00C60F78"/>
    <w:rPr>
      <w:sz w:val="20"/>
      <w:szCs w:val="20"/>
    </w:rPr>
  </w:style>
  <w:style w:type="paragraph" w:styleId="CommentSubject">
    <w:name w:val="annotation subject"/>
    <w:basedOn w:val="CommentText"/>
    <w:next w:val="CommentText"/>
    <w:link w:val="CommentSubjectChar"/>
    <w:rsid w:val="00C60F78"/>
    <w:rPr>
      <w:b/>
      <w:bCs/>
    </w:rPr>
  </w:style>
  <w:style w:type="character" w:customStyle="1" w:styleId="CommentSubjectChar">
    <w:name w:val="Comment Subject Char"/>
    <w:basedOn w:val="CommentTextChar"/>
    <w:link w:val="CommentSubject"/>
    <w:rsid w:val="00C60F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952A3-D7E5-4CF4-9411-6EFF23E95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10477</Words>
  <Characters>59721</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Multi-stage Visual Perception Approach for Image Emotion Analysis</vt:lpstr>
    </vt:vector>
  </TitlesOfParts>
  <Company/>
  <LinksUpToDate>false</LinksUpToDate>
  <CharactersWithSpaces>70058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Multi-stage Visual Perception Approach for Image Emotion Analysis</dc:title>
  <dc:creator>Shangfei Wang,  Jicai Pan, and Jinqiao Lu</dc:creator>
  <cp:keywords/>
  <cp:lastModifiedBy>Diane Pulvino</cp:lastModifiedBy>
  <cp:revision>2</cp:revision>
  <dcterms:created xsi:type="dcterms:W3CDTF">2023-07-12T11:04:00Z</dcterms:created>
  <dcterms:modified xsi:type="dcterms:W3CDTF">2023-07-12T11:04:00Z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sample-base.bib</vt:lpwstr>
  </property>
</Properties>
</file>