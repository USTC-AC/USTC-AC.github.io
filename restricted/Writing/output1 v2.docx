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223E3" w14:textId="77777777" w:rsidR="00B67AA2" w:rsidRDefault="00C16834">
      <w:pPr>
        <w:pStyle w:val="Title"/>
      </w:pPr>
      <w:r>
        <w:t>Pose-Aware Facial Expression Recognition Assisted by Text Description</w:t>
      </w:r>
    </w:p>
    <w:p w14:paraId="0667A591" w14:textId="3F624E65" w:rsidR="00B67AA2" w:rsidRDefault="00C16834">
      <w:pPr>
        <w:pStyle w:val="Abstract"/>
      </w:pPr>
      <w:r>
        <w:t xml:space="preserve">Although expression descriptions provide </w:t>
      </w:r>
      <w:del w:id="0" w:author="Diane Pulvino" w:date="2022-04-10T07:29:00Z">
        <w:r w:rsidDel="007B4F07">
          <w:delText xml:space="preserve">more </w:delText>
        </w:r>
      </w:del>
      <w:ins w:id="1" w:author="Diane Pulvino" w:date="2022-04-10T07:29:00Z">
        <w:r w:rsidR="007B4F07">
          <w:t xml:space="preserve">additional </w:t>
        </w:r>
      </w:ins>
      <w:r>
        <w:t>information about facial behaviors</w:t>
      </w:r>
      <w:del w:id="2" w:author="Diane Pulvino" w:date="2022-04-10T07:29:00Z">
        <w:r w:rsidDel="007B4F07">
          <w:delText xml:space="preserve"> despite</w:delText>
        </w:r>
      </w:del>
      <w:del w:id="3" w:author="Diane Pulvino" w:date="2022-04-08T20:36:00Z">
        <w:r w:rsidDel="00563CC8">
          <w:delText xml:space="preserve"> of</w:delText>
        </w:r>
      </w:del>
      <w:del w:id="4" w:author="Diane Pulvino" w:date="2022-04-10T07:29:00Z">
        <w:r w:rsidDel="007B4F07">
          <w:delText xml:space="preserve"> different poses</w:delText>
        </w:r>
      </w:del>
      <w:del w:id="5" w:author="Diane Pulvino" w:date="2022-04-08T20:36:00Z">
        <w:r w:rsidDel="00563CC8">
          <w:delText>,</w:delText>
        </w:r>
      </w:del>
      <w:r>
        <w:t xml:space="preserve"> and pose features are beneficial to facial expression recognition</w:t>
      </w:r>
      <w:ins w:id="6" w:author="Diane Pulvino" w:date="2022-04-10T07:30:00Z">
        <w:r w:rsidR="007B4F07">
          <w:t xml:space="preserve"> (FER)</w:t>
        </w:r>
      </w:ins>
      <w:del w:id="7" w:author="Diane Pulvino" w:date="2022-04-08T20:36:00Z">
        <w:r w:rsidDel="00563CC8">
          <w:delText xml:space="preserve">. </w:delText>
        </w:r>
      </w:del>
      <w:ins w:id="8" w:author="Diane Pulvino" w:date="2022-04-08T20:36:00Z">
        <w:r w:rsidR="00563CC8">
          <w:t xml:space="preserve">, </w:t>
        </w:r>
      </w:ins>
      <w:del w:id="9" w:author="Diane Pulvino" w:date="2022-04-08T20:36:00Z">
        <w:r w:rsidDel="00563CC8">
          <w:delText xml:space="preserve">Neither </w:delText>
        </w:r>
      </w:del>
      <w:ins w:id="10" w:author="Diane Pulvino" w:date="2022-04-08T20:36:00Z">
        <w:r w:rsidR="00563CC8">
          <w:t xml:space="preserve">neither </w:t>
        </w:r>
      </w:ins>
      <w:del w:id="11" w:author="Diane Pulvino" w:date="2022-04-08T20:36:00Z">
        <w:r w:rsidDel="00563CC8">
          <w:delText>of them have</w:delText>
        </w:r>
      </w:del>
      <w:ins w:id="12" w:author="Diane Pulvino" w:date="2022-04-08T20:36:00Z">
        <w:r w:rsidR="00563CC8">
          <w:t>has</w:t>
        </w:r>
      </w:ins>
      <w:r>
        <w:t xml:space="preserve"> been </w:t>
      </w:r>
      <w:ins w:id="13" w:author="Diane Pulvino" w:date="2022-04-08T20:36:00Z">
        <w:r w:rsidR="00563CC8">
          <w:t xml:space="preserve">fully </w:t>
        </w:r>
      </w:ins>
      <w:r>
        <w:t>leveraged</w:t>
      </w:r>
      <w:del w:id="14" w:author="Diane Pulvino" w:date="2022-04-08T20:36:00Z">
        <w:r w:rsidDel="00563CC8">
          <w:delText xml:space="preserve"> in facial expression recognition</w:delText>
        </w:r>
      </w:del>
      <w:r>
        <w:t>. This paper proposes a pose-aware text-</w:t>
      </w:r>
      <w:del w:id="15" w:author="Diane Pulvino" w:date="2022-04-08T20:36:00Z">
        <w:r w:rsidDel="00563CC8">
          <w:delText xml:space="preserve">assistant </w:delText>
        </w:r>
      </w:del>
      <w:ins w:id="16" w:author="Diane Pulvino" w:date="2022-04-08T20:36:00Z">
        <w:r w:rsidR="00563CC8">
          <w:t xml:space="preserve">assisted </w:t>
        </w:r>
      </w:ins>
      <w:r>
        <w:t xml:space="preserve">method </w:t>
      </w:r>
      <w:ins w:id="17" w:author="Diane Pulvino" w:date="2022-04-08T20:36:00Z">
        <w:r w:rsidR="00563CC8">
          <w:t xml:space="preserve">of facial expression recognition </w:t>
        </w:r>
      </w:ins>
      <w:del w:id="18" w:author="Diane Pulvino" w:date="2022-04-08T20:37:00Z">
        <w:r w:rsidDel="00563CC8">
          <w:delText xml:space="preserve">through </w:delText>
        </w:r>
      </w:del>
      <w:ins w:id="19" w:author="Diane Pulvino" w:date="2022-04-08T20:37:00Z">
        <w:r w:rsidR="00563CC8">
          <w:t xml:space="preserve">using </w:t>
        </w:r>
      </w:ins>
      <w:del w:id="20" w:author="Diane Pulvino" w:date="2022-04-08T20:37:00Z">
        <w:r w:rsidDel="00563CC8">
          <w:delText xml:space="preserve">a </w:delText>
        </w:r>
      </w:del>
      <w:r>
        <w:t>cross-modality attention. Specifically, the proposed method consists of three components</w:t>
      </w:r>
      <w:del w:id="21" w:author="Diane Pulvino" w:date="2022-04-08T20:37:00Z">
        <w:r w:rsidDel="00563CC8">
          <w:delText xml:space="preserve">, </w:delText>
        </w:r>
      </w:del>
      <w:ins w:id="22" w:author="Diane Pulvino" w:date="2022-04-08T20:37:00Z">
        <w:r w:rsidR="00563CC8">
          <w:t xml:space="preserve">: </w:t>
        </w:r>
      </w:ins>
      <w:r>
        <w:t>the pose feature extractor, the text feature extractor, and the cross-modality module. The pose feature extractor cooperates with a fully</w:t>
      </w:r>
      <w:ins w:id="23" w:author="Diane Pulvino" w:date="2022-04-08T20:37:00Z">
        <w:r w:rsidR="00563CC8">
          <w:t xml:space="preserve"> </w:t>
        </w:r>
      </w:ins>
      <w:del w:id="24" w:author="Diane Pulvino" w:date="2022-04-08T20:37:00Z">
        <w:r w:rsidDel="00563CC8">
          <w:delText>-</w:delText>
        </w:r>
      </w:del>
      <w:r>
        <w:t xml:space="preserve">connected layer </w:t>
      </w:r>
      <w:ins w:id="25" w:author="Diane Pulvino" w:date="2022-04-08T20:37:00Z">
        <w:r w:rsidR="00563CC8">
          <w:t>so</w:t>
        </w:r>
      </w:ins>
      <w:del w:id="26" w:author="Diane Pulvino" w:date="2022-04-08T20:37:00Z">
        <w:r w:rsidDel="00563CC8">
          <w:delText>for pose classification. According to the experimental observation,</w:delText>
        </w:r>
      </w:del>
      <w:r>
        <w:t xml:space="preserve"> poses can be</w:t>
      </w:r>
      <w:ins w:id="27" w:author="Diane Pulvino" w:date="2022-04-08T20:37:00Z">
        <w:r w:rsidR="00563CC8">
          <w:t xml:space="preserve"> clearly discriminated and classified</w:t>
        </w:r>
      </w:ins>
      <w:del w:id="28" w:author="Diane Pulvino" w:date="2022-04-08T20:38:00Z">
        <w:r w:rsidDel="00563CC8">
          <w:delText xml:space="preserve"> discriminated clearly</w:delText>
        </w:r>
      </w:del>
      <w:ins w:id="29" w:author="Diane Pulvino" w:date="2022-04-10T07:30:00Z">
        <w:r w:rsidR="007B4F07">
          <w:t xml:space="preserve"> to</w:t>
        </w:r>
      </w:ins>
      <w:del w:id="30" w:author="Diane Pulvino" w:date="2022-04-10T07:30:00Z">
        <w:r w:rsidDel="007B4F07">
          <w:delText>. Therefore, pose features obtained from the pose feature extractor</w:delText>
        </w:r>
      </w:del>
      <w:del w:id="31" w:author="Diane Pulvino" w:date="2022-04-08T20:38:00Z">
        <w:r w:rsidDel="00563CC8">
          <w:delText xml:space="preserve"> can</w:delText>
        </w:r>
      </w:del>
      <w:r>
        <w:t xml:space="preserve"> represent </w:t>
      </w:r>
      <w:del w:id="32" w:author="Diane Pulvino" w:date="2022-04-08T20:38:00Z">
        <w:r w:rsidDel="00563CC8">
          <w:delText xml:space="preserve">the </w:delText>
        </w:r>
      </w:del>
      <w:r>
        <w:t xml:space="preserve">corresponding poses. </w:t>
      </w:r>
      <w:ins w:id="33" w:author="Diane Pulvino" w:date="2022-04-08T20:38:00Z">
        <w:r w:rsidR="00563CC8">
          <w:t xml:space="preserve">Cluster centers are taken as the final pose features </w:t>
        </w:r>
      </w:ins>
      <w:del w:id="34" w:author="Diane Pulvino" w:date="2022-04-08T20:38:00Z">
        <w:r w:rsidDel="00563CC8">
          <w:delText xml:space="preserve">To </w:delText>
        </w:r>
      </w:del>
      <w:ins w:id="35" w:author="Diane Pulvino" w:date="2022-04-08T20:38:00Z">
        <w:r w:rsidR="00563CC8">
          <w:t xml:space="preserve">to </w:t>
        </w:r>
      </w:ins>
      <w:r>
        <w:t>eliminate bias due to appearance and illumination</w:t>
      </w:r>
      <w:del w:id="36" w:author="Diane Pulvino" w:date="2022-04-08T20:38:00Z">
        <w:r w:rsidDel="00563CC8">
          <w:delText>, we take the cluster centers as the final pose features</w:delText>
        </w:r>
      </w:del>
      <w:r>
        <w:t xml:space="preserve">. The text feature extractor is based on </w:t>
      </w:r>
      <w:ins w:id="37" w:author="Diane Pulvino" w:date="2022-04-08T20:38:00Z">
        <w:r w:rsidR="00563CC8">
          <w:t xml:space="preserve">a </w:t>
        </w:r>
      </w:ins>
      <w:r>
        <w:t xml:space="preserve">transformer. Expression description texts are first passed through </w:t>
      </w:r>
      <w:commentRangeStart w:id="38"/>
      <w:del w:id="39" w:author="Diane Pulvino" w:date="2022-04-10T08:19:00Z">
        <w:r w:rsidDel="008C7EB5">
          <w:delText>intra</w:delText>
        </w:r>
      </w:del>
      <w:ins w:id="40" w:author="Diane Pulvino" w:date="2022-04-10T08:19:00Z">
        <w:r w:rsidR="008C7EB5">
          <w:t>Intra</w:t>
        </w:r>
      </w:ins>
      <w:r>
        <w:t xml:space="preserve">-Exp </w:t>
      </w:r>
      <w:commentRangeEnd w:id="38"/>
      <w:r w:rsidR="001B17D3">
        <w:rPr>
          <w:rStyle w:val="CommentReference"/>
        </w:rPr>
        <w:commentReference w:id="38"/>
      </w:r>
      <w:r>
        <w:t xml:space="preserve">attention to obtain expression embeddings. </w:t>
      </w:r>
      <w:del w:id="41" w:author="Diane Pulvino" w:date="2022-04-08T20:48:00Z">
        <w:r w:rsidDel="001B17D3">
          <w:delText xml:space="preserve">To leverage the correlation among different expressions, all </w:delText>
        </w:r>
      </w:del>
      <w:ins w:id="42" w:author="Diane Pulvino" w:date="2022-04-08T20:48:00Z">
        <w:r w:rsidR="001B17D3">
          <w:t xml:space="preserve">All </w:t>
        </w:r>
      </w:ins>
      <w:r>
        <w:t xml:space="preserve">expression embeddings are then concatenated and passed through </w:t>
      </w:r>
      <w:del w:id="43" w:author="Diane Pulvino" w:date="2022-04-10T08:19:00Z">
        <w:r w:rsidDel="008C7EB5">
          <w:delText>inter</w:delText>
        </w:r>
      </w:del>
      <w:ins w:id="44" w:author="Diane Pulvino" w:date="2022-04-10T08:19:00Z">
        <w:r w:rsidR="008C7EB5">
          <w:t>Inter</w:t>
        </w:r>
      </w:ins>
      <w:r>
        <w:t>-Exp attention</w:t>
      </w:r>
      <w:ins w:id="45" w:author="Diane Pulvino" w:date="2022-04-08T20:48:00Z">
        <w:r w:rsidR="001B17D3">
          <w:t xml:space="preserve"> to leverage correlation</w:t>
        </w:r>
      </w:ins>
      <w:ins w:id="46" w:author="Diane Pulvino" w:date="2022-04-10T07:32:00Z">
        <w:r w:rsidR="00BB0375">
          <w:t>s</w:t>
        </w:r>
      </w:ins>
      <w:ins w:id="47" w:author="Diane Pulvino" w:date="2022-04-08T20:48:00Z">
        <w:r w:rsidR="001B17D3">
          <w:t xml:space="preserve"> among different expressions</w:t>
        </w:r>
      </w:ins>
      <w:r>
        <w:t xml:space="preserve">. The cross-modality module attempts to learn attention maps that distinguish the importance of different regions by taking advantage of </w:t>
      </w:r>
      <w:del w:id="48" w:author="Diane Pulvino" w:date="2022-04-08T20:48:00Z">
        <w:r w:rsidDel="001B17D3">
          <w:delText xml:space="preserve">the </w:delText>
        </w:r>
      </w:del>
      <w:r>
        <w:t xml:space="preserve">prior knowledge about poses and expressions for the extracted facial image feature. </w:t>
      </w:r>
      <w:ins w:id="49" w:author="Diane Pulvino" w:date="2022-04-08T20:49:00Z">
        <w:r w:rsidR="001B17D3">
          <w:t xml:space="preserve">Pose and expression classification utilize </w:t>
        </w:r>
      </w:ins>
      <w:del w:id="50" w:author="Diane Pulvino" w:date="2022-04-08T20:49:00Z">
        <w:r w:rsidDel="001B17D3">
          <w:delText xml:space="preserve">The </w:delText>
        </w:r>
      </w:del>
      <w:ins w:id="51" w:author="Diane Pulvino" w:date="2022-04-08T20:49:00Z">
        <w:r w:rsidR="001B17D3">
          <w:t xml:space="preserve">the </w:t>
        </w:r>
      </w:ins>
      <w:r>
        <w:t xml:space="preserve">weighted </w:t>
      </w:r>
      <w:del w:id="52" w:author="Diane Pulvino" w:date="2022-04-10T07:31:00Z">
        <w:r w:rsidDel="007B4F07">
          <w:delText xml:space="preserve">feature by the </w:delText>
        </w:r>
      </w:del>
      <w:r>
        <w:t>attention maps</w:t>
      </w:r>
      <w:del w:id="53" w:author="Diane Pulvino" w:date="2022-04-08T20:49:00Z">
        <w:r w:rsidDel="001B17D3">
          <w:delText xml:space="preserve"> is utilized for pose and expression classification</w:delText>
        </w:r>
      </w:del>
      <w:r>
        <w:t>. Experiments on two benchmark data</w:t>
      </w:r>
      <w:ins w:id="54" w:author="Diane Pulvino" w:date="2022-04-08T20:49:00Z">
        <w:r w:rsidR="001B17D3">
          <w:t xml:space="preserve"> </w:t>
        </w:r>
      </w:ins>
      <w:r>
        <w:t xml:space="preserve">sets demonstrate that the proposed method </w:t>
      </w:r>
      <w:del w:id="55" w:author="Diane Pulvino" w:date="2022-04-10T07:31:00Z">
        <w:r w:rsidDel="007B4F07">
          <w:delText xml:space="preserve">has </w:delText>
        </w:r>
      </w:del>
      <w:r>
        <w:t>achieve</w:t>
      </w:r>
      <w:ins w:id="56" w:author="Diane Pulvino" w:date="2022-04-10T07:31:00Z">
        <w:r w:rsidR="007B4F07">
          <w:t>s</w:t>
        </w:r>
      </w:ins>
      <w:del w:id="57" w:author="Diane Pulvino" w:date="2022-04-10T07:31:00Z">
        <w:r w:rsidDel="007B4F07">
          <w:delText>d</w:delText>
        </w:r>
      </w:del>
      <w:del w:id="58" w:author="Diane Pulvino" w:date="2022-04-08T20:49:00Z">
        <w:r w:rsidDel="001B17D3">
          <w:delText xml:space="preserve"> a</w:delText>
        </w:r>
      </w:del>
      <w:r>
        <w:t xml:space="preserve"> superior performance </w:t>
      </w:r>
      <w:del w:id="59" w:author="Diane Pulvino" w:date="2022-04-08T20:49:00Z">
        <w:r w:rsidDel="001B17D3">
          <w:delText>than the</w:delText>
        </w:r>
      </w:del>
      <w:ins w:id="60" w:author="Diane Pulvino" w:date="2022-04-08T20:49:00Z">
        <w:r w:rsidR="001B17D3">
          <w:t>over</w:t>
        </w:r>
      </w:ins>
      <w:r>
        <w:t xml:space="preserve"> state-of-the-art methods.</w:t>
      </w:r>
    </w:p>
    <w:p w14:paraId="514766F1" w14:textId="77777777" w:rsidR="00B67AA2" w:rsidRDefault="00C16834">
      <w:pPr>
        <w:pStyle w:val="Heading1"/>
      </w:pPr>
      <w:bookmarkStart w:id="61" w:name="introduction"/>
      <w:bookmarkEnd w:id="61"/>
      <w:r>
        <w:t>Introduction</w:t>
      </w:r>
    </w:p>
    <w:p w14:paraId="3B451F64" w14:textId="77777777" w:rsidR="00C16834" w:rsidRDefault="00C16834" w:rsidP="00C16834">
      <w:pPr>
        <w:pStyle w:val="ImageCaption"/>
        <w:jc w:val="center"/>
      </w:pPr>
      <w:commentRangeStart w:id="62"/>
      <w:r w:rsidRPr="00C16834">
        <w:rPr>
          <w:noProof/>
        </w:rPr>
        <w:drawing>
          <wp:inline distT="0" distB="0" distL="0" distR="0" wp14:anchorId="310D7A51" wp14:editId="6D1A33B0">
            <wp:extent cx="4686300" cy="2729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882" cy="2757306"/>
                    </a:xfrm>
                    <a:prstGeom prst="rect">
                      <a:avLst/>
                    </a:prstGeom>
                  </pic:spPr>
                </pic:pic>
              </a:graphicData>
            </a:graphic>
          </wp:inline>
        </w:drawing>
      </w:r>
      <w:commentRangeEnd w:id="62"/>
      <w:r w:rsidR="001D4E73">
        <w:rPr>
          <w:rStyle w:val="CommentReference"/>
          <w:i w:val="0"/>
        </w:rPr>
        <w:commentReference w:id="62"/>
      </w:r>
    </w:p>
    <w:p w14:paraId="65D2121F" w14:textId="39665408" w:rsidR="00B67AA2" w:rsidRDefault="00C16834">
      <w:pPr>
        <w:pStyle w:val="BodyText"/>
      </w:pPr>
      <w:r>
        <w:t>Facial expression is one of the most powerful, natural</w:t>
      </w:r>
      <w:ins w:id="63" w:author="Diane Pulvino" w:date="2022-04-08T20:51:00Z">
        <w:r w:rsidR="001D4E73">
          <w:t>,</w:t>
        </w:r>
      </w:ins>
      <w:r>
        <w:t xml:space="preserve"> and universal </w:t>
      </w:r>
      <w:del w:id="64" w:author="Diane Pulvino" w:date="2022-04-08T20:51:00Z">
        <w:r w:rsidDel="001D4E73">
          <w:delText>signals for</w:delText>
        </w:r>
      </w:del>
      <w:ins w:id="65" w:author="Diane Pulvino" w:date="2022-04-08T20:51:00Z">
        <w:r w:rsidR="001D4E73">
          <w:t>ways in which</w:t>
        </w:r>
      </w:ins>
      <w:r>
        <w:t xml:space="preserve"> human beings </w:t>
      </w:r>
      <w:del w:id="66" w:author="Diane Pulvino" w:date="2022-04-08T20:51:00Z">
        <w:r w:rsidDel="001D4E73">
          <w:delText xml:space="preserve">to </w:delText>
        </w:r>
      </w:del>
      <w:r>
        <w:t>convey their emotional states and intentions (Darwin 2015; Tian, Kanade, and Cohn 2001). Studies on facial expression analysis have been applied to social robots, medical treatment</w:t>
      </w:r>
      <w:ins w:id="67" w:author="Diane Pulvino" w:date="2022-04-10T07:33:00Z">
        <w:r w:rsidR="00BB0375">
          <w:t>s</w:t>
        </w:r>
      </w:ins>
      <w:r>
        <w:t>, driver fatigue surveillance</w:t>
      </w:r>
      <w:ins w:id="68" w:author="Diane Pulvino" w:date="2022-04-08T20:52:00Z">
        <w:r w:rsidR="001D4E73">
          <w:t>,</w:t>
        </w:r>
      </w:ins>
      <w:r>
        <w:t xml:space="preserve"> and human-computer </w:t>
      </w:r>
      <w:del w:id="69" w:author="Diane Pulvino" w:date="2022-04-10T08:19:00Z">
        <w:r w:rsidDel="008C7EB5">
          <w:delText>inter</w:delText>
        </w:r>
      </w:del>
      <w:ins w:id="70" w:author="Diane Pulvino" w:date="2022-04-10T08:19:00Z">
        <w:r w:rsidR="008C7EB5">
          <w:t>Inter</w:t>
        </w:r>
      </w:ins>
      <w:r>
        <w:t>action system</w:t>
      </w:r>
      <w:ins w:id="71" w:author="Diane Pulvino" w:date="2022-04-08T20:52:00Z">
        <w:r w:rsidR="001D4E73">
          <w:t>s</w:t>
        </w:r>
      </w:ins>
      <w:r>
        <w:t xml:space="preserve"> (S. Li and Deng 2020). As expression recognition applications migrate to more flexible and </w:t>
      </w:r>
      <w:del w:id="72" w:author="Diane Pulvino" w:date="2022-04-08T20:52:00Z">
        <w:r w:rsidDel="001D4E73">
          <w:delText xml:space="preserve">changeable </w:delText>
        </w:r>
      </w:del>
      <w:ins w:id="73" w:author="Diane Pulvino" w:date="2022-04-08T20:52:00Z">
        <w:r w:rsidR="001D4E73">
          <w:t xml:space="preserve">mutable </w:t>
        </w:r>
      </w:ins>
      <w:r>
        <w:t xml:space="preserve">scenarios in the wild, the demand for </w:t>
      </w:r>
      <w:ins w:id="74" w:author="Diane Pulvino" w:date="2022-04-08T20:52:00Z">
        <w:r w:rsidR="001D4E73">
          <w:t xml:space="preserve">multi-pose </w:t>
        </w:r>
      </w:ins>
      <w:r>
        <w:t xml:space="preserve">facial expression recognition </w:t>
      </w:r>
      <w:del w:id="75" w:author="Diane Pulvino" w:date="2022-04-10T07:38:00Z">
        <w:r w:rsidDel="00BB0375">
          <w:delText xml:space="preserve">(FER) </w:delText>
        </w:r>
      </w:del>
      <w:del w:id="76" w:author="Diane Pulvino" w:date="2022-04-08T20:52:00Z">
        <w:r w:rsidDel="001D4E73">
          <w:delText xml:space="preserve">under multi-pose </w:delText>
        </w:r>
      </w:del>
      <w:r>
        <w:t xml:space="preserve">has </w:t>
      </w:r>
      <w:del w:id="77" w:author="Diane Pulvino" w:date="2022-04-08T20:52:00Z">
        <w:r w:rsidDel="001D4E73">
          <w:delText>become prominent increasingly</w:delText>
        </w:r>
      </w:del>
      <w:ins w:id="78" w:author="Diane Pulvino" w:date="2022-04-08T20:52:00Z">
        <w:r w:rsidR="001D4E73">
          <w:t>increased</w:t>
        </w:r>
      </w:ins>
      <w:r>
        <w:t xml:space="preserve">. </w:t>
      </w:r>
      <w:del w:id="79" w:author="Diane Pulvino" w:date="2022-04-08T20:53:00Z">
        <w:r w:rsidDel="001D4E73">
          <w:delText>We particularly focus on the task in the paper</w:delText>
        </w:r>
      </w:del>
      <w:ins w:id="80" w:author="Diane Pulvino" w:date="2022-04-08T20:53:00Z">
        <w:r w:rsidR="001D4E73">
          <w:t>This is the focus of our paper</w:t>
        </w:r>
      </w:ins>
      <w:r>
        <w:t>.</w:t>
      </w:r>
    </w:p>
    <w:p w14:paraId="470E2473" w14:textId="2C9289E2" w:rsidR="00B67AA2" w:rsidRDefault="001D4E73">
      <w:pPr>
        <w:pStyle w:val="BodyText"/>
      </w:pPr>
      <w:ins w:id="81" w:author="Diane Pulvino" w:date="2022-04-08T20:53:00Z">
        <w:r>
          <w:lastRenderedPageBreak/>
          <w:t xml:space="preserve">Two methods are commonly used for multi-pose FER. </w:t>
        </w:r>
      </w:ins>
      <w:del w:id="82" w:author="Diane Pulvino" w:date="2022-04-08T20:53:00Z">
        <w:r w:rsidR="00C16834" w:rsidDel="001D4E73">
          <w:delText>In order to achieve FER under multi-pose, two common methods are involved. First, a</w:delText>
        </w:r>
      </w:del>
      <w:ins w:id="83" w:author="Diane Pulvino" w:date="2022-04-08T20:53:00Z">
        <w:r>
          <w:t>On</w:t>
        </w:r>
      </w:ins>
      <w:del w:id="84" w:author="Diane Pulvino" w:date="2022-04-08T20:53:00Z">
        <w:r w:rsidR="00C16834" w:rsidDel="001D4E73">
          <w:delText>n</w:delText>
        </w:r>
      </w:del>
      <w:ins w:id="85" w:author="Diane Pulvino" w:date="2022-04-08T20:53:00Z">
        <w:r>
          <w:t>e</w:t>
        </w:r>
      </w:ins>
      <w:r w:rsidR="00C16834">
        <w:t xml:space="preserve"> intuitive approach is to enrich and enlarge the data</w:t>
      </w:r>
      <w:ins w:id="86" w:author="Diane Pulvino" w:date="2022-04-08T20:53:00Z">
        <w:r>
          <w:t xml:space="preserve"> </w:t>
        </w:r>
      </w:ins>
      <w:r w:rsidR="00C16834">
        <w:t xml:space="preserve">set </w:t>
      </w:r>
      <w:del w:id="87" w:author="Diane Pulvino" w:date="2022-04-08T20:53:00Z">
        <w:r w:rsidR="00C16834" w:rsidDel="001D4E73">
          <w:delText xml:space="preserve">through </w:delText>
        </w:r>
      </w:del>
      <w:ins w:id="88" w:author="Diane Pulvino" w:date="2022-04-08T20:53:00Z">
        <w:r>
          <w:t xml:space="preserve">by </w:t>
        </w:r>
      </w:ins>
      <w:r w:rsidR="00C16834">
        <w:t xml:space="preserve">generating fresh images with </w:t>
      </w:r>
      <w:ins w:id="89" w:author="Diane Pulvino" w:date="2022-04-10T07:39:00Z">
        <w:r w:rsidR="00BB0375">
          <w:t>different</w:t>
        </w:r>
      </w:ins>
      <w:del w:id="90" w:author="Diane Pulvino" w:date="2022-04-10T07:39:00Z">
        <w:r w:rsidR="00C16834" w:rsidDel="00BB0375">
          <w:delText>various</w:delText>
        </w:r>
      </w:del>
      <w:r w:rsidR="00C16834">
        <w:t xml:space="preserve"> poses and expressions for each original image, so that the network can learn various patterns (F. Zhang et al. 2018; F. Zhang et al. 2020; X. Zhang, Zhanga, and Xu 2021). </w:t>
      </w:r>
      <w:ins w:id="91" w:author="Diane Pulvino" w:date="2022-04-08T20:54:00Z">
        <w:r>
          <w:t xml:space="preserve">A discriminator is used </w:t>
        </w:r>
      </w:ins>
      <w:del w:id="92" w:author="Diane Pulvino" w:date="2022-04-08T20:54:00Z">
        <w:r w:rsidR="00C16834" w:rsidDel="001D4E73">
          <w:delText xml:space="preserve">In order </w:delText>
        </w:r>
      </w:del>
      <w:r w:rsidR="00C16834">
        <w:t xml:space="preserve">to force </w:t>
      </w:r>
      <w:ins w:id="93" w:author="Diane Pulvino" w:date="2022-04-08T20:54:00Z">
        <w:r>
          <w:t xml:space="preserve">similarity between real and generated images. </w:t>
        </w:r>
      </w:ins>
      <w:del w:id="94" w:author="Diane Pulvino" w:date="2022-04-08T20:54:00Z">
        <w:r w:rsidR="00C16834" w:rsidDel="001D4E73">
          <w:delText>the generated images to be close to the real images, a discriminator is used to</w:delText>
        </w:r>
      </w:del>
      <w:ins w:id="95" w:author="Diane Pulvino" w:date="2022-04-08T20:54:00Z">
        <w:r>
          <w:t>It</w:t>
        </w:r>
      </w:ins>
      <w:r w:rsidR="00C16834">
        <w:t xml:space="preserve"> determine</w:t>
      </w:r>
      <w:ins w:id="96" w:author="Diane Pulvino" w:date="2022-04-08T20:54:00Z">
        <w:r>
          <w:t>s</w:t>
        </w:r>
      </w:ins>
      <w:r w:rsidR="00C16834">
        <w:t xml:space="preserve"> whether </w:t>
      </w:r>
      <w:ins w:id="97" w:author="Diane Pulvino" w:date="2022-04-10T07:39:00Z">
        <w:r w:rsidR="00BB0375">
          <w:t>an</w:t>
        </w:r>
      </w:ins>
      <w:del w:id="98" w:author="Diane Pulvino" w:date="2022-04-10T07:39:00Z">
        <w:r w:rsidR="00C16834" w:rsidDel="00BB0375">
          <w:delText>one</w:delText>
        </w:r>
      </w:del>
      <w:r w:rsidR="00C16834">
        <w:t xml:space="preserve"> image is </w:t>
      </w:r>
      <w:ins w:id="99" w:author="Diane Pulvino" w:date="2022-04-10T07:39:00Z">
        <w:r w:rsidR="00BB0375">
          <w:t>an</w:t>
        </w:r>
      </w:ins>
      <w:del w:id="100" w:author="Diane Pulvino" w:date="2022-04-10T07:39:00Z">
        <w:r w:rsidR="00C16834" w:rsidDel="00BB0375">
          <w:delText>from the</w:delText>
        </w:r>
      </w:del>
      <w:r w:rsidR="00C16834">
        <w:t xml:space="preserve"> original image</w:t>
      </w:r>
      <w:del w:id="101" w:author="Diane Pulvino" w:date="2022-04-10T07:39:00Z">
        <w:r w:rsidR="00C16834" w:rsidDel="00BB0375">
          <w:delText>s</w:delText>
        </w:r>
      </w:del>
      <w:r w:rsidR="00C16834">
        <w:t xml:space="preserve"> (TRUE) or </w:t>
      </w:r>
      <w:ins w:id="102" w:author="Diane Pulvino" w:date="2022-04-10T07:39:00Z">
        <w:r w:rsidR="00BB0375">
          <w:t>a</w:t>
        </w:r>
      </w:ins>
      <w:del w:id="103" w:author="Diane Pulvino" w:date="2022-04-10T07:39:00Z">
        <w:r w:rsidR="00C16834" w:rsidDel="00BB0375">
          <w:delText>the</w:delText>
        </w:r>
      </w:del>
      <w:r w:rsidR="00C16834">
        <w:t xml:space="preserve"> generated image</w:t>
      </w:r>
      <w:del w:id="104" w:author="Diane Pulvino" w:date="2022-04-10T07:39:00Z">
        <w:r w:rsidR="00C16834" w:rsidDel="00BB0375">
          <w:delText>s</w:delText>
        </w:r>
      </w:del>
      <w:r w:rsidR="00C16834">
        <w:t xml:space="preserve"> (FALSE). </w:t>
      </w:r>
      <w:del w:id="105" w:author="Diane Pulvino" w:date="2022-04-08T20:55:00Z">
        <w:r w:rsidR="00C16834" w:rsidDel="001D4E73">
          <w:delText xml:space="preserve">When </w:delText>
        </w:r>
      </w:del>
      <w:ins w:id="106" w:author="Diane Pulvino" w:date="2022-04-08T20:55:00Z">
        <w:r>
          <w:t xml:space="preserve">Once </w:t>
        </w:r>
      </w:ins>
      <w:r w:rsidR="00C16834">
        <w:t>the discriminator</w:t>
      </w:r>
      <w:ins w:id="107" w:author="Diane Pulvino" w:date="2022-04-08T20:55:00Z">
        <w:r>
          <w:t xml:space="preserve"> is unable to determine whether a generated image is</w:t>
        </w:r>
      </w:ins>
      <w:del w:id="108" w:author="Diane Pulvino" w:date="2022-04-08T20:55:00Z">
        <w:r w:rsidR="00C16834" w:rsidDel="001D4E73">
          <w:delText xml:space="preserve"> can</w:delText>
        </w:r>
      </w:del>
      <w:del w:id="109" w:author="Diane Pulvino" w:date="2022-04-08T20:54:00Z">
        <w:r w:rsidR="00C16834" w:rsidDel="001D4E73">
          <w:delText xml:space="preserve"> </w:delText>
        </w:r>
      </w:del>
      <w:del w:id="110" w:author="Diane Pulvino" w:date="2022-04-08T20:55:00Z">
        <w:r w:rsidR="00C16834" w:rsidDel="001D4E73">
          <w:delText>not determine</w:delText>
        </w:r>
      </w:del>
      <w:r w:rsidR="00C16834">
        <w:t xml:space="preserve"> TRUE or FALSE, </w:t>
      </w:r>
      <w:del w:id="111" w:author="Diane Pulvino" w:date="2022-04-08T20:55:00Z">
        <w:r w:rsidR="00C16834" w:rsidDel="001D4E73">
          <w:delText xml:space="preserve">these generated images along with the </w:delText>
        </w:r>
      </w:del>
      <w:ins w:id="112" w:author="Diane Pulvino" w:date="2022-04-08T20:55:00Z">
        <w:r>
          <w:t xml:space="preserve">it is added to the </w:t>
        </w:r>
      </w:ins>
      <w:r w:rsidR="00C16834">
        <w:t xml:space="preserve">original images </w:t>
      </w:r>
      <w:del w:id="113" w:author="Diane Pulvino" w:date="2022-04-08T20:55:00Z">
        <w:r w:rsidR="00C16834" w:rsidDel="001D4E73">
          <w:delText>are both</w:delText>
        </w:r>
      </w:del>
      <w:ins w:id="114" w:author="Diane Pulvino" w:date="2022-04-08T20:55:00Z">
        <w:r>
          <w:t>and</w:t>
        </w:r>
      </w:ins>
      <w:r w:rsidR="00C16834">
        <w:t xml:space="preserve"> used to train a robust FER system. The pose and expression information </w:t>
      </w:r>
      <w:del w:id="115" w:author="Diane Pulvino" w:date="2022-04-08T20:55:00Z">
        <w:r w:rsidR="00C16834" w:rsidDel="001D4E73">
          <w:delText>which directs</w:delText>
        </w:r>
      </w:del>
      <w:ins w:id="116" w:author="Diane Pulvino" w:date="2022-04-08T20:55:00Z">
        <w:r>
          <w:t>directing</w:t>
        </w:r>
      </w:ins>
      <w:del w:id="117" w:author="Diane Pulvino" w:date="2022-04-08T20:55:00Z">
        <w:r w:rsidR="00C16834" w:rsidDel="001D4E73">
          <w:delText xml:space="preserve"> the</w:delText>
        </w:r>
      </w:del>
      <w:r w:rsidR="00C16834">
        <w:t xml:space="preserve"> image</w:t>
      </w:r>
      <w:del w:id="118" w:author="Diane Pulvino" w:date="2022-04-08T20:55:00Z">
        <w:r w:rsidR="00C16834" w:rsidDel="001D4E73">
          <w:delText>s’</w:delText>
        </w:r>
      </w:del>
      <w:r w:rsidR="00C16834">
        <w:t xml:space="preserve"> generation</w:t>
      </w:r>
      <w:del w:id="119" w:author="Diane Pulvino" w:date="2022-04-08T20:55:00Z">
        <w:r w:rsidR="00C16834" w:rsidDel="001D4E73">
          <w:delText>,</w:delText>
        </w:r>
      </w:del>
      <w:r w:rsidR="00C16834">
        <w:t xml:space="preserve"> is usually offered through pairs of label or face landmarks. However, the approach </w:t>
      </w:r>
      <w:ins w:id="120" w:author="Diane Pulvino" w:date="2022-04-08T20:56:00Z">
        <w:r>
          <w:t>is heavily dependent on the quality of generated images, and is inefficient due to the large amount of training data needed.</w:t>
        </w:r>
      </w:ins>
      <w:del w:id="121" w:author="Diane Pulvino" w:date="2022-04-08T20:56:00Z">
        <w:r w:rsidR="00C16834" w:rsidDel="001D4E73">
          <w:delText>depends on the quality of generated images heavily and leads to a decrease in training efficiency owing to a large amount of training data.</w:delText>
        </w:r>
      </w:del>
    </w:p>
    <w:p w14:paraId="04992CEB" w14:textId="2F4803C2" w:rsidR="00B67AA2" w:rsidRDefault="00C16834">
      <w:pPr>
        <w:pStyle w:val="BodyText"/>
      </w:pPr>
      <w:r>
        <w:t>The other approach</w:t>
      </w:r>
      <w:ins w:id="122" w:author="Diane Pulvino" w:date="2022-04-08T20:59:00Z">
        <w:r w:rsidR="002938CE">
          <w:t>es</w:t>
        </w:r>
      </w:ins>
      <w:r>
        <w:t xml:space="preserve"> </w:t>
      </w:r>
      <w:del w:id="123" w:author="Diane Pulvino" w:date="2022-04-08T20:56:00Z">
        <w:r w:rsidDel="001D4E73">
          <w:delText xml:space="preserve">is to </w:delText>
        </w:r>
      </w:del>
      <w:r>
        <w:t>learn pose-robust feature</w:t>
      </w:r>
      <w:ins w:id="124" w:author="Diane Pulvino" w:date="2022-04-08T20:59:00Z">
        <w:r w:rsidR="002938CE">
          <w:t>s</w:t>
        </w:r>
      </w:ins>
      <w:r>
        <w:t xml:space="preserve"> through</w:t>
      </w:r>
      <w:ins w:id="125" w:author="Diane Pulvino" w:date="2022-04-08T20:59:00Z">
        <w:r w:rsidR="002938CE">
          <w:t xml:space="preserve"> either</w:t>
        </w:r>
      </w:ins>
      <w:r>
        <w:t xml:space="preserve"> normalization, adversary, disentanglement</w:t>
      </w:r>
      <w:ins w:id="126" w:author="Diane Pulvino" w:date="2022-04-08T21:00:00Z">
        <w:r w:rsidR="002938CE">
          <w:t>,</w:t>
        </w:r>
      </w:ins>
      <w:r>
        <w:t xml:space="preserve"> or subspace methods. </w:t>
      </w:r>
      <w:ins w:id="127" w:author="Diane Pulvino" w:date="2022-04-08T21:00:00Z">
        <w:r w:rsidR="002938CE">
          <w:t xml:space="preserve">For </w:t>
        </w:r>
      </w:ins>
      <w:del w:id="128" w:author="Diane Pulvino" w:date="2022-04-08T21:00:00Z">
        <w:r w:rsidDel="002938CE">
          <w:delText xml:space="preserve">For the method based on </w:delText>
        </w:r>
      </w:del>
      <w:r>
        <w:t>normalization</w:t>
      </w:r>
      <w:ins w:id="129" w:author="Diane Pulvino" w:date="2022-04-08T21:00:00Z">
        <w:r w:rsidR="002938CE">
          <w:t>-based methods</w:t>
        </w:r>
      </w:ins>
      <w:r>
        <w:t xml:space="preserve"> (Y.-H. Lai and Lai 2018; Jampour and Moin 2021; Jampour et al. 2017; F. Zhang, Xu, and Xu 2021), pose normalization is used </w:t>
      </w:r>
      <w:del w:id="130" w:author="Diane Pulvino" w:date="2022-04-08T21:00:00Z">
        <w:r w:rsidDel="002938CE">
          <w:delText xml:space="preserve">in </w:delText>
        </w:r>
      </w:del>
      <w:ins w:id="131" w:author="Diane Pulvino" w:date="2022-04-08T21:00:00Z">
        <w:r w:rsidR="002938CE">
          <w:t xml:space="preserve">at the </w:t>
        </w:r>
      </w:ins>
      <w:r>
        <w:t xml:space="preserve">image level </w:t>
      </w:r>
      <w:del w:id="132" w:author="Diane Pulvino" w:date="2022-04-08T21:00:00Z">
        <w:r w:rsidDel="002938CE">
          <w:delText xml:space="preserve">by </w:delText>
        </w:r>
      </w:del>
      <w:ins w:id="133" w:author="Diane Pulvino" w:date="2022-04-08T21:00:00Z">
        <w:r w:rsidR="002938CE">
          <w:t xml:space="preserve">to </w:t>
        </w:r>
      </w:ins>
      <w:del w:id="134" w:author="Diane Pulvino" w:date="2022-04-08T21:00:00Z">
        <w:r w:rsidDel="002938CE">
          <w:delText xml:space="preserve">generating </w:delText>
        </w:r>
      </w:del>
      <w:ins w:id="135" w:author="Diane Pulvino" w:date="2022-04-08T21:00:00Z">
        <w:r w:rsidR="002938CE">
          <w:t xml:space="preserve">generate </w:t>
        </w:r>
      </w:ins>
      <w:r>
        <w:t>the frontal facial image</w:t>
      </w:r>
      <w:del w:id="136" w:author="Diane Pulvino" w:date="2022-04-08T21:00:00Z">
        <w:r w:rsidDel="002938CE">
          <w:delText>,</w:delText>
        </w:r>
      </w:del>
      <w:r>
        <w:t xml:space="preserve"> or</w:t>
      </w:r>
      <w:ins w:id="137" w:author="Diane Pulvino" w:date="2022-04-08T21:00:00Z">
        <w:r w:rsidR="002938CE">
          <w:t xml:space="preserve"> at the</w:t>
        </w:r>
      </w:ins>
      <w:r>
        <w:t xml:space="preserve"> feature level by </w:t>
      </w:r>
      <w:commentRangeStart w:id="138"/>
      <w:r>
        <w:t xml:space="preserve">directly transforming </w:t>
      </w:r>
      <w:commentRangeEnd w:id="138"/>
      <w:r w:rsidR="00BB0375">
        <w:rPr>
          <w:rStyle w:val="CommentReference"/>
        </w:rPr>
        <w:commentReference w:id="138"/>
      </w:r>
      <w:r>
        <w:t xml:space="preserve">to the </w:t>
      </w:r>
      <w:del w:id="139" w:author="Diane Pulvino" w:date="2022-04-08T21:00:00Z">
        <w:r w:rsidDel="002938CE">
          <w:delText xml:space="preserve">state of </w:delText>
        </w:r>
      </w:del>
      <w:r>
        <w:t xml:space="preserve">frontal face. In other words, the original image is mapped into the feature space under </w:t>
      </w:r>
      <w:ins w:id="140" w:author="Diane Pulvino" w:date="2022-04-08T21:00:00Z">
        <w:r w:rsidR="002938CE">
          <w:t xml:space="preserve">the </w:t>
        </w:r>
      </w:ins>
      <w:r>
        <w:t xml:space="preserve">frontal face. </w:t>
      </w:r>
      <w:del w:id="141" w:author="Diane Pulvino" w:date="2022-04-08T21:01:00Z">
        <w:r w:rsidDel="002938CE">
          <w:delText>For the method based on adversary</w:delText>
        </w:r>
      </w:del>
      <w:ins w:id="142" w:author="Diane Pulvino" w:date="2022-04-08T21:01:00Z">
        <w:r w:rsidR="002938CE">
          <w:t>Adversary-based methods</w:t>
        </w:r>
      </w:ins>
      <w:r>
        <w:t xml:space="preserve"> (C. Wang, Wang, and Liang 2019)</w:t>
      </w:r>
      <w:ins w:id="143" w:author="Diane Pulvino" w:date="2022-04-08T21:01:00Z">
        <w:r w:rsidR="002938CE">
          <w:t xml:space="preserve"> use a</w:t>
        </w:r>
      </w:ins>
      <w:del w:id="144" w:author="Diane Pulvino" w:date="2022-04-08T21:01:00Z">
        <w:r w:rsidDel="002938CE">
          <w:delText>,</w:delText>
        </w:r>
      </w:del>
      <w:r>
        <w:t xml:space="preserve"> pose discriminator </w:t>
      </w:r>
      <w:del w:id="145" w:author="Diane Pulvino" w:date="2022-04-08T21:01:00Z">
        <w:r w:rsidDel="002938CE">
          <w:delText xml:space="preserve">is used </w:delText>
        </w:r>
      </w:del>
      <w:r>
        <w:t xml:space="preserve">to distinguish </w:t>
      </w:r>
      <w:ins w:id="146" w:author="Diane Pulvino" w:date="2022-04-08T21:01:00Z">
        <w:r w:rsidR="002938CE">
          <w:t xml:space="preserve">the </w:t>
        </w:r>
      </w:ins>
      <w:r>
        <w:t xml:space="preserve">pose from the feature extracted by encoder. The objective is to </w:t>
      </w:r>
      <w:del w:id="147" w:author="Diane Pulvino" w:date="2022-04-08T21:01:00Z">
        <w:r w:rsidDel="002938CE">
          <w:delText>make the discriminator can not work well</w:delText>
        </w:r>
      </w:del>
      <w:ins w:id="148" w:author="Diane Pulvino" w:date="2022-04-08T21:01:00Z">
        <w:r w:rsidR="002938CE">
          <w:t xml:space="preserve">defeat the discriminator so </w:t>
        </w:r>
      </w:ins>
      <w:del w:id="149" w:author="Diane Pulvino" w:date="2022-04-08T21:01:00Z">
        <w:r w:rsidDel="002938CE">
          <w:delText xml:space="preserve">. </w:delText>
        </w:r>
      </w:del>
      <w:ins w:id="150" w:author="Diane Pulvino" w:date="2022-04-08T21:01:00Z">
        <w:r w:rsidR="002938CE">
          <w:t>t</w:t>
        </w:r>
      </w:ins>
      <w:del w:id="151" w:author="Diane Pulvino" w:date="2022-04-08T21:01:00Z">
        <w:r w:rsidDel="002938CE">
          <w:delText>T</w:delText>
        </w:r>
      </w:del>
      <w:r>
        <w:t>he</w:t>
      </w:r>
      <w:del w:id="152" w:author="Diane Pulvino" w:date="2022-04-08T21:01:00Z">
        <w:r w:rsidDel="002938CE">
          <w:delText>n the</w:delText>
        </w:r>
      </w:del>
      <w:r>
        <w:t xml:space="preserve"> coded feature hardly contains any pose information. </w:t>
      </w:r>
      <w:del w:id="153" w:author="Diane Pulvino" w:date="2022-04-08T21:01:00Z">
        <w:r w:rsidDel="002938CE">
          <w:delText xml:space="preserve">For the method based on disentanglement </w:delText>
        </w:r>
      </w:del>
      <w:ins w:id="154" w:author="Diane Pulvino" w:date="2022-04-08T21:01:00Z">
        <w:r w:rsidR="002938CE">
          <w:t xml:space="preserve">The disentanglement method </w:t>
        </w:r>
      </w:ins>
      <w:r>
        <w:t>(Ruan et al. 2020)</w:t>
      </w:r>
      <w:del w:id="155" w:author="Diane Pulvino" w:date="2022-04-08T21:01:00Z">
        <w:r w:rsidDel="002938CE">
          <w:delText>, it is</w:delText>
        </w:r>
      </w:del>
      <w:r>
        <w:t xml:space="preserve"> suppose</w:t>
      </w:r>
      <w:ins w:id="156" w:author="Diane Pulvino" w:date="2022-04-08T21:02:00Z">
        <w:r w:rsidR="002938CE">
          <w:t>s</w:t>
        </w:r>
      </w:ins>
      <w:del w:id="157" w:author="Diane Pulvino" w:date="2022-04-08T21:02:00Z">
        <w:r w:rsidDel="002938CE">
          <w:delText>d</w:delText>
        </w:r>
      </w:del>
      <w:r>
        <w:t xml:space="preserve"> that pose and expression information involved in a facial image can be segmented explicitly. Th</w:t>
      </w:r>
      <w:ins w:id="158" w:author="Diane Pulvino" w:date="2022-04-10T07:42:00Z">
        <w:r w:rsidR="00E86CB2">
          <w:t>is implies that</w:t>
        </w:r>
      </w:ins>
      <w:del w:id="159" w:author="Diane Pulvino" w:date="2022-04-10T07:42:00Z">
        <w:r w:rsidDel="00E86CB2">
          <w:delText>erefore,</w:delText>
        </w:r>
      </w:del>
      <w:r>
        <w:t xml:space="preserve"> expression-related feature</w:t>
      </w:r>
      <w:ins w:id="160" w:author="Diane Pulvino" w:date="2022-04-09T06:48:00Z">
        <w:r w:rsidR="00F919B0">
          <w:t>s</w:t>
        </w:r>
      </w:ins>
      <w:r>
        <w:t xml:space="preserve"> </w:t>
      </w:r>
      <w:ins w:id="161" w:author="Diane Pulvino" w:date="2022-04-09T06:48:00Z">
        <w:r w:rsidR="00F919B0">
          <w:t>would be</w:t>
        </w:r>
      </w:ins>
      <w:del w:id="162" w:author="Diane Pulvino" w:date="2022-04-09T06:48:00Z">
        <w:r w:rsidDel="00F919B0">
          <w:delText>is</w:delText>
        </w:r>
      </w:del>
      <w:r>
        <w:t xml:space="preserve"> immune to pose information, </w:t>
      </w:r>
      <w:del w:id="163" w:author="Diane Pulvino" w:date="2022-04-09T06:49:00Z">
        <w:r w:rsidDel="00F919B0">
          <w:delText xml:space="preserve">which </w:delText>
        </w:r>
      </w:del>
      <w:r>
        <w:t>ensur</w:t>
      </w:r>
      <w:ins w:id="164" w:author="Diane Pulvino" w:date="2022-04-09T06:49:00Z">
        <w:r w:rsidR="00F919B0">
          <w:t>ing</w:t>
        </w:r>
      </w:ins>
      <w:del w:id="165" w:author="Diane Pulvino" w:date="2022-04-09T06:49:00Z">
        <w:r w:rsidDel="00F919B0">
          <w:delText>es</w:delText>
        </w:r>
      </w:del>
      <w:r>
        <w:t xml:space="preserve"> a</w:t>
      </w:r>
      <w:ins w:id="166" w:author="Diane Pulvino" w:date="2022-04-09T06:48:00Z">
        <w:r w:rsidR="00F919B0">
          <w:t>n</w:t>
        </w:r>
      </w:ins>
      <w:r>
        <w:t xml:space="preserve"> explicit classification boundary. For </w:t>
      </w:r>
      <w:ins w:id="167" w:author="Diane Pulvino" w:date="2022-04-09T06:49:00Z">
        <w:r w:rsidR="00F919B0">
          <w:t>subspac</w:t>
        </w:r>
      </w:ins>
      <w:del w:id="168" w:author="Diane Pulvino" w:date="2022-04-09T06:49:00Z">
        <w:r w:rsidDel="00F919B0">
          <w:delText>th</w:delText>
        </w:r>
      </w:del>
      <w:r>
        <w:t>e</w:t>
      </w:r>
      <w:ins w:id="169" w:author="Diane Pulvino" w:date="2022-04-09T06:49:00Z">
        <w:r w:rsidR="00F919B0">
          <w:t>-based</w:t>
        </w:r>
      </w:ins>
      <w:r>
        <w:t xml:space="preserve"> method</w:t>
      </w:r>
      <w:ins w:id="170" w:author="Diane Pulvino" w:date="2022-04-09T06:49:00Z">
        <w:r w:rsidR="00F919B0">
          <w:t>s</w:t>
        </w:r>
      </w:ins>
      <w:r>
        <w:t xml:space="preserve"> </w:t>
      </w:r>
      <w:del w:id="171" w:author="Diane Pulvino" w:date="2022-04-09T06:50:00Z">
        <w:r w:rsidDel="00F919B0">
          <w:delText xml:space="preserve">based on subspace </w:delText>
        </w:r>
      </w:del>
      <w:r>
        <w:t xml:space="preserve">(Eleftheriadis, Rudovic, and Pantic 2014; T. Zhang et al. 2016; Liu et al. 2021), </w:t>
      </w:r>
      <w:del w:id="172" w:author="Diane Pulvino" w:date="2022-04-09T06:50:00Z">
        <w:r w:rsidDel="00F919B0">
          <w:delText xml:space="preserve">the </w:delText>
        </w:r>
      </w:del>
      <w:r>
        <w:t>expression feature spaces corresponding to different poses share a common subspace</w:t>
      </w:r>
      <w:del w:id="173" w:author="Diane Pulvino" w:date="2022-04-09T06:50:00Z">
        <w:r w:rsidDel="00F919B0">
          <w:delText xml:space="preserve"> where expression feature can be represented correctly</w:delText>
        </w:r>
      </w:del>
      <w:r>
        <w:t xml:space="preserve">. The </w:t>
      </w:r>
      <w:ins w:id="174" w:author="Diane Pulvino" w:date="2022-04-09T06:50:00Z">
        <w:r w:rsidR="00F919B0">
          <w:t>goal</w:t>
        </w:r>
      </w:ins>
      <w:del w:id="175" w:author="Diane Pulvino" w:date="2022-04-09T06:50:00Z">
        <w:r w:rsidDel="00F919B0">
          <w:delText>purpose</w:delText>
        </w:r>
      </w:del>
      <w:r>
        <w:t xml:space="preserve"> </w:t>
      </w:r>
      <w:del w:id="176" w:author="Diane Pulvino" w:date="2022-04-09T06:50:00Z">
        <w:r w:rsidDel="00F919B0">
          <w:delText xml:space="preserve">of the method </w:delText>
        </w:r>
      </w:del>
      <w:r>
        <w:t>is to find the shared subspace and</w:t>
      </w:r>
      <w:ins w:id="177" w:author="Diane Pulvino" w:date="2022-04-09T06:50:00Z">
        <w:r w:rsidR="00F919B0">
          <w:t xml:space="preserve"> map the original facial image to it in order to</w:t>
        </w:r>
      </w:ins>
      <w:r>
        <w:t xml:space="preserve"> obtain expression-related feature</w:t>
      </w:r>
      <w:ins w:id="178" w:author="Diane Pulvino" w:date="2022-04-09T06:51:00Z">
        <w:r w:rsidR="00F919B0">
          <w:t>s</w:t>
        </w:r>
      </w:ins>
      <w:del w:id="179" w:author="Diane Pulvino" w:date="2022-04-09T06:51:00Z">
        <w:r w:rsidDel="00F919B0">
          <w:delText xml:space="preserve"> through mapping original facial image to it</w:delText>
        </w:r>
      </w:del>
      <w:r>
        <w:t>. These methods learn pose-robust expression feature</w:t>
      </w:r>
      <w:ins w:id="180" w:author="Diane Pulvino" w:date="2022-04-09T06:51:00Z">
        <w:r w:rsidR="00F919B0">
          <w:t>s</w:t>
        </w:r>
      </w:ins>
      <w:r>
        <w:t xml:space="preserve">. However, </w:t>
      </w:r>
      <w:ins w:id="181" w:author="Diane Pulvino" w:date="2022-04-09T06:52:00Z">
        <w:r w:rsidR="00F919B0">
          <w:t xml:space="preserve">in real-life scenarios, </w:t>
        </w:r>
      </w:ins>
      <w:r>
        <w:t xml:space="preserve">pose and expression information </w:t>
      </w:r>
      <w:del w:id="182" w:author="Diane Pulvino" w:date="2022-04-09T06:52:00Z">
        <w:r w:rsidDel="00F919B0">
          <w:delText xml:space="preserve">is </w:delText>
        </w:r>
      </w:del>
      <w:ins w:id="183" w:author="Diane Pulvino" w:date="2022-04-09T06:52:00Z">
        <w:r w:rsidR="00F919B0">
          <w:t xml:space="preserve">are </w:t>
        </w:r>
      </w:ins>
      <w:r>
        <w:t>coupled with each other in a</w:t>
      </w:r>
      <w:ins w:id="184" w:author="Diane Pulvino" w:date="2022-04-09T06:52:00Z">
        <w:r w:rsidR="00F919B0">
          <w:t>n</w:t>
        </w:r>
      </w:ins>
      <w:r>
        <w:t xml:space="preserve"> extreme</w:t>
      </w:r>
      <w:ins w:id="185" w:author="Diane Pulvino" w:date="2022-04-09T06:52:00Z">
        <w:r w:rsidR="00F919B0">
          <w:t>ly</w:t>
        </w:r>
      </w:ins>
      <w:r>
        <w:t xml:space="preserve"> complex nonlinear mode</w:t>
      </w:r>
      <w:del w:id="186" w:author="Diane Pulvino" w:date="2022-04-09T06:53:00Z">
        <w:r w:rsidDel="00F919B0">
          <w:delText xml:space="preserve"> in reality</w:delText>
        </w:r>
      </w:del>
      <w:r>
        <w:t xml:space="preserve">. </w:t>
      </w:r>
      <w:r w:rsidRPr="00BC3587">
        <w:rPr>
          <w:rPrChange w:id="187" w:author="Diane Pulvino" w:date="2022-04-09T06:53:00Z">
            <w:rPr>
              <w:i/>
            </w:rPr>
          </w:rPrChange>
        </w:rPr>
        <w:t xml:space="preserve">Zhu </w:t>
      </w:r>
      <w:commentRangeStart w:id="188"/>
      <w:r w:rsidRPr="00BC3587">
        <w:rPr>
          <w:rPrChange w:id="189" w:author="Diane Pulvino" w:date="2022-04-09T06:53:00Z">
            <w:rPr>
              <w:i/>
            </w:rPr>
          </w:rPrChange>
        </w:rPr>
        <w:t>et al.</w:t>
      </w:r>
      <w:r>
        <w:t xml:space="preserve"> </w:t>
      </w:r>
      <w:commentRangeEnd w:id="188"/>
      <w:r w:rsidR="00BC3587">
        <w:rPr>
          <w:rStyle w:val="CommentReference"/>
        </w:rPr>
        <w:commentReference w:id="188"/>
      </w:r>
      <w:r>
        <w:t xml:space="preserve">(Zhu and Ji 2006) </w:t>
      </w:r>
      <w:del w:id="190" w:author="Diane Pulvino" w:date="2022-04-09T06:54:00Z">
        <w:r w:rsidDel="00BC3587">
          <w:delText xml:space="preserve">has </w:delText>
        </w:r>
      </w:del>
      <w:r>
        <w:t>proved that</w:t>
      </w:r>
      <w:ins w:id="191" w:author="Diane Pulvino" w:date="2022-04-09T06:55:00Z">
        <w:r w:rsidR="00BC3587">
          <w:t xml:space="preserve"> in 2D images,</w:t>
        </w:r>
      </w:ins>
      <w:r>
        <w:t xml:space="preserve"> </w:t>
      </w:r>
      <w:del w:id="192" w:author="Diane Pulvino" w:date="2022-04-09T06:55:00Z">
        <w:r w:rsidDel="00BC3587">
          <w:delText xml:space="preserve">the </w:delText>
        </w:r>
      </w:del>
      <w:r>
        <w:t xml:space="preserve">rigid facial changes due to </w:t>
      </w:r>
      <w:del w:id="193" w:author="Diane Pulvino" w:date="2022-04-09T06:55:00Z">
        <w:r w:rsidDel="00BC3587">
          <w:delText xml:space="preserve">the </w:delText>
        </w:r>
      </w:del>
      <w:r>
        <w:t>head</w:t>
      </w:r>
      <w:ins w:id="194" w:author="Diane Pulvino" w:date="2022-04-09T07:58:00Z">
        <w:r w:rsidR="00631EA8">
          <w:t xml:space="preserve"> </w:t>
        </w:r>
      </w:ins>
      <w:del w:id="195" w:author="Diane Pulvino" w:date="2022-04-09T07:58:00Z">
        <w:r w:rsidDel="00631EA8">
          <w:delText>-</w:delText>
        </w:r>
      </w:del>
      <w:r>
        <w:t xml:space="preserve">pose and non-rigid facial changes due to </w:t>
      </w:r>
      <w:del w:id="196" w:author="Diane Pulvino" w:date="2022-04-09T06:55:00Z">
        <w:r w:rsidDel="00BC3587">
          <w:delText xml:space="preserve">the </w:delText>
        </w:r>
      </w:del>
      <w:r>
        <w:t>expression are non</w:t>
      </w:r>
      <w:del w:id="197" w:author="Diane Pulvino" w:date="2022-04-09T07:58:00Z">
        <w:r w:rsidDel="00631EA8">
          <w:delText>-</w:delText>
        </w:r>
      </w:del>
      <w:r>
        <w:t>linearly coupled</w:t>
      </w:r>
      <w:del w:id="198" w:author="Diane Pulvino" w:date="2022-04-09T06:55:00Z">
        <w:r w:rsidDel="00BC3587">
          <w:delText xml:space="preserve"> in 2D images</w:delText>
        </w:r>
      </w:del>
      <w:ins w:id="199" w:author="Diane Pulvino" w:date="2022-04-09T07:58:00Z">
        <w:r w:rsidR="00631EA8">
          <w:t xml:space="preserve"> and therefore challenging to deal with using these methods.</w:t>
        </w:r>
      </w:ins>
      <w:del w:id="200" w:author="Diane Pulvino" w:date="2022-04-09T07:58:00Z">
        <w:r w:rsidDel="00631EA8">
          <w:delText>.</w:delText>
        </w:r>
      </w:del>
      <w:del w:id="201" w:author="Diane Pulvino" w:date="2022-04-09T07:59:00Z">
        <w:r w:rsidDel="00631EA8">
          <w:delText xml:space="preserve"> Therefore, it is challenging to deal with pose using these methods. By contrary,</w:delText>
        </w:r>
      </w:del>
      <w:ins w:id="202" w:author="Diane Pulvino" w:date="2022-04-09T07:59:00Z">
        <w:r w:rsidR="00631EA8">
          <w:t xml:space="preserve"> Our method</w:t>
        </w:r>
      </w:ins>
      <w:r>
        <w:t xml:space="preserve"> </w:t>
      </w:r>
      <w:del w:id="203" w:author="Diane Pulvino" w:date="2022-04-09T07:59:00Z">
        <w:r w:rsidDel="00631EA8">
          <w:delText xml:space="preserve">we </w:delText>
        </w:r>
      </w:del>
      <w:r>
        <w:t>take</w:t>
      </w:r>
      <w:ins w:id="204" w:author="Diane Pulvino" w:date="2022-04-09T07:59:00Z">
        <w:r w:rsidR="00631EA8">
          <w:t>s</w:t>
        </w:r>
      </w:ins>
      <w:r>
        <w:t xml:space="preserve"> advantage of the pose features for</w:t>
      </w:r>
      <w:ins w:id="205" w:author="Diane Pulvino" w:date="2022-04-10T07:42:00Z">
        <w:r w:rsidR="00917610">
          <w:t xml:space="preserve"> simultaneous</w:t>
        </w:r>
      </w:ins>
      <w:r>
        <w:t xml:space="preserve"> pose and expression classification</w:t>
      </w:r>
      <w:del w:id="206" w:author="Diane Pulvino" w:date="2022-04-10T07:43:00Z">
        <w:r w:rsidDel="00917610">
          <w:delText xml:space="preserve"> simultaneously</w:delText>
        </w:r>
      </w:del>
      <w:r>
        <w:t xml:space="preserve">, </w:t>
      </w:r>
      <w:del w:id="207" w:author="Diane Pulvino" w:date="2022-04-09T07:59:00Z">
        <w:r w:rsidDel="00631EA8">
          <w:delText>which does not nee</w:delText>
        </w:r>
      </w:del>
      <w:ins w:id="208" w:author="Diane Pulvino" w:date="2022-04-09T07:59:00Z">
        <w:r w:rsidR="00631EA8">
          <w:t xml:space="preserve">so extra images don’t need to be </w:t>
        </w:r>
      </w:ins>
      <w:del w:id="209" w:author="Diane Pulvino" w:date="2022-04-09T07:59:00Z">
        <w:r w:rsidDel="00631EA8">
          <w:delText xml:space="preserve">d to </w:delText>
        </w:r>
      </w:del>
      <w:r>
        <w:t>generate</w:t>
      </w:r>
      <w:ins w:id="210" w:author="Diane Pulvino" w:date="2022-04-09T07:59:00Z">
        <w:r w:rsidR="00631EA8">
          <w:t>d.</w:t>
        </w:r>
      </w:ins>
      <w:del w:id="211" w:author="Diane Pulvino" w:date="2022-04-09T07:59:00Z">
        <w:r w:rsidDel="00631EA8">
          <w:delText xml:space="preserve"> extra images or learns pose-robust feature.</w:delText>
        </w:r>
      </w:del>
    </w:p>
    <w:p w14:paraId="035CDE62" w14:textId="4663B6F1" w:rsidR="00B67AA2" w:rsidRDefault="00C16834">
      <w:pPr>
        <w:pStyle w:val="BodyText"/>
      </w:pPr>
      <w:r>
        <w:t xml:space="preserve">Most recent </w:t>
      </w:r>
      <w:ins w:id="212" w:author="Diane Pulvino" w:date="2022-04-09T08:00:00Z">
        <w:r w:rsidR="00631EA8">
          <w:t xml:space="preserve">FER </w:t>
        </w:r>
      </w:ins>
      <w:r>
        <w:t xml:space="preserve">works </w:t>
      </w:r>
      <w:del w:id="213" w:author="Diane Pulvino" w:date="2022-04-09T08:00:00Z">
        <w:r w:rsidDel="00631EA8">
          <w:delText>also focus on FER based</w:delText>
        </w:r>
      </w:del>
      <w:ins w:id="214" w:author="Diane Pulvino" w:date="2022-04-09T08:00:00Z">
        <w:r w:rsidR="00631EA8">
          <w:t>focus</w:t>
        </w:r>
      </w:ins>
      <w:r>
        <w:t xml:space="preserve"> on attention mechanism</w:t>
      </w:r>
      <w:ins w:id="215" w:author="Diane Pulvino" w:date="2022-04-09T08:00:00Z">
        <w:r w:rsidR="00631EA8">
          <w:t>s</w:t>
        </w:r>
      </w:ins>
      <w:r>
        <w:t>. The attention-based approach</w:t>
      </w:r>
      <w:ins w:id="216" w:author="Diane Pulvino" w:date="2022-04-09T08:00:00Z">
        <w:r w:rsidR="00631EA8">
          <w:t>es</w:t>
        </w:r>
      </w:ins>
      <w:r>
        <w:t xml:space="preserve"> attempt</w:t>
      </w:r>
      <w:del w:id="217" w:author="Diane Pulvino" w:date="2022-04-09T08:00:00Z">
        <w:r w:rsidDel="00631EA8">
          <w:delText>s</w:delText>
        </w:r>
      </w:del>
      <w:r>
        <w:t xml:space="preserve"> to assign different weights </w:t>
      </w:r>
      <w:del w:id="218" w:author="Diane Pulvino" w:date="2022-04-09T08:00:00Z">
        <w:r w:rsidDel="00631EA8">
          <w:delText xml:space="preserve">for </w:delText>
        </w:r>
      </w:del>
      <w:ins w:id="219" w:author="Diane Pulvino" w:date="2022-04-09T08:00:00Z">
        <w:r w:rsidR="00631EA8">
          <w:t xml:space="preserve">to </w:t>
        </w:r>
      </w:ins>
      <w:r>
        <w:t>different regions</w:t>
      </w:r>
      <w:del w:id="220" w:author="Diane Pulvino" w:date="2022-04-09T08:00:00Z">
        <w:r w:rsidDel="00631EA8">
          <w:delText>,</w:delText>
        </w:r>
      </w:del>
      <w:r>
        <w:t xml:space="preserve"> </w:t>
      </w:r>
      <w:del w:id="221" w:author="Diane Pulvino" w:date="2022-04-09T08:00:00Z">
        <w:r w:rsidDel="00631EA8">
          <w:delText xml:space="preserve">which </w:delText>
        </w:r>
      </w:del>
      <w:ins w:id="222" w:author="Diane Pulvino" w:date="2022-04-09T08:00:00Z">
        <w:r w:rsidR="00631EA8">
          <w:t xml:space="preserve">to </w:t>
        </w:r>
      </w:ins>
      <w:r>
        <w:t>represent correlations between region</w:t>
      </w:r>
      <w:del w:id="223" w:author="Diane Pulvino" w:date="2022-04-09T08:00:00Z">
        <w:r w:rsidDel="00631EA8">
          <w:delText>s</w:delText>
        </w:r>
      </w:del>
      <w:r>
        <w:t xml:space="preserve"> and expression. The </w:t>
      </w:r>
      <w:del w:id="224" w:author="Diane Pulvino" w:date="2022-04-09T08:02:00Z">
        <w:r w:rsidDel="00631EA8">
          <w:delText xml:space="preserve">fundamental </w:delText>
        </w:r>
      </w:del>
      <w:r>
        <w:t>method</w:t>
      </w:r>
      <w:ins w:id="225" w:author="Diane Pulvino" w:date="2022-04-10T07:43:00Z">
        <w:r w:rsidR="00917610">
          <w:t>s</w:t>
        </w:r>
      </w:ins>
      <w:ins w:id="226" w:author="Diane Pulvino" w:date="2022-04-09T08:02:00Z">
        <w:r w:rsidR="00917610">
          <w:t xml:space="preserve"> use</w:t>
        </w:r>
        <w:r w:rsidR="00631EA8">
          <w:t xml:space="preserve"> a deep neural network (DNN)</w:t>
        </w:r>
      </w:ins>
      <w:r>
        <w:t xml:space="preserve"> </w:t>
      </w:r>
      <w:ins w:id="227" w:author="Diane Pulvino" w:date="2022-04-09T08:02:00Z">
        <w:r w:rsidR="00631EA8">
          <w:t xml:space="preserve">to automatically </w:t>
        </w:r>
      </w:ins>
      <w:del w:id="228" w:author="Diane Pulvino" w:date="2022-04-09T08:02:00Z">
        <w:r w:rsidDel="00631EA8">
          <w:delText xml:space="preserve">is to </w:delText>
        </w:r>
      </w:del>
      <w:r>
        <w:t>learn facial image feature</w:t>
      </w:r>
      <w:ins w:id="229" w:author="Diane Pulvino" w:date="2022-04-09T08:03:00Z">
        <w:r w:rsidR="00631EA8">
          <w:t>s</w:t>
        </w:r>
      </w:ins>
      <w:ins w:id="230" w:author="Diane Pulvino" w:date="2022-04-10T07:43:00Z">
        <w:r w:rsidR="00917610">
          <w:t>,</w:t>
        </w:r>
      </w:ins>
      <w:r>
        <w:t xml:space="preserve"> and </w:t>
      </w:r>
      <w:ins w:id="231" w:author="Diane Pulvino" w:date="2022-04-09T08:03:00Z">
        <w:r w:rsidR="00631EA8">
          <w:t xml:space="preserve">a </w:t>
        </w:r>
      </w:ins>
      <w:r>
        <w:t>homogeneous-modality attention map</w:t>
      </w:r>
      <w:del w:id="232" w:author="Diane Pulvino" w:date="2022-04-09T08:03:00Z">
        <w:r w:rsidDel="00631EA8">
          <w:delText xml:space="preserve"> through deep neural network (DNN) automatically</w:delText>
        </w:r>
      </w:del>
      <w:ins w:id="233" w:author="Diane Pulvino" w:date="2022-04-10T07:43:00Z">
        <w:r w:rsidR="00917610">
          <w:t xml:space="preserve"> that </w:t>
        </w:r>
      </w:ins>
      <w:del w:id="234" w:author="Diane Pulvino" w:date="2022-04-10T07:43:00Z">
        <w:r w:rsidDel="00917610">
          <w:delText xml:space="preserve">, </w:delText>
        </w:r>
      </w:del>
      <w:del w:id="235" w:author="Diane Pulvino" w:date="2022-04-09T08:03:00Z">
        <w:r w:rsidDel="00631EA8">
          <w:delText xml:space="preserve">and </w:delText>
        </w:r>
      </w:del>
      <w:ins w:id="236" w:author="Diane Pulvino" w:date="2022-04-09T08:03:00Z">
        <w:r w:rsidR="00917610">
          <w:t>yields</w:t>
        </w:r>
        <w:r w:rsidR="00631EA8">
          <w:t xml:space="preserve"> </w:t>
        </w:r>
      </w:ins>
      <w:r>
        <w:t>the final feature</w:t>
      </w:r>
      <w:ins w:id="237" w:author="Diane Pulvino" w:date="2022-04-09T08:03:00Z">
        <w:r w:rsidR="00631EA8">
          <w:t>s</w:t>
        </w:r>
      </w:ins>
      <w:r>
        <w:t xml:space="preserve"> weighted by </w:t>
      </w:r>
      <w:ins w:id="238" w:author="Diane Pulvino" w:date="2022-04-09T08:03:00Z">
        <w:r w:rsidR="00631EA8">
          <w:t xml:space="preserve">the </w:t>
        </w:r>
      </w:ins>
      <w:r>
        <w:t>attention map</w:t>
      </w:r>
      <w:del w:id="239" w:author="Diane Pulvino" w:date="2022-04-09T08:03:00Z">
        <w:r w:rsidDel="00631EA8">
          <w:delText xml:space="preserve"> is yielded</w:delText>
        </w:r>
      </w:del>
      <w:r>
        <w:t xml:space="preserve"> (Marrero Fernandez et al. 2019). Depending on </w:t>
      </w:r>
      <w:del w:id="240" w:author="Diane Pulvino" w:date="2022-04-09T08:04:00Z">
        <w:r w:rsidDel="00631EA8">
          <w:delText xml:space="preserve">different grained </w:delText>
        </w:r>
      </w:del>
      <w:ins w:id="241" w:author="Diane Pulvino" w:date="2022-04-09T08:04:00Z">
        <w:r w:rsidR="00631EA8">
          <w:t xml:space="preserve">the </w:t>
        </w:r>
      </w:ins>
      <w:r>
        <w:t>degree</w:t>
      </w:r>
      <w:del w:id="242" w:author="Diane Pulvino" w:date="2022-04-09T08:04:00Z">
        <w:r w:rsidDel="00631EA8">
          <w:delText>s</w:delText>
        </w:r>
      </w:del>
      <w:r>
        <w:t xml:space="preserve">, </w:t>
      </w:r>
      <w:ins w:id="243" w:author="Diane Pulvino" w:date="2022-04-09T08:04:00Z">
        <w:r w:rsidR="00631EA8">
          <w:t xml:space="preserve">the </w:t>
        </w:r>
      </w:ins>
      <w:r>
        <w:t xml:space="preserve">attention map can </w:t>
      </w:r>
      <w:del w:id="244" w:author="Diane Pulvino" w:date="2022-04-09T08:04:00Z">
        <w:r w:rsidDel="00631EA8">
          <w:delText xml:space="preserve">be </w:delText>
        </w:r>
      </w:del>
      <w:r>
        <w:t>function</w:t>
      </w:r>
      <w:del w:id="245" w:author="Diane Pulvino" w:date="2022-04-10T07:44:00Z">
        <w:r w:rsidDel="00917610">
          <w:delText>ed</w:delText>
        </w:r>
      </w:del>
      <w:r>
        <w:t xml:space="preserve"> on </w:t>
      </w:r>
      <w:ins w:id="246" w:author="Diane Pulvino" w:date="2022-04-09T08:05:00Z">
        <w:r w:rsidR="00631EA8">
          <w:t xml:space="preserve">a </w:t>
        </w:r>
      </w:ins>
      <w:r>
        <w:t>patch level, channel level</w:t>
      </w:r>
      <w:ins w:id="247" w:author="Diane Pulvino" w:date="2022-04-09T08:05:00Z">
        <w:r w:rsidR="00631EA8">
          <w:t>,</w:t>
        </w:r>
      </w:ins>
      <w:r>
        <w:t xml:space="preserve"> and pixel level. For the first case (K. Wang et al. 2020), </w:t>
      </w:r>
      <w:ins w:id="248" w:author="Diane Pulvino" w:date="2022-04-09T08:05:00Z">
        <w:r w:rsidR="00631EA8">
          <w:t xml:space="preserve">the </w:t>
        </w:r>
      </w:ins>
      <w:r>
        <w:t xml:space="preserve">facial image is cropped </w:t>
      </w:r>
      <w:ins w:id="249" w:author="Diane Pulvino" w:date="2022-04-09T08:05:00Z">
        <w:r w:rsidR="00631EA8">
          <w:t xml:space="preserve">into </w:t>
        </w:r>
      </w:ins>
      <w:r>
        <w:t>several patches</w:t>
      </w:r>
      <w:ins w:id="250" w:author="Diane Pulvino" w:date="2022-04-09T08:05:00Z">
        <w:r w:rsidR="00631EA8">
          <w:t>,</w:t>
        </w:r>
      </w:ins>
      <w:del w:id="251" w:author="Diane Pulvino" w:date="2022-04-09T08:05:00Z">
        <w:r w:rsidDel="00631EA8">
          <w:delText>,</w:delText>
        </w:r>
      </w:del>
      <w:r>
        <w:t xml:space="preserve"> </w:t>
      </w:r>
      <w:del w:id="252" w:author="Diane Pulvino" w:date="2022-04-09T08:05:00Z">
        <w:r w:rsidDel="00631EA8">
          <w:delText>which is actually equivalent to</w:delText>
        </w:r>
      </w:del>
      <w:ins w:id="253" w:author="Diane Pulvino" w:date="2022-04-09T08:05:00Z">
        <w:r w:rsidR="00631EA8">
          <w:t>as in</w:t>
        </w:r>
      </w:ins>
      <w:r>
        <w:t xml:space="preserve"> manual partition </w:t>
      </w:r>
      <w:r>
        <w:lastRenderedPageBreak/>
        <w:t xml:space="preserve">based on human intuition. Regions such as eye side and mouth corner are always cropped individually. For the second case (H. Yang et al. 2021), the extracted feature contains the channel dimension. </w:t>
      </w:r>
      <w:ins w:id="254" w:author="Diane Pulvino" w:date="2022-04-09T08:24:00Z">
        <w:r w:rsidR="0072106E">
          <w:t xml:space="preserve">Different </w:t>
        </w:r>
      </w:ins>
      <w:del w:id="255" w:author="Diane Pulvino" w:date="2022-04-09T08:12:00Z">
        <w:r w:rsidDel="0065614C">
          <w:delText>Different c</w:delText>
        </w:r>
      </w:del>
      <w:ins w:id="256" w:author="Diane Pulvino" w:date="2022-04-09T08:24:00Z">
        <w:r w:rsidR="0072106E">
          <w:t>c</w:t>
        </w:r>
      </w:ins>
      <w:r>
        <w:t>hannels have different influence</w:t>
      </w:r>
      <w:ins w:id="257" w:author="Diane Pulvino" w:date="2022-04-09T08:12:00Z">
        <w:r w:rsidR="0065614C">
          <w:t>s and</w:t>
        </w:r>
      </w:ins>
      <w:del w:id="258" w:author="Diane Pulvino" w:date="2022-04-09T08:12:00Z">
        <w:r w:rsidDel="0065614C">
          <w:delText>,</w:delText>
        </w:r>
      </w:del>
      <w:r>
        <w:t xml:space="preserve"> </w:t>
      </w:r>
      <w:del w:id="259" w:author="Diane Pulvino" w:date="2022-04-09T08:12:00Z">
        <w:r w:rsidDel="0065614C">
          <w:delText>it is necessary to</w:delText>
        </w:r>
      </w:del>
      <w:ins w:id="260" w:author="Diane Pulvino" w:date="2022-04-09T08:12:00Z">
        <w:r w:rsidR="0065614C">
          <w:t>must be handled</w:t>
        </w:r>
      </w:ins>
      <w:del w:id="261" w:author="Diane Pulvino" w:date="2022-04-09T08:12:00Z">
        <w:r w:rsidDel="0065614C">
          <w:delText xml:space="preserve"> handle them</w:delText>
        </w:r>
      </w:del>
      <w:r>
        <w:t xml:space="preserve"> </w:t>
      </w:r>
      <w:del w:id="262" w:author="Diane Pulvino" w:date="2022-04-09T08:24:00Z">
        <w:r w:rsidDel="0072106E">
          <w:delText>differently</w:delText>
        </w:r>
      </w:del>
      <w:ins w:id="263" w:author="Diane Pulvino" w:date="2022-04-09T08:24:00Z">
        <w:r w:rsidR="0072106E">
          <w:t>accordingly</w:t>
        </w:r>
      </w:ins>
      <w:r>
        <w:t>. For the third case (J. Li et al. 2020), the feature</w:t>
      </w:r>
      <w:del w:id="264" w:author="Diane Pulvino" w:date="2022-04-09T08:24:00Z">
        <w:r w:rsidDel="0072106E">
          <w:delText xml:space="preserve"> map</w:delText>
        </w:r>
      </w:del>
      <w:r>
        <w:t xml:space="preserve"> and attention map</w:t>
      </w:r>
      <w:ins w:id="265" w:author="Diane Pulvino" w:date="2022-04-09T08:24:00Z">
        <w:r w:rsidR="0072106E">
          <w:t>s</w:t>
        </w:r>
      </w:ins>
      <w:r>
        <w:t xml:space="preserve"> are directly aligned with each other through </w:t>
      </w:r>
      <w:ins w:id="266" w:author="Diane Pulvino" w:date="2022-04-09T08:24:00Z">
        <w:r w:rsidR="0072106E">
          <w:t xml:space="preserve">the </w:t>
        </w:r>
      </w:ins>
      <w:del w:id="267" w:author="Diane Pulvino" w:date="2022-04-09T08:24:00Z">
        <w:r w:rsidDel="0072106E">
          <w:delText>Fully</w:delText>
        </w:r>
      </w:del>
      <w:ins w:id="268" w:author="Diane Pulvino" w:date="2022-04-09T08:24:00Z">
        <w:r w:rsidR="0072106E">
          <w:t xml:space="preserve">fully </w:t>
        </w:r>
      </w:ins>
      <w:del w:id="269" w:author="Diane Pulvino" w:date="2022-04-09T08:24:00Z">
        <w:r w:rsidDel="0072106E">
          <w:delText>-C</w:delText>
        </w:r>
      </w:del>
      <w:ins w:id="270" w:author="Diane Pulvino" w:date="2022-04-09T08:24:00Z">
        <w:r w:rsidR="0072106E">
          <w:t>c</w:t>
        </w:r>
      </w:ins>
      <w:r>
        <w:t>onnected</w:t>
      </w:r>
      <w:del w:id="271" w:author="Diane Pulvino" w:date="2022-04-10T07:44:00Z">
        <w:r w:rsidDel="00917610">
          <w:delText xml:space="preserve"> (FC)</w:delText>
        </w:r>
      </w:del>
      <w:r>
        <w:t xml:space="preserve"> layer, and the attention map directly acts on pixels of the feature map. </w:t>
      </w:r>
      <w:ins w:id="272" w:author="Diane Pulvino" w:date="2022-04-09T08:24:00Z">
        <w:r w:rsidR="0072106E">
          <w:t xml:space="preserve">The </w:t>
        </w:r>
      </w:ins>
      <w:del w:id="273" w:author="Diane Pulvino" w:date="2022-04-09T08:24:00Z">
        <w:r w:rsidDel="0072106E">
          <w:delText xml:space="preserve">Attention </w:delText>
        </w:r>
      </w:del>
      <w:ins w:id="274" w:author="Diane Pulvino" w:date="2022-04-09T08:24:00Z">
        <w:r w:rsidR="0072106E">
          <w:t xml:space="preserve">attention </w:t>
        </w:r>
      </w:ins>
      <w:r>
        <w:t xml:space="preserve">mechanism improves FER under the frontal face. However, </w:t>
      </w:r>
      <w:ins w:id="275" w:author="Diane Pulvino" w:date="2022-04-09T08:25:00Z">
        <w:r w:rsidR="0072106E">
          <w:t xml:space="preserve">performance drops significantly </w:t>
        </w:r>
      </w:ins>
      <w:r>
        <w:t xml:space="preserve">when </w:t>
      </w:r>
      <w:del w:id="276" w:author="Diane Pulvino" w:date="2022-04-09T08:25:00Z">
        <w:r w:rsidDel="0072106E">
          <w:delText>it comes to multi-pose face</w:delText>
        </w:r>
      </w:del>
      <w:ins w:id="277" w:author="Diane Pulvino" w:date="2022-04-09T08:25:00Z">
        <w:r w:rsidR="0072106E">
          <w:t>there are multiple poses</w:t>
        </w:r>
      </w:ins>
      <w:del w:id="278" w:author="Diane Pulvino" w:date="2022-04-09T08:25:00Z">
        <w:r w:rsidDel="0072106E">
          <w:delText xml:space="preserve">, </w:delText>
        </w:r>
      </w:del>
      <w:del w:id="279" w:author="Diane Pulvino" w:date="2022-04-09T08:24:00Z">
        <w:r w:rsidDel="0072106E">
          <w:delText xml:space="preserve">the </w:delText>
        </w:r>
      </w:del>
      <w:del w:id="280" w:author="Diane Pulvino" w:date="2022-04-09T08:25:00Z">
        <w:r w:rsidDel="0072106E">
          <w:delText>performance drops prominently</w:delText>
        </w:r>
      </w:del>
      <w:r>
        <w:t xml:space="preserve">. In addition, </w:t>
      </w:r>
      <w:ins w:id="281" w:author="Diane Pulvino" w:date="2022-04-09T08:25:00Z">
        <w:r w:rsidR="0072106E">
          <w:t xml:space="preserve">attention map generation lacks explicit guidance, leading </w:t>
        </w:r>
      </w:ins>
      <w:del w:id="282" w:author="Diane Pulvino" w:date="2022-04-09T08:25:00Z">
        <w:r w:rsidDel="0072106E">
          <w:delText xml:space="preserve">the generation process of attention map is lack of explicit guidance, which leads </w:delText>
        </w:r>
      </w:del>
      <w:r>
        <w:t xml:space="preserve">to slower convergence. </w:t>
      </w:r>
      <w:del w:id="283" w:author="Diane Pulvino" w:date="2022-04-09T08:26:00Z">
        <w:r w:rsidDel="0072106E">
          <w:delText xml:space="preserve">We </w:delText>
        </w:r>
      </w:del>
      <w:ins w:id="284" w:author="Diane Pulvino" w:date="2022-04-09T08:26:00Z">
        <w:r w:rsidR="0072106E">
          <w:t xml:space="preserve">The proposed method </w:t>
        </w:r>
      </w:ins>
      <w:r>
        <w:t>utilize</w:t>
      </w:r>
      <w:ins w:id="285" w:author="Diane Pulvino" w:date="2022-04-09T08:26:00Z">
        <w:r w:rsidR="0072106E">
          <w:t>s</w:t>
        </w:r>
      </w:ins>
      <w:r>
        <w:t xml:space="preserve"> the</w:t>
      </w:r>
      <w:ins w:id="286" w:author="Diane Pulvino" w:date="2022-04-09T08:26:00Z">
        <w:r w:rsidR="0072106E">
          <w:t xml:space="preserve"> semantic information found in</w:t>
        </w:r>
      </w:ins>
      <w:r>
        <w:t xml:space="preserve"> expression texts </w:t>
      </w:r>
      <w:del w:id="287" w:author="Diane Pulvino" w:date="2022-04-09T08:26:00Z">
        <w:r w:rsidDel="0072106E">
          <w:delText xml:space="preserve">which have strong semantic information to direct the model </w:delText>
        </w:r>
      </w:del>
      <w:r>
        <w:t xml:space="preserve">to focus on the crucial facial regions through cross-modality attention. </w:t>
      </w:r>
      <w:ins w:id="288" w:author="Diane Pulvino" w:date="2022-04-09T08:27:00Z">
        <w:r w:rsidR="0072106E">
          <w:t>This extends the attention mechanism to multi-pose states.</w:t>
        </w:r>
      </w:ins>
      <w:del w:id="289" w:author="Diane Pulvino" w:date="2022-04-09T08:27:00Z">
        <w:r w:rsidDel="0072106E">
          <w:delText>By exploiting the pose features, we extend attention to multi-pose state.</w:delText>
        </w:r>
      </w:del>
    </w:p>
    <w:p w14:paraId="1CCC131F" w14:textId="25B27A7E" w:rsidR="00B67AA2" w:rsidRDefault="00C16834">
      <w:pPr>
        <w:pStyle w:val="BodyText"/>
      </w:pPr>
      <w:del w:id="290" w:author="Diane Pulvino" w:date="2022-04-09T08:29:00Z">
        <w:r w:rsidDel="0072106E">
          <w:delText xml:space="preserve">To solve the </w:delText>
        </w:r>
      </w:del>
      <w:del w:id="291" w:author="Diane Pulvino" w:date="2022-04-09T08:27:00Z">
        <w:r w:rsidDel="0072106E">
          <w:delText xml:space="preserve">problems </w:delText>
        </w:r>
      </w:del>
      <w:del w:id="292" w:author="Diane Pulvino" w:date="2022-04-09T08:29:00Z">
        <w:r w:rsidDel="0072106E">
          <w:delText>of previous works, w</w:delText>
        </w:r>
      </w:del>
      <w:ins w:id="293" w:author="Diane Pulvino" w:date="2022-04-09T08:29:00Z">
        <w:r w:rsidR="0072106E">
          <w:t>W</w:t>
        </w:r>
      </w:ins>
      <w:r>
        <w:t>e propose a pose-aware text-</w:t>
      </w:r>
      <w:del w:id="294" w:author="Diane Pulvino" w:date="2022-04-10T07:46:00Z">
        <w:r w:rsidDel="00917610">
          <w:delText xml:space="preserve">assistant </w:delText>
        </w:r>
      </w:del>
      <w:ins w:id="295" w:author="Diane Pulvino" w:date="2022-04-10T07:46:00Z">
        <w:r w:rsidR="00917610">
          <w:t xml:space="preserve">assisted </w:t>
        </w:r>
      </w:ins>
      <w:r>
        <w:t>FER method</w:t>
      </w:r>
      <w:ins w:id="296" w:author="Diane Pulvino" w:date="2022-04-09T08:29:00Z">
        <w:r w:rsidR="0072106E">
          <w:t xml:space="preserve"> to </w:t>
        </w:r>
        <w:commentRangeStart w:id="297"/>
        <w:r w:rsidR="0072106E">
          <w:t>solve the weaknesses of previous works</w:t>
        </w:r>
        <w:commentRangeEnd w:id="297"/>
        <w:r w:rsidR="0072106E">
          <w:rPr>
            <w:rStyle w:val="CommentReference"/>
          </w:rPr>
          <w:commentReference w:id="297"/>
        </w:r>
        <w:r w:rsidR="0072106E">
          <w:t xml:space="preserve">. </w:t>
        </w:r>
      </w:ins>
      <w:del w:id="298" w:author="Diane Pulvino" w:date="2022-04-09T08:29:00Z">
        <w:r w:rsidDel="0072106E">
          <w:delText>, which</w:delText>
        </w:r>
      </w:del>
      <w:ins w:id="299" w:author="Diane Pulvino" w:date="2022-04-09T08:29:00Z">
        <w:r w:rsidR="0072106E">
          <w:t>Our method</w:t>
        </w:r>
      </w:ins>
      <w:r>
        <w:t xml:space="preserve"> </w:t>
      </w:r>
      <w:del w:id="300" w:author="Diane Pulvino" w:date="2022-04-09T08:29:00Z">
        <w:r w:rsidDel="0072106E">
          <w:delText>is capable of making</w:delText>
        </w:r>
      </w:del>
      <w:ins w:id="301" w:author="Diane Pulvino" w:date="2022-04-09T08:29:00Z">
        <w:r w:rsidR="0072106E">
          <w:t>makes</w:t>
        </w:r>
      </w:ins>
      <w:r>
        <w:t xml:space="preserve"> use of the pose features and the expression texts. </w:t>
      </w:r>
      <w:del w:id="302" w:author="Diane Pulvino" w:date="2022-04-09T08:30:00Z">
        <w:r w:rsidDel="0072106E">
          <w:delText>The t</w:delText>
        </w:r>
      </w:del>
      <w:ins w:id="303" w:author="Diane Pulvino" w:date="2022-04-09T08:30:00Z">
        <w:r w:rsidR="0072106E">
          <w:t>T</w:t>
        </w:r>
      </w:ins>
      <w:r>
        <w:t xml:space="preserve">raining </w:t>
      </w:r>
      <w:del w:id="304" w:author="Diane Pulvino" w:date="2022-04-09T08:30:00Z">
        <w:r w:rsidDel="0072106E">
          <w:delText>involves a two-stage learning procedure</w:delText>
        </w:r>
      </w:del>
      <w:ins w:id="305" w:author="Diane Pulvino" w:date="2022-04-09T08:30:00Z">
        <w:r w:rsidR="0072106E">
          <w:t>occurs in two stages</w:t>
        </w:r>
      </w:ins>
      <w:r>
        <w:t xml:space="preserve">. First, the pose feature extractor </w:t>
      </w:r>
      <w:ins w:id="306" w:author="Diane Pulvino" w:date="2022-04-09T08:30:00Z">
        <w:r w:rsidR="0072106E">
          <w:t xml:space="preserve">is trained for pose classification in </w:t>
        </w:r>
      </w:ins>
      <w:del w:id="307" w:author="Diane Pulvino" w:date="2022-04-09T08:31:00Z">
        <w:r w:rsidDel="0072106E">
          <w:delText xml:space="preserve">cooperating </w:delText>
        </w:r>
      </w:del>
      <w:ins w:id="308" w:author="Diane Pulvino" w:date="2022-04-09T08:31:00Z">
        <w:r w:rsidR="0072106E">
          <w:t xml:space="preserve">cooperation </w:t>
        </w:r>
      </w:ins>
      <w:r>
        <w:t>with a fully</w:t>
      </w:r>
      <w:ins w:id="309" w:author="Diane Pulvino" w:date="2022-04-09T08:31:00Z">
        <w:r w:rsidR="0072106E">
          <w:t xml:space="preserve"> </w:t>
        </w:r>
      </w:ins>
      <w:del w:id="310" w:author="Diane Pulvino" w:date="2022-04-09T08:31:00Z">
        <w:r w:rsidDel="0072106E">
          <w:delText>-</w:delText>
        </w:r>
      </w:del>
      <w:r>
        <w:t>connected layer</w:t>
      </w:r>
      <w:del w:id="311" w:author="Diane Pulvino" w:date="2022-04-09T08:31:00Z">
        <w:r w:rsidDel="0072106E">
          <w:delText xml:space="preserve"> is trained for pose classification</w:delText>
        </w:r>
      </w:del>
      <w:r>
        <w:t xml:space="preserve">, </w:t>
      </w:r>
      <w:del w:id="312" w:author="Diane Pulvino" w:date="2022-04-09T08:31:00Z">
        <w:r w:rsidDel="0072106E">
          <w:delText xml:space="preserve">thus </w:delText>
        </w:r>
      </w:del>
      <w:ins w:id="313" w:author="Diane Pulvino" w:date="2022-04-09T08:31:00Z">
        <w:r w:rsidR="0072106E">
          <w:t xml:space="preserve">so </w:t>
        </w:r>
      </w:ins>
      <w:r>
        <w:t xml:space="preserve">the pose features can be represented as latent vectors. </w:t>
      </w:r>
      <w:del w:id="314" w:author="Diane Pulvino" w:date="2022-04-09T08:31:00Z">
        <w:r w:rsidDel="0072106E">
          <w:delText>Second</w:delText>
        </w:r>
      </w:del>
      <w:ins w:id="315" w:author="Diane Pulvino" w:date="2022-04-09T08:31:00Z">
        <w:r w:rsidR="0072106E">
          <w:t>Next</w:t>
        </w:r>
      </w:ins>
      <w:r>
        <w:t xml:space="preserve">, the head pose features are fused with the expression text embeddings extracted by the text feature extractor. </w:t>
      </w:r>
      <w:ins w:id="316" w:author="Diane Pulvino" w:date="2022-04-09T08:32:00Z">
        <w:r w:rsidR="0072106E">
          <w:t xml:space="preserve">Inspired by </w:t>
        </w:r>
        <w:commentRangeStart w:id="317"/>
        <w:r w:rsidR="0072106E">
          <w:t>(H. Yang et al. 2021)</w:t>
        </w:r>
        <w:commentRangeEnd w:id="317"/>
        <w:r w:rsidR="0072106E">
          <w:rPr>
            <w:rStyle w:val="CommentReference"/>
          </w:rPr>
          <w:commentReference w:id="317"/>
        </w:r>
      </w:ins>
      <w:ins w:id="318" w:author="Diane Pulvino" w:date="2022-04-09T08:33:00Z">
        <w:r w:rsidR="0072106E">
          <w:t>, c</w:t>
        </w:r>
      </w:ins>
      <w:ins w:id="319" w:author="Diane Pulvino" w:date="2022-04-09T08:31:00Z">
        <w:r w:rsidR="0072106E">
          <w:t xml:space="preserve">ross-modality attention is used to </w:t>
        </w:r>
      </w:ins>
      <w:del w:id="320" w:author="Diane Pulvino" w:date="2022-04-09T08:32:00Z">
        <w:r w:rsidDel="0072106E">
          <w:delText>Th</w:delText>
        </w:r>
      </w:del>
      <w:del w:id="321" w:author="Diane Pulvino" w:date="2022-04-09T08:31:00Z">
        <w:r w:rsidDel="0072106E">
          <w:delText>en th</w:delText>
        </w:r>
      </w:del>
      <w:del w:id="322" w:author="Diane Pulvino" w:date="2022-04-09T08:32:00Z">
        <w:r w:rsidDel="0072106E">
          <w:delText>e</w:delText>
        </w:r>
      </w:del>
      <w:ins w:id="323" w:author="Diane Pulvino" w:date="2022-04-09T08:32:00Z">
        <w:r w:rsidR="0072106E">
          <w:t>calculate</w:t>
        </w:r>
      </w:ins>
      <w:r>
        <w:t xml:space="preserve"> attention maps </w:t>
      </w:r>
      <w:del w:id="324" w:author="Diane Pulvino" w:date="2022-04-09T08:32:00Z">
        <w:r w:rsidDel="0072106E">
          <w:delText xml:space="preserve">are calculated </w:delText>
        </w:r>
      </w:del>
      <w:r>
        <w:t xml:space="preserve">for all pairs of head pose feature and </w:t>
      </w:r>
      <w:ins w:id="325" w:author="Diane Pulvino" w:date="2022-04-10T07:47:00Z">
        <w:r w:rsidR="00917610">
          <w:t xml:space="preserve">embedded </w:t>
        </w:r>
      </w:ins>
      <w:r>
        <w:t>expression text</w:t>
      </w:r>
      <w:ins w:id="326" w:author="Diane Pulvino" w:date="2022-04-10T07:47:00Z">
        <w:r w:rsidR="00917610">
          <w:t>s</w:t>
        </w:r>
      </w:ins>
      <w:del w:id="327" w:author="Diane Pulvino" w:date="2022-04-10T07:47:00Z">
        <w:r w:rsidDel="00917610">
          <w:delText xml:space="preserve"> embedding</w:delText>
        </w:r>
      </w:del>
      <w:del w:id="328" w:author="Diane Pulvino" w:date="2022-04-09T08:32:00Z">
        <w:r w:rsidDel="0072106E">
          <w:delText xml:space="preserve"> through cross-modality attention</w:delText>
        </w:r>
      </w:del>
      <w:ins w:id="329" w:author="Diane Pulvino" w:date="2022-04-09T08:32:00Z">
        <w:r w:rsidR="0072106E">
          <w:t>.</w:t>
        </w:r>
      </w:ins>
      <w:del w:id="330" w:author="Diane Pulvino" w:date="2022-04-09T08:32:00Z">
        <w:r w:rsidDel="0072106E">
          <w:delText>,</w:delText>
        </w:r>
      </w:del>
      <w:r>
        <w:t xml:space="preserve"> </w:t>
      </w:r>
      <w:del w:id="331" w:author="Diane Pulvino" w:date="2022-04-09T08:32:00Z">
        <w:r w:rsidDel="0072106E">
          <w:delText>which is inspired by (H. Yang et al. 2021).</w:delText>
        </w:r>
      </w:del>
      <w:r>
        <w:t xml:space="preserve"> Lastly</w:t>
      </w:r>
      <w:ins w:id="332" w:author="Diane Pulvino" w:date="2022-04-09T08:33:00Z">
        <w:r w:rsidR="0072106E">
          <w:t xml:space="preserve">, multi-task learning is implemented; </w:t>
        </w:r>
      </w:ins>
      <w:del w:id="333" w:author="Diane Pulvino" w:date="2022-04-09T08:33:00Z">
        <w:r w:rsidDel="0072106E">
          <w:delText xml:space="preserve"> </w:delText>
        </w:r>
      </w:del>
      <w:r>
        <w:t>the facial image feature weighted by the attention maps is passed through two fully</w:t>
      </w:r>
      <w:ins w:id="334" w:author="Diane Pulvino" w:date="2022-04-09T08:33:00Z">
        <w:r w:rsidR="0072106E">
          <w:t xml:space="preserve"> </w:t>
        </w:r>
      </w:ins>
      <w:del w:id="335" w:author="Diane Pulvino" w:date="2022-04-09T08:33:00Z">
        <w:r w:rsidDel="0072106E">
          <w:delText>-</w:delText>
        </w:r>
      </w:del>
      <w:r>
        <w:t xml:space="preserve">connected layers for </w:t>
      </w:r>
      <w:ins w:id="336" w:author="Diane Pulvino" w:date="2022-04-10T07:47:00Z">
        <w:r w:rsidR="00917610">
          <w:t xml:space="preserve">simultaneous </w:t>
        </w:r>
      </w:ins>
      <w:r>
        <w:t>pose and expression classification</w:t>
      </w:r>
      <w:del w:id="337" w:author="Diane Pulvino" w:date="2022-04-10T07:47:00Z">
        <w:r w:rsidDel="00917610">
          <w:delText xml:space="preserve"> simultaneously</w:delText>
        </w:r>
      </w:del>
      <w:del w:id="338" w:author="Diane Pulvino" w:date="2022-04-09T08:33:00Z">
        <w:r w:rsidDel="0072106E">
          <w:delText>, namely multi-task learning</w:delText>
        </w:r>
      </w:del>
      <w:r>
        <w:t xml:space="preserve">. In general, </w:t>
      </w:r>
      <w:del w:id="339" w:author="Diane Pulvino" w:date="2022-04-09T08:34:00Z">
        <w:r w:rsidDel="0072106E">
          <w:delText xml:space="preserve">we take </w:delText>
        </w:r>
      </w:del>
      <w:r>
        <w:t xml:space="preserve">head pose features and </w:t>
      </w:r>
      <w:del w:id="340" w:author="Diane Pulvino" w:date="2022-04-09T08:34:00Z">
        <w:r w:rsidDel="0072106E">
          <w:delText xml:space="preserve">the </w:delText>
        </w:r>
      </w:del>
      <w:r>
        <w:t>expression texts</w:t>
      </w:r>
      <w:ins w:id="341" w:author="Diane Pulvino" w:date="2022-04-09T08:34:00Z">
        <w:r w:rsidR="0072106E">
          <w:t xml:space="preserve"> are taken</w:t>
        </w:r>
      </w:ins>
      <w:r>
        <w:t xml:space="preserve"> as prior knowledge and </w:t>
      </w:r>
      <w:del w:id="342" w:author="Diane Pulvino" w:date="2022-04-09T08:34:00Z">
        <w:r w:rsidDel="0072106E">
          <w:delText xml:space="preserve">allow </w:delText>
        </w:r>
      </w:del>
      <w:r>
        <w:t xml:space="preserve">pose and expression information </w:t>
      </w:r>
      <w:del w:id="343" w:author="Diane Pulvino" w:date="2022-04-09T08:34:00Z">
        <w:r w:rsidDel="0072106E">
          <w:delText xml:space="preserve">to </w:delText>
        </w:r>
      </w:del>
      <w:r>
        <w:t>co</w:t>
      </w:r>
      <w:del w:id="344" w:author="Diane Pulvino" w:date="2022-04-09T08:34:00Z">
        <w:r w:rsidDel="0072106E">
          <w:delText>-</w:delText>
        </w:r>
      </w:del>
      <w:r>
        <w:t xml:space="preserve">exist. The pose features </w:t>
      </w:r>
      <w:del w:id="345" w:author="Diane Pulvino" w:date="2022-04-09T08:35:00Z">
        <w:r w:rsidDel="008B5D05">
          <w:delText xml:space="preserve">assist </w:delText>
        </w:r>
      </w:del>
      <w:ins w:id="346" w:author="Diane Pulvino" w:date="2022-04-09T08:35:00Z">
        <w:r w:rsidR="008B5D05">
          <w:t xml:space="preserve">allow </w:t>
        </w:r>
      </w:ins>
      <w:r>
        <w:t>the model to</w:t>
      </w:r>
      <w:ins w:id="347" w:author="Diane Pulvino" w:date="2022-04-09T08:35:00Z">
        <w:r w:rsidR="008B5D05">
          <w:t xml:space="preserve"> automatically</w:t>
        </w:r>
      </w:ins>
      <w:r>
        <w:t xml:space="preserve"> adapt</w:t>
      </w:r>
      <w:ins w:id="348" w:author="Diane Pulvino" w:date="2022-04-09T08:35:00Z">
        <w:r w:rsidR="008B5D05">
          <w:t xml:space="preserve"> to</w:t>
        </w:r>
      </w:ins>
      <w:r>
        <w:t xml:space="preserve"> pose variety</w:t>
      </w:r>
      <w:del w:id="349" w:author="Diane Pulvino" w:date="2022-04-09T08:35:00Z">
        <w:r w:rsidDel="008B5D05">
          <w:delText xml:space="preserve"> automatically</w:delText>
        </w:r>
      </w:del>
      <w:r>
        <w:t xml:space="preserve">. Since the expression texts contain stronger semantic information, the attention maps have better </w:t>
      </w:r>
      <w:del w:id="350" w:author="Diane Pulvino" w:date="2022-04-10T08:19:00Z">
        <w:r w:rsidDel="008C7EB5">
          <w:delText>inter</w:delText>
        </w:r>
      </w:del>
      <w:ins w:id="351" w:author="Diane Pulvino" w:date="2022-04-10T08:19:00Z">
        <w:r w:rsidR="008C7EB5">
          <w:t>Inter</w:t>
        </w:r>
      </w:ins>
      <w:r>
        <w:t xml:space="preserve">pretability. Figure [figure1] illustrates an example of surprise. </w:t>
      </w:r>
      <w:del w:id="352" w:author="Diane Pulvino" w:date="2022-04-09T08:37:00Z">
        <w:r w:rsidDel="008B5D05">
          <w:delText>For the</w:delText>
        </w:r>
      </w:del>
      <w:ins w:id="353" w:author="Diane Pulvino" w:date="2022-04-09T08:37:00Z">
        <w:r w:rsidR="008B5D05">
          <w:t>Although the facial image is</w:t>
        </w:r>
      </w:ins>
      <w:r>
        <w:t xml:space="preserve"> </w:t>
      </w:r>
      <w:del w:id="354" w:author="Diane Pulvino" w:date="2022-04-09T08:37:00Z">
        <w:r w:rsidDel="008B5D05">
          <w:delText>non</w:delText>
        </w:r>
      </w:del>
      <w:ins w:id="355" w:author="Diane Pulvino" w:date="2022-04-09T08:37:00Z">
        <w:r w:rsidR="008B5D05">
          <w:t xml:space="preserve">not </w:t>
        </w:r>
      </w:ins>
      <w:del w:id="356" w:author="Diane Pulvino" w:date="2022-04-09T08:37:00Z">
        <w:r w:rsidDel="008B5D05">
          <w:delText>-</w:delText>
        </w:r>
      </w:del>
      <w:r>
        <w:t>frontal</w:t>
      </w:r>
      <w:del w:id="357" w:author="Diane Pulvino" w:date="2022-04-09T08:37:00Z">
        <w:r w:rsidDel="008B5D05">
          <w:delText xml:space="preserve"> facial image</w:delText>
        </w:r>
      </w:del>
      <w:r>
        <w:t xml:space="preserve">, the expression text description still includes important facial regions for recognizing surprise, </w:t>
      </w:r>
      <w:del w:id="358" w:author="Diane Pulvino" w:date="2022-04-09T08:37:00Z">
        <w:r w:rsidDel="008B5D05">
          <w:delText>e.g.</w:delText>
        </w:r>
      </w:del>
      <w:ins w:id="359" w:author="Diane Pulvino" w:date="2022-04-09T08:37:00Z">
        <w:r w:rsidR="008B5D05">
          <w:t>like</w:t>
        </w:r>
      </w:ins>
      <w:r>
        <w:t xml:space="preserve"> the eyebrows and lips.</w:t>
      </w:r>
    </w:p>
    <w:p w14:paraId="5C06449B" w14:textId="345A16D9" w:rsidR="00B67AA2" w:rsidRDefault="00C16834">
      <w:pPr>
        <w:pStyle w:val="BodyText"/>
      </w:pPr>
      <w:r>
        <w:t xml:space="preserve">In summary, the main contributions of our work </w:t>
      </w:r>
      <w:del w:id="360" w:author="Diane Pulvino" w:date="2022-04-10T07:55:00Z">
        <w:r w:rsidDel="00A36DAF">
          <w:delText>include</w:delText>
        </w:r>
      </w:del>
      <w:ins w:id="361" w:author="Diane Pulvino" w:date="2022-04-10T07:55:00Z">
        <w:r w:rsidR="00A36DAF">
          <w:t>are as follows</w:t>
        </w:r>
      </w:ins>
      <w:r>
        <w:t>:</w:t>
      </w:r>
    </w:p>
    <w:p w14:paraId="7782DEEC" w14:textId="5BBB1686" w:rsidR="00B67AA2" w:rsidRDefault="00C16834">
      <w:pPr>
        <w:pStyle w:val="BodyText"/>
      </w:pPr>
      <w:r>
        <w:t>1. We propose a novel method for effective FER. The proposed method automatically adapts to pose variety</w:t>
      </w:r>
      <w:del w:id="362" w:author="Diane Pulvino" w:date="2022-04-09T08:38:00Z">
        <w:r w:rsidDel="008B5D05">
          <w:delText>,</w:delText>
        </w:r>
      </w:del>
      <w:r>
        <w:t xml:space="preserve"> instead of forcibly eliminating or segmenting out pose</w:t>
      </w:r>
      <w:ins w:id="363" w:author="Diane Pulvino" w:date="2022-04-09T08:38:00Z">
        <w:r w:rsidR="008B5D05">
          <w:t>s</w:t>
        </w:r>
      </w:ins>
      <w:r>
        <w:t xml:space="preserve">. We apply </w:t>
      </w:r>
      <w:ins w:id="364" w:author="Diane Pulvino" w:date="2022-04-09T08:38:00Z">
        <w:r w:rsidR="008B5D05">
          <w:t xml:space="preserve">a </w:t>
        </w:r>
      </w:ins>
      <w:r>
        <w:t xml:space="preserve">multi-task learning method for </w:t>
      </w:r>
      <w:ins w:id="365" w:author="Diane Pulvino" w:date="2022-04-09T08:38:00Z">
        <w:r w:rsidR="008B5D05">
          <w:t xml:space="preserve">simultaneous </w:t>
        </w:r>
      </w:ins>
      <w:r>
        <w:t>pose and expression classification</w:t>
      </w:r>
      <w:del w:id="366" w:author="Diane Pulvino" w:date="2022-04-09T08:38:00Z">
        <w:r w:rsidDel="008B5D05">
          <w:delText xml:space="preserve"> simultaneously</w:delText>
        </w:r>
      </w:del>
      <w:r>
        <w:t>.</w:t>
      </w:r>
    </w:p>
    <w:p w14:paraId="72AF0429" w14:textId="745D8650" w:rsidR="00B67AA2" w:rsidRDefault="00C16834">
      <w:pPr>
        <w:pStyle w:val="BodyText"/>
      </w:pPr>
      <w:r>
        <w:t>2. We introduce cross-modality attention to generate attention maps</w:t>
      </w:r>
      <w:del w:id="367" w:author="Diane Pulvino" w:date="2022-04-09T08:39:00Z">
        <w:r w:rsidDel="008B5D05">
          <w:delText>, which is more superior than homogeneous-modality attention</w:delText>
        </w:r>
      </w:del>
      <w:r>
        <w:t xml:space="preserve">. </w:t>
      </w:r>
      <w:del w:id="368" w:author="Diane Pulvino" w:date="2022-04-09T08:39:00Z">
        <w:r w:rsidDel="008B5D05">
          <w:delText>Intuitively, e</w:delText>
        </w:r>
      </w:del>
      <w:ins w:id="369" w:author="Diane Pulvino" w:date="2022-04-09T08:39:00Z">
        <w:r w:rsidR="008B5D05">
          <w:t>E</w:t>
        </w:r>
      </w:ins>
      <w:r>
        <w:t>xpression texts contain strong</w:t>
      </w:r>
      <w:del w:id="370" w:author="Diane Pulvino" w:date="2022-04-09T08:39:00Z">
        <w:r w:rsidDel="008B5D05">
          <w:delText>er</w:delText>
        </w:r>
      </w:del>
      <w:r>
        <w:t xml:space="preserve"> semantic information </w:t>
      </w:r>
      <w:del w:id="371" w:author="Diane Pulvino" w:date="2022-04-09T08:39:00Z">
        <w:r w:rsidDel="008B5D05">
          <w:delText xml:space="preserve">which </w:delText>
        </w:r>
      </w:del>
      <w:ins w:id="372" w:author="Diane Pulvino" w:date="2022-04-09T08:39:00Z">
        <w:r w:rsidR="008B5D05">
          <w:t xml:space="preserve">that </w:t>
        </w:r>
      </w:ins>
      <w:r>
        <w:t xml:space="preserve">can guide the model to focus on crucial regions. Therefore, </w:t>
      </w:r>
      <w:del w:id="373" w:author="Diane Pulvino" w:date="2022-04-09T08:39:00Z">
        <w:r w:rsidDel="008B5D05">
          <w:delText xml:space="preserve">the </w:delText>
        </w:r>
      </w:del>
      <w:r>
        <w:t xml:space="preserve">cross-modality attention </w:t>
      </w:r>
      <w:del w:id="374" w:author="Diane Pulvino" w:date="2022-04-09T08:39:00Z">
        <w:r w:rsidDel="008B5D05">
          <w:delText>can explain better</w:delText>
        </w:r>
      </w:del>
      <w:ins w:id="375" w:author="Diane Pulvino" w:date="2022-04-09T08:39:00Z">
        <w:r w:rsidR="008B5D05">
          <w:t>is better able to explain</w:t>
        </w:r>
      </w:ins>
      <w:r>
        <w:t xml:space="preserve"> why a facial image is judged to have a certain expression. To the best of our knowledge, expression texts </w:t>
      </w:r>
      <w:del w:id="376" w:author="Diane Pulvino" w:date="2022-04-09T08:40:00Z">
        <w:r w:rsidDel="008B5D05">
          <w:delText xml:space="preserve">which are </w:delText>
        </w:r>
      </w:del>
      <w:r>
        <w:t xml:space="preserve">derived from </w:t>
      </w:r>
      <w:del w:id="377" w:author="Diane Pulvino" w:date="2022-04-09T08:40:00Z">
        <w:r w:rsidDel="008B5D05">
          <w:delText xml:space="preserve">Action </w:delText>
        </w:r>
      </w:del>
      <w:ins w:id="378" w:author="Diane Pulvino" w:date="2022-04-09T08:40:00Z">
        <w:r w:rsidR="008B5D05">
          <w:t xml:space="preserve">action </w:t>
        </w:r>
      </w:ins>
      <w:del w:id="379" w:author="Diane Pulvino" w:date="2022-04-09T08:40:00Z">
        <w:r w:rsidDel="008B5D05">
          <w:delText xml:space="preserve">Unit </w:delText>
        </w:r>
      </w:del>
      <w:ins w:id="380" w:author="Diane Pulvino" w:date="2022-04-09T08:40:00Z">
        <w:r w:rsidR="008B5D05">
          <w:t xml:space="preserve">unit </w:t>
        </w:r>
      </w:ins>
      <w:r>
        <w:t>(AU) descriptions (Ekman, Friesen, and Ellsworth 2013) have n</w:t>
      </w:r>
      <w:del w:id="381" w:author="Diane Pulvino" w:date="2022-04-09T08:40:00Z">
        <w:r w:rsidDel="008B5D05">
          <w:delText>ever been considered and used for FER</w:delText>
        </w:r>
      </w:del>
      <w:ins w:id="382" w:author="Diane Pulvino" w:date="2022-04-09T08:40:00Z">
        <w:r w:rsidR="008B5D05">
          <w:t xml:space="preserve">ot previously been considered for </w:t>
        </w:r>
      </w:ins>
      <w:ins w:id="383" w:author="Diane Pulvino" w:date="2022-04-09T08:41:00Z">
        <w:r w:rsidR="008B5D05">
          <w:t>FER</w:t>
        </w:r>
      </w:ins>
      <w:r>
        <w:t>.</w:t>
      </w:r>
    </w:p>
    <w:p w14:paraId="3F3F7F9F" w14:textId="2025E2EF" w:rsidR="00B67AA2" w:rsidRDefault="00C16834">
      <w:pPr>
        <w:pStyle w:val="BodyText"/>
      </w:pPr>
      <w:r>
        <w:t>3. The proposed method is evaluated on the Multi-PIE and BU-3DFE data</w:t>
      </w:r>
      <w:ins w:id="384" w:author="Diane Pulvino" w:date="2022-04-09T08:41:00Z">
        <w:r w:rsidR="008B5D05">
          <w:t xml:space="preserve"> </w:t>
        </w:r>
      </w:ins>
      <w:r>
        <w:t>set</w:t>
      </w:r>
      <w:ins w:id="385" w:author="Diane Pulvino" w:date="2022-04-09T08:41:00Z">
        <w:r w:rsidR="008B5D05">
          <w:t>s</w:t>
        </w:r>
      </w:ins>
      <w:r>
        <w:t>. Experimental results show that our proposed method outperforms several state-of-</w:t>
      </w:r>
      <w:r>
        <w:lastRenderedPageBreak/>
        <w:t>the-art</w:t>
      </w:r>
      <w:del w:id="386" w:author="Diane Pulvino" w:date="2022-04-09T08:41:00Z">
        <w:r w:rsidDel="008B5D05">
          <w:delText xml:space="preserve"> (SOTA)</w:delText>
        </w:r>
      </w:del>
      <w:r>
        <w:t xml:space="preserve"> methods, </w:t>
      </w:r>
      <w:del w:id="387" w:author="Diane Pulvino" w:date="2022-04-09T08:42:00Z">
        <w:r w:rsidDel="008B5D05">
          <w:delText>which verifies</w:delText>
        </w:r>
      </w:del>
      <w:ins w:id="388" w:author="Diane Pulvino" w:date="2022-04-09T08:42:00Z">
        <w:r w:rsidR="008B5D05">
          <w:t>verifying</w:t>
        </w:r>
      </w:ins>
      <w:r>
        <w:t xml:space="preserve"> the effectiveness</w:t>
      </w:r>
      <w:ins w:id="389" w:author="Diane Pulvino" w:date="2022-04-10T07:59:00Z">
        <w:r w:rsidR="00A36DAF">
          <w:t xml:space="preserve"> of leveraging</w:t>
        </w:r>
      </w:ins>
      <w:r>
        <w:t xml:space="preserve"> </w:t>
      </w:r>
      <w:del w:id="390" w:author="Diane Pulvino" w:date="2022-04-10T07:59:00Z">
        <w:r w:rsidDel="00A36DAF">
          <w:delText xml:space="preserve">of </w:delText>
        </w:r>
      </w:del>
      <w:r>
        <w:t xml:space="preserve">pose awareness and </w:t>
      </w:r>
      <w:del w:id="391" w:author="Diane Pulvino" w:date="2022-04-10T07:59:00Z">
        <w:r w:rsidDel="00A36DAF">
          <w:delText xml:space="preserve">the guidance of </w:delText>
        </w:r>
      </w:del>
      <w:r>
        <w:t>expression texts</w:t>
      </w:r>
      <w:ins w:id="392" w:author="Diane Pulvino" w:date="2022-04-10T07:59:00Z">
        <w:r w:rsidR="00A36DAF">
          <w:t xml:space="preserve"> to improve FER</w:t>
        </w:r>
      </w:ins>
      <w:r>
        <w:t>.</w:t>
      </w:r>
    </w:p>
    <w:p w14:paraId="020FD1CE" w14:textId="77777777" w:rsidR="00B67AA2" w:rsidRDefault="00C16834">
      <w:pPr>
        <w:pStyle w:val="Heading1"/>
      </w:pPr>
      <w:bookmarkStart w:id="393" w:name="related-work"/>
      <w:bookmarkEnd w:id="393"/>
      <w:r>
        <w:t>Related Work</w:t>
      </w:r>
    </w:p>
    <w:p w14:paraId="33F0738D" w14:textId="29518726" w:rsidR="00B67AA2" w:rsidRDefault="00C16834">
      <w:pPr>
        <w:pStyle w:val="FirstParagraph"/>
      </w:pPr>
      <w:del w:id="394" w:author="Diane Pulvino" w:date="2022-04-09T08:42:00Z">
        <w:r w:rsidDel="008B5D05">
          <w:delText>In t</w:delText>
        </w:r>
      </w:del>
      <w:ins w:id="395" w:author="Diane Pulvino" w:date="2022-04-09T08:42:00Z">
        <w:r w:rsidR="008B5D05">
          <w:t>T</w:t>
        </w:r>
      </w:ins>
      <w:r>
        <w:t>his sectio</w:t>
      </w:r>
      <w:del w:id="396" w:author="Diane Pulvino" w:date="2022-04-09T08:42:00Z">
        <w:r w:rsidDel="008B5D05">
          <w:delText>n,</w:delText>
        </w:r>
      </w:del>
      <w:ins w:id="397" w:author="Diane Pulvino" w:date="2022-04-09T08:42:00Z">
        <w:r w:rsidR="008B5D05">
          <w:t>n</w:t>
        </w:r>
      </w:ins>
      <w:r>
        <w:t xml:space="preserve"> </w:t>
      </w:r>
      <w:del w:id="398" w:author="Diane Pulvino" w:date="2022-04-09T08:42:00Z">
        <w:r w:rsidDel="008B5D05">
          <w:delText xml:space="preserve">we </w:delText>
        </w:r>
      </w:del>
      <w:r>
        <w:t>discuss</w:t>
      </w:r>
      <w:ins w:id="399" w:author="Diane Pulvino" w:date="2022-04-09T08:42:00Z">
        <w:r w:rsidR="008B5D05">
          <w:t>es</w:t>
        </w:r>
      </w:ins>
      <w:del w:id="400" w:author="Diane Pulvino" w:date="2022-04-09T08:42:00Z">
        <w:r w:rsidDel="008B5D05">
          <w:delText xml:space="preserve"> the</w:delText>
        </w:r>
      </w:del>
      <w:r>
        <w:t xml:space="preserve"> existing </w:t>
      </w:r>
      <w:del w:id="401" w:author="Diane Pulvino" w:date="2022-04-09T08:42:00Z">
        <w:r w:rsidDel="008B5D05">
          <w:delText xml:space="preserve">works about </w:delText>
        </w:r>
      </w:del>
      <w:r>
        <w:t>generation-based</w:t>
      </w:r>
      <w:del w:id="402" w:author="Diane Pulvino" w:date="2022-04-09T08:42:00Z">
        <w:r w:rsidDel="008B5D05">
          <w:delText xml:space="preserve"> FER methods</w:delText>
        </w:r>
      </w:del>
      <w:r>
        <w:t>, pose-robustness-</w:t>
      </w:r>
      <w:del w:id="403" w:author="Diane Pulvino" w:date="2022-04-09T08:42:00Z">
        <w:r w:rsidDel="008B5D05">
          <w:delText xml:space="preserve"> </w:delText>
        </w:r>
      </w:del>
      <w:r>
        <w:t>based</w:t>
      </w:r>
      <w:del w:id="404" w:author="Diane Pulvino" w:date="2022-04-09T08:42:00Z">
        <w:r w:rsidDel="008B5D05">
          <w:delText xml:space="preserve"> FER methods</w:delText>
        </w:r>
      </w:del>
      <w:r>
        <w:t>, and attention-based FER methods</w:t>
      </w:r>
      <w:del w:id="405" w:author="Diane Pulvino" w:date="2022-04-09T08:42:00Z">
        <w:r w:rsidDel="008B5D05">
          <w:delText xml:space="preserve"> respectively</w:delText>
        </w:r>
      </w:del>
      <w:r>
        <w:t xml:space="preserve">, </w:t>
      </w:r>
      <w:del w:id="406" w:author="Diane Pulvino" w:date="2022-04-09T08:42:00Z">
        <w:r w:rsidDel="008B5D05">
          <w:delText>which are</w:delText>
        </w:r>
      </w:del>
      <w:ins w:id="407" w:author="Diane Pulvino" w:date="2022-04-09T08:42:00Z">
        <w:r w:rsidR="008B5D05">
          <w:t>as they are</w:t>
        </w:r>
      </w:ins>
      <w:r>
        <w:t xml:space="preserve"> closely related to our proposed method.</w:t>
      </w:r>
    </w:p>
    <w:p w14:paraId="2A8DA60B" w14:textId="3FF31CA8" w:rsidR="00B67AA2" w:rsidRDefault="00C16834">
      <w:pPr>
        <w:pStyle w:val="Heading2"/>
      </w:pPr>
      <w:bookmarkStart w:id="408" w:name="generation-based-fer"/>
      <w:bookmarkEnd w:id="408"/>
      <w:r>
        <w:t>Generation-</w:t>
      </w:r>
      <w:del w:id="409" w:author="Diane Pulvino" w:date="2022-04-09T08:43:00Z">
        <w:r w:rsidDel="008B5D05">
          <w:delText xml:space="preserve">based </w:delText>
        </w:r>
      </w:del>
      <w:ins w:id="410" w:author="Diane Pulvino" w:date="2022-04-09T08:43:00Z">
        <w:r w:rsidR="008B5D05">
          <w:t xml:space="preserve">Based </w:t>
        </w:r>
      </w:ins>
      <w:r>
        <w:t>FER</w:t>
      </w:r>
    </w:p>
    <w:p w14:paraId="1727B8DC" w14:textId="28343903" w:rsidR="00B67AA2" w:rsidRDefault="00C16834">
      <w:pPr>
        <w:pStyle w:val="FirstParagraph"/>
      </w:pPr>
      <w:del w:id="411" w:author="Diane Pulvino" w:date="2022-04-09T08:43:00Z">
        <w:r w:rsidDel="008B5D05">
          <w:delText xml:space="preserve">For the method based on generation, </w:delText>
        </w:r>
      </w:del>
      <w:r w:rsidRPr="008B5D05">
        <w:rPr>
          <w:rPrChange w:id="412" w:author="Diane Pulvino" w:date="2022-04-09T08:43:00Z">
            <w:rPr>
              <w:i/>
            </w:rPr>
          </w:rPrChange>
        </w:rPr>
        <w:t>Zhang et al</w:t>
      </w:r>
      <w:r>
        <w:rPr>
          <w:i/>
        </w:rPr>
        <w:t>.</w:t>
      </w:r>
      <w:r>
        <w:t xml:space="preserve"> (F. Zhang et al. 2018) propose a joint pose and expression modeling method. </w:t>
      </w:r>
      <w:ins w:id="413" w:author="Diane Pulvino" w:date="2022-04-09T08:43:00Z">
        <w:r w:rsidR="008B5D05">
          <w:t xml:space="preserve">The identity feature extracted from the encoder and the </w:t>
        </w:r>
      </w:ins>
      <w:del w:id="414" w:author="Diane Pulvino" w:date="2022-04-09T08:43:00Z">
        <w:r w:rsidDel="008B5D05">
          <w:delText>The c</w:delText>
        </w:r>
      </w:del>
      <w:ins w:id="415" w:author="Diane Pulvino" w:date="2022-04-09T08:43:00Z">
        <w:r w:rsidR="008B5D05">
          <w:t>c</w:t>
        </w:r>
      </w:ins>
      <w:r>
        <w:t>oded pose and expression</w:t>
      </w:r>
      <w:del w:id="416" w:author="Diane Pulvino" w:date="2022-04-09T08:43:00Z">
        <w:r w:rsidDel="008B5D05">
          <w:delText xml:space="preserve"> together with the identify feature extracted from the encoder,</w:delText>
        </w:r>
      </w:del>
      <w:r>
        <w:t xml:space="preserve"> are passed through the decoder to synthesize facial images with different expressions under arbitrary poses. Ultimately, the method expands the training set to </w:t>
      </w:r>
      <w:commentRangeStart w:id="417"/>
      <w:r>
        <w:t>tens of</w:t>
      </w:r>
      <w:commentRangeEnd w:id="417"/>
      <w:r w:rsidR="008B5D05">
        <w:rPr>
          <w:rStyle w:val="CommentReference"/>
        </w:rPr>
        <w:commentReference w:id="417"/>
      </w:r>
      <w:r>
        <w:t xml:space="preserve"> times of the original. </w:t>
      </w:r>
      <w:commentRangeStart w:id="418"/>
      <w:r w:rsidRPr="008B5D05">
        <w:rPr>
          <w:rPrChange w:id="419" w:author="Diane Pulvino" w:date="2022-04-09T08:44:00Z">
            <w:rPr>
              <w:i/>
            </w:rPr>
          </w:rPrChange>
        </w:rPr>
        <w:t>Zhang et al.</w:t>
      </w:r>
      <w:r>
        <w:t xml:space="preserve"> </w:t>
      </w:r>
      <w:commentRangeEnd w:id="418"/>
      <w:r w:rsidR="008B5D05">
        <w:rPr>
          <w:rStyle w:val="CommentReference"/>
        </w:rPr>
        <w:commentReference w:id="418"/>
      </w:r>
      <w:r>
        <w:t>(F. Zhang et al. 2020) improve the above</w:t>
      </w:r>
      <w:ins w:id="420" w:author="Diane Pulvino" w:date="2022-04-10T08:01:00Z">
        <w:r w:rsidR="00A36DAF">
          <w:t xml:space="preserve"> </w:t>
        </w:r>
      </w:ins>
      <w:del w:id="421" w:author="Diane Pulvino" w:date="2022-04-10T08:01:00Z">
        <w:r w:rsidDel="00A36DAF">
          <w:delText xml:space="preserve"> </w:delText>
        </w:r>
      </w:del>
      <w:r>
        <w:t xml:space="preserve">method </w:t>
      </w:r>
      <w:del w:id="422" w:author="Diane Pulvino" w:date="2022-04-09T08:46:00Z">
        <w:r w:rsidDel="00861DCC">
          <w:delText>in which</w:delText>
        </w:r>
      </w:del>
      <w:ins w:id="423" w:author="Diane Pulvino" w:date="2022-04-09T08:46:00Z">
        <w:r w:rsidR="00861DCC">
          <w:t>by guiding the generator using</w:t>
        </w:r>
      </w:ins>
      <w:r>
        <w:t xml:space="preserve"> </w:t>
      </w:r>
      <w:del w:id="424" w:author="Diane Pulvino" w:date="2022-04-09T08:46:00Z">
        <w:r w:rsidDel="00861DCC">
          <w:delText xml:space="preserve">face </w:delText>
        </w:r>
      </w:del>
      <w:ins w:id="425" w:author="Diane Pulvino" w:date="2022-04-09T08:46:00Z">
        <w:r w:rsidR="00861DCC">
          <w:t xml:space="preserve">facial </w:t>
        </w:r>
      </w:ins>
      <w:r>
        <w:t>landmark</w:t>
      </w:r>
      <w:ins w:id="426" w:author="Diane Pulvino" w:date="2022-04-09T08:46:00Z">
        <w:r w:rsidR="00861DCC">
          <w:t>s</w:t>
        </w:r>
      </w:ins>
      <w:r>
        <w:t xml:space="preserve"> rather than pose and expression code</w:t>
      </w:r>
      <w:ins w:id="427" w:author="Diane Pulvino" w:date="2022-04-09T08:47:00Z">
        <w:r w:rsidR="00861DCC">
          <w:t>, as landmarks</w:t>
        </w:r>
      </w:ins>
      <w:del w:id="428" w:author="Diane Pulvino" w:date="2022-04-09T08:46:00Z">
        <w:r w:rsidDel="00861DCC">
          <w:delText xml:space="preserve"> is utilized to guide the generator to yield target facial image</w:delText>
        </w:r>
      </w:del>
      <w:ins w:id="429" w:author="Diane Pulvino" w:date="2022-04-09T08:47:00Z">
        <w:r w:rsidR="00861DCC">
          <w:t xml:space="preserve"> contain</w:t>
        </w:r>
      </w:ins>
      <w:del w:id="430" w:author="Diane Pulvino" w:date="2022-04-09T08:47:00Z">
        <w:r w:rsidDel="00861DCC">
          <w:delText xml:space="preserve">. </w:delText>
        </w:r>
      </w:del>
      <w:del w:id="431" w:author="Diane Pulvino" w:date="2022-04-09T08:46:00Z">
        <w:r w:rsidDel="00861DCC">
          <w:delText xml:space="preserve">Comparing with </w:delText>
        </w:r>
      </w:del>
      <w:del w:id="432" w:author="Diane Pulvino" w:date="2022-04-09T08:47:00Z">
        <w:r w:rsidDel="00861DCC">
          <w:delText>the above method, landmark contains</w:delText>
        </w:r>
      </w:del>
      <w:r>
        <w:t xml:space="preserve"> more intuitive and detailed guidance.</w:t>
      </w:r>
      <w:ins w:id="433" w:author="Diane Pulvino" w:date="2022-04-09T08:47:00Z">
        <w:r w:rsidR="00861DCC">
          <w:t xml:space="preserve"> </w:t>
        </w:r>
      </w:ins>
      <w:del w:id="434" w:author="Diane Pulvino" w:date="2022-04-09T08:47:00Z">
        <w:r w:rsidDel="00861DCC">
          <w:delText xml:space="preserve"> On the one hand, t</w:delText>
        </w:r>
      </w:del>
      <w:ins w:id="435" w:author="Diane Pulvino" w:date="2022-04-09T08:47:00Z">
        <w:r w:rsidR="00861DCC">
          <w:t>T</w:t>
        </w:r>
      </w:ins>
      <w:r>
        <w:t>he performance of the classifier largely depends on the quality of the training set</w:t>
      </w:r>
      <w:del w:id="436" w:author="Diane Pulvino" w:date="2022-04-09T08:47:00Z">
        <w:r w:rsidDel="00861DCC">
          <w:delText xml:space="preserve">, </w:delText>
        </w:r>
      </w:del>
      <w:ins w:id="437" w:author="Diane Pulvino" w:date="2022-04-09T08:47:00Z">
        <w:r w:rsidR="00861DCC">
          <w:t xml:space="preserve">. </w:t>
        </w:r>
      </w:ins>
      <w:del w:id="438" w:author="Diane Pulvino" w:date="2022-04-09T08:47:00Z">
        <w:r w:rsidDel="00861DCC">
          <w:delText>but the</w:delText>
        </w:r>
      </w:del>
      <w:ins w:id="439" w:author="Diane Pulvino" w:date="2022-04-09T08:47:00Z">
        <w:r w:rsidR="00861DCC">
          <w:t xml:space="preserve">While the generated images greatly enrich and enlarge the training set, </w:t>
        </w:r>
      </w:ins>
      <w:ins w:id="440" w:author="Diane Pulvino" w:date="2022-04-09T08:48:00Z">
        <w:r w:rsidR="00861DCC">
          <w:t>they</w:t>
        </w:r>
      </w:ins>
      <w:del w:id="441" w:author="Diane Pulvino" w:date="2022-04-09T08:48:00Z">
        <w:r w:rsidDel="00861DCC">
          <w:delText xml:space="preserve"> generated images</w:delText>
        </w:r>
      </w:del>
      <w:r>
        <w:t xml:space="preserve"> are </w:t>
      </w:r>
      <w:ins w:id="442" w:author="Diane Pulvino" w:date="2022-04-09T08:47:00Z">
        <w:r w:rsidR="00861DCC">
          <w:t xml:space="preserve">typically </w:t>
        </w:r>
      </w:ins>
      <w:r>
        <w:t>quite different from the origin</w:t>
      </w:r>
      <w:ins w:id="443" w:author="Diane Pulvino" w:date="2022-04-09T08:47:00Z">
        <w:r w:rsidR="00861DCC">
          <w:t>al</w:t>
        </w:r>
      </w:ins>
      <w:r>
        <w:t xml:space="preserve"> images</w:t>
      </w:r>
      <w:ins w:id="444" w:author="Diane Pulvino" w:date="2022-04-10T08:02:00Z">
        <w:r w:rsidR="00A36DAF">
          <w:t>, reducing</w:t>
        </w:r>
      </w:ins>
      <w:del w:id="445" w:author="Diane Pulvino" w:date="2022-04-09T08:47:00Z">
        <w:r w:rsidDel="00861DCC">
          <w:delText xml:space="preserve"> in reality</w:delText>
        </w:r>
      </w:del>
      <w:del w:id="446" w:author="Diane Pulvino" w:date="2022-04-10T08:02:00Z">
        <w:r w:rsidDel="00A36DAF">
          <w:delText>.</w:delText>
        </w:r>
      </w:del>
      <w:r>
        <w:t xml:space="preserve"> </w:t>
      </w:r>
      <w:del w:id="447" w:author="Diane Pulvino" w:date="2022-04-09T08:48:00Z">
        <w:r w:rsidDel="00861DCC">
          <w:delText>On the other hand, although the generated images greatly enrich and enlarge the training set, t</w:delText>
        </w:r>
      </w:del>
      <w:ins w:id="448" w:author="Diane Pulvino" w:date="2022-04-10T08:02:00Z">
        <w:r w:rsidR="00A36DAF">
          <w:t>t</w:t>
        </w:r>
      </w:ins>
      <w:r>
        <w:t xml:space="preserve">he efficiency of </w:t>
      </w:r>
      <w:ins w:id="449" w:author="Diane Pulvino" w:date="2022-04-09T08:48:00Z">
        <w:r w:rsidR="00861DCC">
          <w:t xml:space="preserve">the </w:t>
        </w:r>
      </w:ins>
      <w:r>
        <w:t>training model</w:t>
      </w:r>
      <w:del w:id="450" w:author="Diane Pulvino" w:date="2022-04-10T08:02:00Z">
        <w:r w:rsidDel="00A36DAF">
          <w:delText xml:space="preserve"> is </w:delText>
        </w:r>
      </w:del>
      <w:del w:id="451" w:author="Diane Pulvino" w:date="2022-04-09T08:48:00Z">
        <w:r w:rsidDel="00861DCC">
          <w:delText>reduced prominently</w:delText>
        </w:r>
      </w:del>
      <w:r>
        <w:t>.</w:t>
      </w:r>
    </w:p>
    <w:p w14:paraId="69EB809F" w14:textId="59FFA0C5" w:rsidR="00B67AA2" w:rsidRDefault="00C16834">
      <w:pPr>
        <w:pStyle w:val="Heading2"/>
      </w:pPr>
      <w:bookmarkStart w:id="452" w:name="pose-robustness-based-fer"/>
      <w:bookmarkEnd w:id="452"/>
      <w:r>
        <w:t>Pose-Robustness-</w:t>
      </w:r>
      <w:del w:id="453" w:author="Diane Pulvino" w:date="2022-04-09T08:48:00Z">
        <w:r w:rsidDel="00861DCC">
          <w:delText xml:space="preserve">based </w:delText>
        </w:r>
      </w:del>
      <w:ins w:id="454" w:author="Diane Pulvino" w:date="2022-04-09T08:48:00Z">
        <w:r w:rsidR="00861DCC">
          <w:t xml:space="preserve">Based </w:t>
        </w:r>
      </w:ins>
      <w:r>
        <w:t>FER</w:t>
      </w:r>
    </w:p>
    <w:p w14:paraId="0AB25684" w14:textId="0B01A010" w:rsidR="00B67AA2" w:rsidRDefault="00C16834">
      <w:pPr>
        <w:pStyle w:val="FirstParagraph"/>
      </w:pPr>
      <w:del w:id="455" w:author="Diane Pulvino" w:date="2022-04-09T08:50:00Z">
        <w:r w:rsidDel="00861DCC">
          <w:delText xml:space="preserve">For the method based on normalization, </w:delText>
        </w:r>
      </w:del>
      <w:r w:rsidRPr="00861DCC">
        <w:rPr>
          <w:rPrChange w:id="456" w:author="Diane Pulvino" w:date="2022-04-09T08:50:00Z">
            <w:rPr>
              <w:i/>
            </w:rPr>
          </w:rPrChange>
        </w:rPr>
        <w:t>Lai et al.</w:t>
      </w:r>
      <w:r>
        <w:t xml:space="preserve"> (Y.-H. Lai and Lai 2018) propose a</w:t>
      </w:r>
      <w:ins w:id="457" w:author="Diane Pulvino" w:date="2022-04-09T08:50:00Z">
        <w:r w:rsidR="00861DCC">
          <w:t>n</w:t>
        </w:r>
      </w:ins>
      <w:r>
        <w:t xml:space="preserve"> emotion-preserving representation learning method, which </w:t>
      </w:r>
      <w:ins w:id="458" w:author="Diane Pulvino" w:date="2022-04-09T08:50:00Z">
        <w:r w:rsidR="00861DCC">
          <w:t xml:space="preserve">uses a generative adversarial network (GAN) to </w:t>
        </w:r>
      </w:ins>
      <w:del w:id="459" w:author="Diane Pulvino" w:date="2022-04-09T08:50:00Z">
        <w:r w:rsidDel="00861DCC">
          <w:delText>frontalizes input</w:delText>
        </w:r>
      </w:del>
      <w:ins w:id="460" w:author="Diane Pulvino" w:date="2022-04-09T08:50:00Z">
        <w:r w:rsidR="00861DCC">
          <w:t>convert</w:t>
        </w:r>
      </w:ins>
      <w:r>
        <w:t xml:space="preserve"> non-frontal face images into frontal face images </w:t>
      </w:r>
      <w:del w:id="461" w:author="Diane Pulvino" w:date="2022-04-09T08:51:00Z">
        <w:r w:rsidDel="00861DCC">
          <w:delText xml:space="preserve">based on generative adversarial network (GAN) </w:delText>
        </w:r>
      </w:del>
      <w:r>
        <w:t xml:space="preserve">while preserving the expression characteristics. </w:t>
      </w:r>
      <w:del w:id="462" w:author="Diane Pulvino" w:date="2022-04-09T08:51:00Z">
        <w:r w:rsidDel="00861DCC">
          <w:delText>Then t</w:delText>
        </w:r>
      </w:del>
      <w:ins w:id="463" w:author="Diane Pulvino" w:date="2022-04-09T08:51:00Z">
        <w:r w:rsidR="00861DCC">
          <w:t>T</w:t>
        </w:r>
      </w:ins>
      <w:r>
        <w:t xml:space="preserve">he feature extracted by the generator is used for FER. </w:t>
      </w:r>
      <w:r w:rsidRPr="00861DCC">
        <w:rPr>
          <w:rPrChange w:id="464" w:author="Diane Pulvino" w:date="2022-04-09T08:51:00Z">
            <w:rPr>
              <w:i/>
            </w:rPr>
          </w:rPrChange>
        </w:rPr>
        <w:t>Jampour et al.</w:t>
      </w:r>
      <w:r>
        <w:t xml:space="preserve"> (Jampour and Moin 2021) propose a pose-invariant face frontalization method to learn mapping functions between frontal and non-frontal faces’ coefficients. Then spare coding is exploited to synthesize the frontalized faces. However, the quality of the generated image decreases significantly as the pose difference increases</w:t>
      </w:r>
      <w:ins w:id="465" w:author="Diane Pulvino" w:date="2022-04-09T08:52:00Z">
        <w:r w:rsidR="00861DCC">
          <w:t xml:space="preserve"> due to stretching artifacts</w:t>
        </w:r>
      </w:ins>
      <w:r>
        <w:t xml:space="preserve">. </w:t>
      </w:r>
      <w:del w:id="466" w:author="Diane Pulvino" w:date="2022-04-09T08:52:00Z">
        <w:r w:rsidDel="00861DCC">
          <w:delText xml:space="preserve">Since the synthesized face images contain more significant stretching artifacts. </w:delText>
        </w:r>
      </w:del>
      <w:r>
        <w:t xml:space="preserve">In addition to image level, pose normalization is </w:t>
      </w:r>
      <w:del w:id="467" w:author="Diane Pulvino" w:date="2022-04-10T08:03:00Z">
        <w:r w:rsidDel="00A36DAF">
          <w:delText xml:space="preserve">also </w:delText>
        </w:r>
      </w:del>
      <w:r>
        <w:t xml:space="preserve">used </w:t>
      </w:r>
      <w:del w:id="468" w:author="Diane Pulvino" w:date="2022-04-09T08:52:00Z">
        <w:r w:rsidDel="00861DCC">
          <w:delText xml:space="preserve">in </w:delText>
        </w:r>
      </w:del>
      <w:ins w:id="469" w:author="Diane Pulvino" w:date="2022-04-09T08:52:00Z">
        <w:r w:rsidR="00861DCC">
          <w:t xml:space="preserve">at the </w:t>
        </w:r>
      </w:ins>
      <w:r>
        <w:t xml:space="preserve">feature level. </w:t>
      </w:r>
      <w:r w:rsidRPr="00861DCC">
        <w:rPr>
          <w:rPrChange w:id="470" w:author="Diane Pulvino" w:date="2022-04-09T08:52:00Z">
            <w:rPr>
              <w:i/>
            </w:rPr>
          </w:rPrChange>
        </w:rPr>
        <w:t>Jampour et al.</w:t>
      </w:r>
      <w:r>
        <w:t xml:space="preserve"> (Jampour et al. 2017) propose a kernel-based pose</w:t>
      </w:r>
      <w:ins w:id="471" w:author="Diane Pulvino" w:date="2022-04-09T08:52:00Z">
        <w:r w:rsidR="00861DCC">
          <w:t>-</w:t>
        </w:r>
      </w:ins>
      <w:del w:id="472" w:author="Diane Pulvino" w:date="2022-04-09T08:52:00Z">
        <w:r w:rsidDel="00861DCC">
          <w:delText xml:space="preserve"> </w:delText>
        </w:r>
      </w:del>
      <w:r>
        <w:t>specific non</w:t>
      </w:r>
      <w:del w:id="473" w:author="Diane Pulvino" w:date="2022-04-10T07:16:00Z">
        <w:r w:rsidDel="00A64500">
          <w:delText>-</w:delText>
        </w:r>
      </w:del>
      <w:r>
        <w:t>linear mapping method to map the features extracted from the input image to</w:t>
      </w:r>
      <w:del w:id="474" w:author="Diane Pulvino" w:date="2022-04-09T08:52:00Z">
        <w:r w:rsidDel="00861DCC">
          <w:delText xml:space="preserve"> the</w:delText>
        </w:r>
      </w:del>
      <w:r>
        <w:t xml:space="preserve"> corresponding features of the face with the same </w:t>
      </w:r>
      <w:del w:id="475" w:author="Diane Pulvino" w:date="2022-04-09T08:53:00Z">
        <w:r w:rsidDel="00861DCC">
          <w:delText xml:space="preserve">facial </w:delText>
        </w:r>
      </w:del>
      <w:r>
        <w:t>expression</w:t>
      </w:r>
      <w:del w:id="476" w:author="Diane Pulvino" w:date="2022-04-09T08:53:00Z">
        <w:r w:rsidDel="00861DCC">
          <w:delText xml:space="preserve"> but</w:delText>
        </w:r>
      </w:del>
      <w:r>
        <w:t xml:space="preserve"> seen in a frontal view. </w:t>
      </w:r>
      <w:r w:rsidRPr="00861DCC">
        <w:rPr>
          <w:rPrChange w:id="477" w:author="Diane Pulvino" w:date="2022-04-09T08:53:00Z">
            <w:rPr>
              <w:i/>
            </w:rPr>
          </w:rPrChange>
        </w:rPr>
        <w:t>Zhang et al.</w:t>
      </w:r>
      <w:r>
        <w:t xml:space="preserve"> (F. Zhang, Xu, and Xu 2021) propose a pose modeling network to adaptively capture the discrepancy of facial images under different head poses in </w:t>
      </w:r>
      <w:del w:id="478" w:author="Diane Pulvino" w:date="2022-04-09T08:53:00Z">
        <w:r w:rsidDel="00861DCC">
          <w:delText xml:space="preserve">the </w:delText>
        </w:r>
      </w:del>
      <w:ins w:id="479" w:author="Diane Pulvino" w:date="2022-04-09T08:53:00Z">
        <w:r w:rsidR="00861DCC">
          <w:t xml:space="preserve">a </w:t>
        </w:r>
      </w:ins>
      <w:r>
        <w:t xml:space="preserve">deep representation. The discrepancy can guide the model </w:t>
      </w:r>
      <w:ins w:id="480" w:author="Diane Pulvino" w:date="2022-04-09T08:53:00Z">
        <w:r w:rsidR="00861DCC">
          <w:t xml:space="preserve">as it </w:t>
        </w:r>
      </w:ins>
      <w:del w:id="481" w:author="Diane Pulvino" w:date="2022-04-09T08:53:00Z">
        <w:r w:rsidDel="00861DCC">
          <w:delText xml:space="preserve">converting </w:delText>
        </w:r>
      </w:del>
      <w:ins w:id="482" w:author="Diane Pulvino" w:date="2022-04-09T08:53:00Z">
        <w:r w:rsidR="00861DCC">
          <w:t xml:space="preserve">converts </w:t>
        </w:r>
      </w:ins>
      <w:del w:id="483" w:author="Diane Pulvino" w:date="2022-04-09T08:53:00Z">
        <w:r w:rsidDel="00861DCC">
          <w:delText xml:space="preserve">the </w:delText>
        </w:r>
      </w:del>
      <w:r>
        <w:t>feature</w:t>
      </w:r>
      <w:ins w:id="484" w:author="Diane Pulvino" w:date="2022-04-09T08:53:00Z">
        <w:r w:rsidR="00861DCC">
          <w:t>s</w:t>
        </w:r>
      </w:ins>
      <w:r>
        <w:t xml:space="preserve"> from non-frontal to frontal</w:t>
      </w:r>
      <w:del w:id="485" w:author="Diane Pulvino" w:date="2022-04-09T08:53:00Z">
        <w:r w:rsidDel="00861DCC">
          <w:delText xml:space="preserve"> situation</w:delText>
        </w:r>
      </w:del>
      <w:r>
        <w:t xml:space="preserve">. However, </w:t>
      </w:r>
      <w:commentRangeStart w:id="486"/>
      <w:r>
        <w:t>most of these methods</w:t>
      </w:r>
      <w:commentRangeEnd w:id="486"/>
      <w:r w:rsidR="00861DCC">
        <w:rPr>
          <w:rStyle w:val="CommentReference"/>
        </w:rPr>
        <w:commentReference w:id="486"/>
      </w:r>
      <w:r>
        <w:t xml:space="preserve"> require paired images during training.</w:t>
      </w:r>
    </w:p>
    <w:p w14:paraId="76ADB801" w14:textId="65DB4790" w:rsidR="00B67AA2" w:rsidRDefault="00C16834">
      <w:pPr>
        <w:pStyle w:val="BodyText"/>
      </w:pPr>
      <w:del w:id="487" w:author="Diane Pulvino" w:date="2022-04-09T08:54:00Z">
        <w:r w:rsidRPr="00861DCC" w:rsidDel="00861DCC">
          <w:rPr>
            <w:rPrChange w:id="488" w:author="Diane Pulvino" w:date="2022-04-09T08:54:00Z">
              <w:rPr/>
            </w:rPrChange>
          </w:rPr>
          <w:delText xml:space="preserve">For the method based on adversary, </w:delText>
        </w:r>
      </w:del>
      <w:r w:rsidRPr="00861DCC">
        <w:rPr>
          <w:rPrChange w:id="489" w:author="Diane Pulvino" w:date="2022-04-09T08:54:00Z">
            <w:rPr>
              <w:i/>
            </w:rPr>
          </w:rPrChange>
        </w:rPr>
        <w:t>Wang et al.</w:t>
      </w:r>
      <w:r>
        <w:t xml:space="preserve"> (C. Wang, Wang, and Liang 2019) propose an adversarial feature learning method to address pose variations. The</w:t>
      </w:r>
      <w:ins w:id="490" w:author="Diane Pulvino" w:date="2022-04-09T08:54:00Z">
        <w:r w:rsidR="00861DCC">
          <w:t>ir</w:t>
        </w:r>
      </w:ins>
      <w:r>
        <w:t xml:space="preserve"> method extracts pose-invariant expression feature</w:t>
      </w:r>
      <w:ins w:id="491" w:author="Diane Pulvino" w:date="2022-04-09T08:54:00Z">
        <w:r w:rsidR="00861DCC">
          <w:t>s</w:t>
        </w:r>
      </w:ins>
      <w:r>
        <w:t xml:space="preserve"> by fooling </w:t>
      </w:r>
      <w:ins w:id="492" w:author="Diane Pulvino" w:date="2022-04-09T08:54:00Z">
        <w:r w:rsidR="00861DCC">
          <w:t xml:space="preserve">a </w:t>
        </w:r>
      </w:ins>
      <w:r>
        <w:t xml:space="preserve">pose discriminator. </w:t>
      </w:r>
      <w:del w:id="493" w:author="Diane Pulvino" w:date="2022-04-09T08:57:00Z">
        <w:r w:rsidDel="00D211BD">
          <w:delText xml:space="preserve">when </w:delText>
        </w:r>
      </w:del>
      <w:ins w:id="494" w:author="Diane Pulvino" w:date="2022-04-09T08:57:00Z">
        <w:r w:rsidR="00D211BD">
          <w:t xml:space="preserve">When </w:t>
        </w:r>
      </w:ins>
      <w:r>
        <w:t>the discriminator can</w:t>
      </w:r>
      <w:del w:id="495" w:author="Diane Pulvino" w:date="2022-04-09T08:57:00Z">
        <w:r w:rsidDel="00D211BD">
          <w:delText xml:space="preserve"> </w:delText>
        </w:r>
      </w:del>
      <w:r>
        <w:t xml:space="preserve">not </w:t>
      </w:r>
      <w:r>
        <w:lastRenderedPageBreak/>
        <w:t>determine the pose of</w:t>
      </w:r>
      <w:ins w:id="496" w:author="Diane Pulvino" w:date="2022-04-09T08:57:00Z">
        <w:r w:rsidR="00D211BD">
          <w:t xml:space="preserve"> the</w:t>
        </w:r>
      </w:ins>
      <w:r>
        <w:t xml:space="preserve"> input image from the encoded feature, the feature </w:t>
      </w:r>
      <w:del w:id="497" w:author="Diane Pulvino" w:date="2022-04-09T08:57:00Z">
        <w:r w:rsidDel="00D211BD">
          <w:delText xml:space="preserve">hardly </w:delText>
        </w:r>
      </w:del>
      <w:ins w:id="498" w:author="Diane Pulvino" w:date="2022-04-09T08:57:00Z">
        <w:r w:rsidR="00D211BD">
          <w:t xml:space="preserve">does not </w:t>
        </w:r>
      </w:ins>
      <w:r>
        <w:t>contain</w:t>
      </w:r>
      <w:del w:id="499" w:author="Diane Pulvino" w:date="2022-04-09T08:57:00Z">
        <w:r w:rsidDel="00D211BD">
          <w:delText>s</w:delText>
        </w:r>
      </w:del>
      <w:r>
        <w:t xml:space="preserve"> </w:t>
      </w:r>
      <w:del w:id="500" w:author="Diane Pulvino" w:date="2022-04-09T08:57:00Z">
        <w:r w:rsidDel="00D211BD">
          <w:delText xml:space="preserve">any </w:delText>
        </w:r>
      </w:del>
      <w:ins w:id="501" w:author="Diane Pulvino" w:date="2022-04-09T08:57:00Z">
        <w:r w:rsidR="00D211BD">
          <w:t xml:space="preserve">much </w:t>
        </w:r>
      </w:ins>
      <w:r>
        <w:t>pose information.</w:t>
      </w:r>
    </w:p>
    <w:p w14:paraId="0178E518" w14:textId="7B23DE4C" w:rsidR="00B67AA2" w:rsidRDefault="00C16834">
      <w:pPr>
        <w:pStyle w:val="BodyText"/>
      </w:pPr>
      <w:r>
        <w:t xml:space="preserve">For the method based on disentanglement, </w:t>
      </w:r>
      <w:r w:rsidRPr="00D211BD">
        <w:rPr>
          <w:rPrChange w:id="502" w:author="Diane Pulvino" w:date="2022-04-09T08:57:00Z">
            <w:rPr>
              <w:i/>
            </w:rPr>
          </w:rPrChange>
        </w:rPr>
        <w:t>Ruan et al.</w:t>
      </w:r>
      <w:r>
        <w:t xml:space="preserve"> (Ruan et al. 2020) propose a </w:t>
      </w:r>
      <w:del w:id="503" w:author="Diane Pulvino" w:date="2022-04-09T08:57:00Z">
        <w:r w:rsidDel="00D211BD">
          <w:delText xml:space="preserve">Deep </w:delText>
        </w:r>
      </w:del>
      <w:ins w:id="504" w:author="Diane Pulvino" w:date="2022-04-09T08:57:00Z">
        <w:r w:rsidR="00D211BD">
          <w:t xml:space="preserve">deep </w:t>
        </w:r>
      </w:ins>
      <w:del w:id="505" w:author="Diane Pulvino" w:date="2022-04-09T08:57:00Z">
        <w:r w:rsidDel="00D211BD">
          <w:delText>Disturbance</w:delText>
        </w:r>
      </w:del>
      <w:ins w:id="506" w:author="Diane Pulvino" w:date="2022-04-09T08:57:00Z">
        <w:r w:rsidR="00D211BD">
          <w:t>disturbance</w:t>
        </w:r>
      </w:ins>
      <w:ins w:id="507" w:author="Diane Pulvino" w:date="2022-04-09T08:58:00Z">
        <w:r w:rsidR="00D211BD">
          <w:t>-</w:t>
        </w:r>
      </w:ins>
      <w:del w:id="508" w:author="Diane Pulvino" w:date="2022-04-09T08:57:00Z">
        <w:r w:rsidDel="00D211BD">
          <w:delText>-</w:delText>
        </w:r>
      </w:del>
      <w:r>
        <w:t xml:space="preserve">disentangled </w:t>
      </w:r>
      <w:del w:id="509" w:author="Diane Pulvino" w:date="2022-04-09T08:58:00Z">
        <w:r w:rsidDel="00D211BD">
          <w:delText xml:space="preserve">Learning </w:delText>
        </w:r>
      </w:del>
      <w:ins w:id="510" w:author="Diane Pulvino" w:date="2022-04-09T08:58:00Z">
        <w:r w:rsidR="00D211BD">
          <w:t xml:space="preserve">learning </w:t>
        </w:r>
      </w:ins>
      <w:r>
        <w:t xml:space="preserve">method for FER. </w:t>
      </w:r>
      <w:del w:id="511" w:author="Diane Pulvino" w:date="2022-04-09T08:58:00Z">
        <w:r w:rsidDel="00D211BD">
          <w:delText xml:space="preserve">By taking </w:delText>
        </w:r>
      </w:del>
      <w:ins w:id="512" w:author="Diane Pulvino" w:date="2022-04-09T08:58:00Z">
        <w:r w:rsidR="00D211BD">
          <w:t xml:space="preserve">The method takes </w:t>
        </w:r>
      </w:ins>
      <w:r>
        <w:t>advantage of multi-task learning and adversarial transfer learning</w:t>
      </w:r>
      <w:ins w:id="513" w:author="Diane Pulvino" w:date="2022-04-09T08:58:00Z">
        <w:r w:rsidR="00D211BD">
          <w:t xml:space="preserve"> </w:t>
        </w:r>
      </w:ins>
      <w:del w:id="514" w:author="Diane Pulvino" w:date="2022-04-09T08:58:00Z">
        <w:r w:rsidDel="00D211BD">
          <w:delText>, the method is capable of</w:delText>
        </w:r>
      </w:del>
      <w:ins w:id="515" w:author="Diane Pulvino" w:date="2022-04-09T08:58:00Z">
        <w:r w:rsidR="00D211BD">
          <w:t>to</w:t>
        </w:r>
      </w:ins>
      <w:r>
        <w:t xml:space="preserve"> simultaneously and explicitly </w:t>
      </w:r>
      <w:del w:id="516" w:author="Diane Pulvino" w:date="2022-04-09T08:58:00Z">
        <w:r w:rsidDel="00D211BD">
          <w:delText xml:space="preserve">disentangling </w:delText>
        </w:r>
      </w:del>
      <w:ins w:id="517" w:author="Diane Pulvino" w:date="2022-04-09T08:58:00Z">
        <w:r w:rsidR="00D211BD">
          <w:t xml:space="preserve">disentangle </w:t>
        </w:r>
      </w:ins>
      <w:r>
        <w:t>multiple disturbing factors. Then the expression sub</w:t>
      </w:r>
      <w:del w:id="518" w:author="Diane Pulvino" w:date="2022-04-10T08:04:00Z">
        <w:r w:rsidDel="00457B83">
          <w:delText>-</w:delText>
        </w:r>
      </w:del>
      <w:r>
        <w:t>network adopts a multi</w:t>
      </w:r>
      <w:del w:id="519" w:author="Diane Pulvino" w:date="2022-04-10T08:05:00Z">
        <w:r w:rsidDel="00457B83">
          <w:delText>-</w:delText>
        </w:r>
      </w:del>
      <w:r>
        <w:t>level attention mechanism to extract expression-specific features.</w:t>
      </w:r>
    </w:p>
    <w:p w14:paraId="15F97E65" w14:textId="30C883D4" w:rsidR="00B67AA2" w:rsidRDefault="00C16834">
      <w:pPr>
        <w:pStyle w:val="BodyText"/>
      </w:pPr>
      <w:r>
        <w:t xml:space="preserve">For the method based on subspace, </w:t>
      </w:r>
      <w:r w:rsidRPr="00D211BD">
        <w:rPr>
          <w:rPrChange w:id="520" w:author="Diane Pulvino" w:date="2022-04-09T08:58:00Z">
            <w:rPr>
              <w:i/>
            </w:rPr>
          </w:rPrChange>
        </w:rPr>
        <w:t>Eleftheriadis et al.</w:t>
      </w:r>
      <w:r>
        <w:t xml:space="preserve"> (Eleftheriadis, Rudovic, and Pantic 2014) propose a discriminative shared Gaussian process latent variable model. In the model, a discriminative manifold shared by multiple poses of a facial expression is learned</w:t>
      </w:r>
      <w:ins w:id="521" w:author="Diane Pulvino" w:date="2022-04-09T08:59:00Z">
        <w:r w:rsidR="00D211BD">
          <w:t xml:space="preserve"> prior to performing FER</w:t>
        </w:r>
      </w:ins>
      <w:del w:id="522" w:author="Diane Pulvino" w:date="2022-04-09T08:59:00Z">
        <w:r w:rsidDel="00D211BD">
          <w:delText>. Then, FER is performed</w:delText>
        </w:r>
      </w:del>
      <w:r>
        <w:t xml:space="preserve"> in the expression manifold. </w:t>
      </w:r>
      <w:r w:rsidRPr="00D211BD">
        <w:rPr>
          <w:rPrChange w:id="523" w:author="Diane Pulvino" w:date="2022-04-09T08:59:00Z">
            <w:rPr>
              <w:i/>
            </w:rPr>
          </w:rPrChange>
        </w:rPr>
        <w:t>Zhang et al.</w:t>
      </w:r>
      <w:r>
        <w:t xml:space="preserve"> (T. Zhang et al. 2016) propose a DNN-driven feature learning method. The scale invariant feature transform (SIFT) descriptors are</w:t>
      </w:r>
      <w:del w:id="524" w:author="Diane Pulvino" w:date="2022-04-09T08:59:00Z">
        <w:r w:rsidDel="00D211BD">
          <w:delText xml:space="preserve"> first</w:delText>
        </w:r>
      </w:del>
      <w:r>
        <w:t xml:space="preserve"> extracted from a set of landmark points. Then </w:t>
      </w:r>
      <w:ins w:id="525" w:author="Diane Pulvino" w:date="2022-04-09T08:59:00Z">
        <w:r w:rsidR="00D211BD">
          <w:t xml:space="preserve">the </w:t>
        </w:r>
      </w:ins>
      <w:r>
        <w:t xml:space="preserve">SIFT feature matrix is sent to a well-designed DNN model to learn optimal discriminative features for expression classification. </w:t>
      </w:r>
      <w:r w:rsidRPr="00D211BD">
        <w:rPr>
          <w:rPrChange w:id="526" w:author="Diane Pulvino" w:date="2022-04-09T08:59:00Z">
            <w:rPr>
              <w:i/>
            </w:rPr>
          </w:rPrChange>
        </w:rPr>
        <w:t>Liu et al</w:t>
      </w:r>
      <w:r>
        <w:rPr>
          <w:i/>
        </w:rPr>
        <w:t>.</w:t>
      </w:r>
      <w:r>
        <w:t xml:space="preserve"> (Liu et al. 2021) propose a dynamic multi</w:t>
      </w:r>
      <w:del w:id="527" w:author="Diane Pulvino" w:date="2022-04-09T09:00:00Z">
        <w:r w:rsidDel="00D211BD">
          <w:delText>-</w:delText>
        </w:r>
      </w:del>
      <w:r>
        <w:t xml:space="preserve">channel metric learning network. The method aims to map the original feature into an embedding feature space so that features with the same expression </w:t>
      </w:r>
      <w:del w:id="528" w:author="Diane Pulvino" w:date="2022-04-09T09:00:00Z">
        <w:r w:rsidDel="00D211BD">
          <w:delText xml:space="preserve">tend to </w:delText>
        </w:r>
      </w:del>
      <w:r>
        <w:t xml:space="preserve">form clusters, </w:t>
      </w:r>
      <w:del w:id="529" w:author="Diane Pulvino" w:date="2022-04-09T09:00:00Z">
        <w:r w:rsidDel="00D211BD">
          <w:delText xml:space="preserve">whereas </w:delText>
        </w:r>
      </w:del>
      <w:ins w:id="530" w:author="Diane Pulvino" w:date="2022-04-09T09:00:00Z">
        <w:r w:rsidR="00D211BD">
          <w:t xml:space="preserve">while </w:t>
        </w:r>
      </w:ins>
      <w:r>
        <w:t>those with different expression</w:t>
      </w:r>
      <w:ins w:id="531" w:author="Diane Pulvino" w:date="2022-04-09T09:00:00Z">
        <w:r w:rsidR="00D211BD">
          <w:t>s</w:t>
        </w:r>
      </w:ins>
      <w:r>
        <w:t xml:space="preserve"> are far</w:t>
      </w:r>
      <w:ins w:id="532" w:author="Diane Pulvino" w:date="2022-04-09T09:00:00Z">
        <w:r w:rsidR="00D211BD">
          <w:t>ther</w:t>
        </w:r>
      </w:ins>
      <w:r>
        <w:t xml:space="preserve"> apart. However, </w:t>
      </w:r>
      <w:del w:id="533" w:author="Diane Pulvino" w:date="2022-04-09T09:01:00Z">
        <w:r w:rsidDel="00D211BD">
          <w:delText xml:space="preserve">when the pose range is too large, </w:delText>
        </w:r>
      </w:del>
      <w:r>
        <w:t xml:space="preserve">the common subspace </w:t>
      </w:r>
      <w:del w:id="534" w:author="Diane Pulvino" w:date="2022-04-09T09:01:00Z">
        <w:r w:rsidDel="00D211BD">
          <w:delText>possibly does not</w:delText>
        </w:r>
      </w:del>
      <w:ins w:id="535" w:author="Diane Pulvino" w:date="2022-04-09T09:01:00Z">
        <w:r w:rsidR="00D211BD">
          <w:t>may not</w:t>
        </w:r>
      </w:ins>
      <w:r>
        <w:t xml:space="preserve"> exist</w:t>
      </w:r>
      <w:ins w:id="536" w:author="Diane Pulvino" w:date="2022-04-09T09:01:00Z">
        <w:r w:rsidR="00D211BD">
          <w:t xml:space="preserve"> when the pose range is too large</w:t>
        </w:r>
      </w:ins>
      <w:r>
        <w:t>.</w:t>
      </w:r>
    </w:p>
    <w:p w14:paraId="1F72B6C5" w14:textId="1AFA639E" w:rsidR="00B67AA2" w:rsidRDefault="00D211BD">
      <w:pPr>
        <w:pStyle w:val="BodyText"/>
      </w:pPr>
      <w:ins w:id="537" w:author="Diane Pulvino" w:date="2022-04-09T09:01:00Z">
        <w:r>
          <w:t xml:space="preserve">Even pose-robust methods have difficulty </w:t>
        </w:r>
      </w:ins>
      <w:del w:id="538" w:author="Diane Pulvino" w:date="2022-04-09T09:01:00Z">
        <w:r w:rsidR="00C16834" w:rsidDel="00D211BD">
          <w:delText>As a matter of fact, d</w:delText>
        </w:r>
      </w:del>
      <w:ins w:id="539" w:author="Diane Pulvino" w:date="2022-04-09T09:01:00Z">
        <w:r>
          <w:t>d</w:t>
        </w:r>
      </w:ins>
      <w:r w:rsidR="00C16834">
        <w:t xml:space="preserve">ue to </w:t>
      </w:r>
      <w:ins w:id="540" w:author="Diane Pulvino" w:date="2022-04-09T09:02:00Z">
        <w:r>
          <w:t xml:space="preserve">the </w:t>
        </w:r>
      </w:ins>
      <w:ins w:id="541" w:author="Diane Pulvino" w:date="2022-04-10T08:06:00Z">
        <w:r w:rsidR="00457B83">
          <w:t xml:space="preserve">complex nonlinear </w:t>
        </w:r>
      </w:ins>
      <w:ins w:id="542" w:author="Diane Pulvino" w:date="2022-04-09T09:02:00Z">
        <w:r>
          <w:t xml:space="preserve">coupling of </w:t>
        </w:r>
      </w:ins>
      <w:r w:rsidR="00C16834">
        <w:t xml:space="preserve">pose and expression </w:t>
      </w:r>
      <w:del w:id="543" w:author="Diane Pulvino" w:date="2022-04-09T09:02:00Z">
        <w:r w:rsidR="00C16834" w:rsidDel="00D211BD">
          <w:delText xml:space="preserve">coupling with each other </w:delText>
        </w:r>
      </w:del>
      <w:r w:rsidR="00C16834">
        <w:t>in 2D images</w:t>
      </w:r>
      <w:del w:id="544" w:author="Diane Pulvino" w:date="2022-04-10T08:06:00Z">
        <w:r w:rsidR="00C16834" w:rsidDel="00457B83">
          <w:delText xml:space="preserve"> in a complex non</w:delText>
        </w:r>
      </w:del>
      <w:del w:id="545" w:author="Diane Pulvino" w:date="2022-04-10T07:17:00Z">
        <w:r w:rsidR="00C16834" w:rsidDel="00A64500">
          <w:delText>-</w:delText>
        </w:r>
      </w:del>
      <w:del w:id="546" w:author="Diane Pulvino" w:date="2022-04-10T08:06:00Z">
        <w:r w:rsidR="00C16834" w:rsidDel="00457B83">
          <w:delText>linear</w:delText>
        </w:r>
      </w:del>
      <w:del w:id="547" w:author="Diane Pulvino" w:date="2022-04-09T09:02:00Z">
        <w:r w:rsidR="00C16834" w:rsidDel="00D211BD">
          <w:delText>ly</w:delText>
        </w:r>
      </w:del>
      <w:del w:id="548" w:author="Diane Pulvino" w:date="2022-04-10T08:06:00Z">
        <w:r w:rsidR="00C16834" w:rsidDel="00457B83">
          <w:delText xml:space="preserve"> mode</w:delText>
        </w:r>
      </w:del>
      <w:del w:id="549" w:author="Diane Pulvino" w:date="2022-04-09T09:02:00Z">
        <w:r w:rsidR="00C16834" w:rsidDel="00D211BD">
          <w:delText>, it is still challenging to deal with pose using pose-robust methods</w:delText>
        </w:r>
      </w:del>
      <w:r w:rsidR="00C16834">
        <w:t>.</w:t>
      </w:r>
    </w:p>
    <w:p w14:paraId="0EDA6CE3" w14:textId="3E9F3F18" w:rsidR="00B67AA2" w:rsidRDefault="00C16834">
      <w:pPr>
        <w:pStyle w:val="Heading2"/>
      </w:pPr>
      <w:bookmarkStart w:id="550" w:name="attention-based-fer"/>
      <w:bookmarkEnd w:id="550"/>
      <w:r>
        <w:t>Attention-</w:t>
      </w:r>
      <w:del w:id="551" w:author="Diane Pulvino" w:date="2022-04-09T09:02:00Z">
        <w:r w:rsidDel="00D211BD">
          <w:delText xml:space="preserve">based </w:delText>
        </w:r>
      </w:del>
      <w:ins w:id="552" w:author="Diane Pulvino" w:date="2022-04-09T09:02:00Z">
        <w:r w:rsidR="00D211BD">
          <w:t xml:space="preserve">Based </w:t>
        </w:r>
      </w:ins>
      <w:r>
        <w:t>FER</w:t>
      </w:r>
    </w:p>
    <w:p w14:paraId="6C8FFCF8" w14:textId="7846738C" w:rsidR="00B67AA2" w:rsidRDefault="00C16834">
      <w:pPr>
        <w:pStyle w:val="FirstParagraph"/>
      </w:pPr>
      <w:del w:id="553" w:author="Diane Pulvino" w:date="2022-04-09T09:02:00Z">
        <w:r w:rsidRPr="00D211BD" w:rsidDel="00D211BD">
          <w:rPr>
            <w:i/>
            <w:rPrChange w:id="554" w:author="Diane Pulvino" w:date="2022-04-09T09:02:00Z">
              <w:rPr/>
            </w:rPrChange>
          </w:rPr>
          <w:delText xml:space="preserve">For the method based on Attention, </w:delText>
        </w:r>
      </w:del>
      <w:r w:rsidRPr="00D211BD">
        <w:rPr>
          <w:i/>
          <w:rPrChange w:id="555" w:author="Diane Pulvino" w:date="2022-04-09T09:02:00Z">
            <w:rPr>
              <w:i/>
            </w:rPr>
          </w:rPrChange>
        </w:rPr>
        <w:t>Wang et al.</w:t>
      </w:r>
      <w:r>
        <w:t xml:space="preserve"> (K. Wang et al. 2020) propose a </w:t>
      </w:r>
      <w:del w:id="556" w:author="Diane Pulvino" w:date="2022-04-09T09:02:00Z">
        <w:r w:rsidDel="00D211BD">
          <w:delText xml:space="preserve">Region </w:delText>
        </w:r>
      </w:del>
      <w:ins w:id="557" w:author="Diane Pulvino" w:date="2022-04-09T09:02:00Z">
        <w:r w:rsidR="00D211BD">
          <w:t xml:space="preserve">region </w:t>
        </w:r>
      </w:ins>
      <w:del w:id="558" w:author="Diane Pulvino" w:date="2022-04-09T09:02:00Z">
        <w:r w:rsidDel="00D211BD">
          <w:delText xml:space="preserve">Attention </w:delText>
        </w:r>
      </w:del>
      <w:ins w:id="559" w:author="Diane Pulvino" w:date="2022-04-09T09:02:00Z">
        <w:r w:rsidR="00D211BD">
          <w:t xml:space="preserve">attention </w:t>
        </w:r>
      </w:ins>
      <w:del w:id="560" w:author="Diane Pulvino" w:date="2022-04-09T09:02:00Z">
        <w:r w:rsidDel="00D211BD">
          <w:delText xml:space="preserve">Network </w:delText>
        </w:r>
      </w:del>
      <w:ins w:id="561" w:author="Diane Pulvino" w:date="2022-04-09T09:02:00Z">
        <w:r w:rsidR="00D211BD">
          <w:t xml:space="preserve">network </w:t>
        </w:r>
      </w:ins>
      <w:r>
        <w:t xml:space="preserve">(RAN) to adaptively capture the importance of facial regions for pose variant FER. </w:t>
      </w:r>
      <w:ins w:id="562" w:author="Diane Pulvino" w:date="2022-04-09T09:03:00Z">
        <w:r w:rsidR="00D211BD">
          <w:t>Inspired by the fact that facial expressions are primarily define</w:t>
        </w:r>
      </w:ins>
      <w:ins w:id="563" w:author="Diane Pulvino" w:date="2022-04-10T08:07:00Z">
        <w:r w:rsidR="00457B83">
          <w:t>d</w:t>
        </w:r>
      </w:ins>
      <w:ins w:id="564" w:author="Diane Pulvino" w:date="2022-04-09T09:03:00Z">
        <w:r w:rsidR="00D211BD">
          <w:t xml:space="preserve"> by AUs, </w:t>
        </w:r>
      </w:ins>
      <w:del w:id="565" w:author="Diane Pulvino" w:date="2022-04-09T09:03:00Z">
        <w:r w:rsidDel="00D211BD">
          <w:delText xml:space="preserve">The </w:delText>
        </w:r>
      </w:del>
      <w:ins w:id="566" w:author="Diane Pulvino" w:date="2022-04-09T09:03:00Z">
        <w:r w:rsidR="00D211BD">
          <w:t xml:space="preserve">the </w:t>
        </w:r>
      </w:ins>
      <w:r>
        <w:t xml:space="preserve">method crops </w:t>
      </w:r>
      <w:ins w:id="567" w:author="Diane Pulvino" w:date="2022-04-09T09:03:00Z">
        <w:r w:rsidR="00D211BD">
          <w:t xml:space="preserve">the </w:t>
        </w:r>
      </w:ins>
      <w:r>
        <w:t>original image according to different regions</w:t>
      </w:r>
      <w:del w:id="568" w:author="Diane Pulvino" w:date="2022-04-09T09:03:00Z">
        <w:r w:rsidDel="00D211BD">
          <w:delText xml:space="preserve"> inspired by the fact that facial expressions are mainly defined by AUs</w:delText>
        </w:r>
      </w:del>
      <w:r>
        <w:t xml:space="preserve">. The proposed </w:t>
      </w:r>
      <w:commentRangeStart w:id="569"/>
      <w:r>
        <w:t>region</w:t>
      </w:r>
      <w:ins w:id="570" w:author="Diane Pulvino" w:date="2022-04-09T09:03:00Z">
        <w:r w:rsidR="00D211BD">
          <w:t>-</w:t>
        </w:r>
      </w:ins>
      <w:del w:id="571" w:author="Diane Pulvino" w:date="2022-04-09T09:03:00Z">
        <w:r w:rsidDel="00D211BD">
          <w:delText xml:space="preserve"> </w:delText>
        </w:r>
      </w:del>
      <w:r>
        <w:t>biased</w:t>
      </w:r>
      <w:commentRangeEnd w:id="569"/>
      <w:r w:rsidR="00457B83">
        <w:rPr>
          <w:rStyle w:val="CommentReference"/>
        </w:rPr>
        <w:commentReference w:id="569"/>
      </w:r>
      <w:r>
        <w:t xml:space="preserve"> loss encourages high attention weights for </w:t>
      </w:r>
      <w:del w:id="572" w:author="Diane Pulvino" w:date="2022-04-09T09:03:00Z">
        <w:r w:rsidDel="00D211BD">
          <w:delText xml:space="preserve">the most </w:delText>
        </w:r>
      </w:del>
      <w:ins w:id="573" w:author="Diane Pulvino" w:date="2022-04-09T09:03:00Z">
        <w:r w:rsidR="00D211BD">
          <w:t xml:space="preserve">more </w:t>
        </w:r>
      </w:ins>
      <w:r>
        <w:t xml:space="preserve">important regions. </w:t>
      </w:r>
      <w:r w:rsidRPr="00D211BD">
        <w:rPr>
          <w:rPrChange w:id="574" w:author="Diane Pulvino" w:date="2022-04-09T09:03:00Z">
            <w:rPr>
              <w:i/>
            </w:rPr>
          </w:rPrChange>
        </w:rPr>
        <w:t>Yang et al.</w:t>
      </w:r>
      <w:r>
        <w:t xml:space="preserve"> (H. Yang et al. 2021) propose to exploit </w:t>
      </w:r>
      <w:del w:id="575" w:author="Diane Pulvino" w:date="2022-04-10T08:08:00Z">
        <w:r w:rsidDel="00457B83">
          <w:delText xml:space="preserve">the </w:delText>
        </w:r>
      </w:del>
      <w:del w:id="576" w:author="Diane Pulvino" w:date="2022-04-09T09:03:00Z">
        <w:r w:rsidDel="00D211BD">
          <w:delText xml:space="preserve">Semantic </w:delText>
        </w:r>
      </w:del>
      <w:ins w:id="577" w:author="Diane Pulvino" w:date="2022-04-09T09:03:00Z">
        <w:r w:rsidR="00D211BD">
          <w:t xml:space="preserve">semantic </w:t>
        </w:r>
      </w:ins>
      <w:del w:id="578" w:author="Diane Pulvino" w:date="2022-04-09T09:03:00Z">
        <w:r w:rsidDel="00D211BD">
          <w:delText xml:space="preserve">Embedding </w:delText>
        </w:r>
      </w:del>
      <w:ins w:id="579" w:author="Diane Pulvino" w:date="2022-04-09T09:03:00Z">
        <w:r w:rsidR="00D211BD">
          <w:t xml:space="preserve">embedding </w:t>
        </w:r>
      </w:ins>
      <w:r>
        <w:t xml:space="preserve">and </w:t>
      </w:r>
      <w:del w:id="580" w:author="Diane Pulvino" w:date="2022-04-09T09:03:00Z">
        <w:r w:rsidDel="00D211BD">
          <w:delText xml:space="preserve">Visual </w:delText>
        </w:r>
      </w:del>
      <w:ins w:id="581" w:author="Diane Pulvino" w:date="2022-04-09T09:03:00Z">
        <w:r w:rsidR="00D211BD">
          <w:t xml:space="preserve">visual </w:t>
        </w:r>
      </w:ins>
      <w:r>
        <w:t>feature</w:t>
      </w:r>
      <w:ins w:id="582" w:author="Diane Pulvino" w:date="2022-04-10T08:08:00Z">
        <w:r w:rsidR="00457B83">
          <w:t>s</w:t>
        </w:r>
      </w:ins>
      <w:r>
        <w:t xml:space="preserve"> (SEV-Net) for AU detection. </w:t>
      </w:r>
      <w:del w:id="583" w:author="Diane Pulvino" w:date="2022-04-09T09:03:00Z">
        <w:r w:rsidDel="00D211BD">
          <w:delText xml:space="preserve">The </w:delText>
        </w:r>
      </w:del>
      <w:ins w:id="584" w:author="Diane Pulvino" w:date="2022-04-09T09:03:00Z">
        <w:r w:rsidR="00D211BD">
          <w:t xml:space="preserve">This </w:t>
        </w:r>
      </w:ins>
      <w:r>
        <w:t xml:space="preserve">method </w:t>
      </w:r>
      <w:ins w:id="585" w:author="Diane Pulvino" w:date="2022-04-09T09:03:00Z">
        <w:r w:rsidR="00D211BD">
          <w:t xml:space="preserve">uses channel dimension to </w:t>
        </w:r>
      </w:ins>
      <w:r>
        <w:t>extract</w:t>
      </w:r>
      <w:del w:id="586" w:author="Diane Pulvino" w:date="2022-04-09T09:04:00Z">
        <w:r w:rsidDel="00D211BD">
          <w:delText>s</w:delText>
        </w:r>
      </w:del>
      <w:r>
        <w:t xml:space="preserve"> the visual feature</w:t>
      </w:r>
      <w:del w:id="587" w:author="Diane Pulvino" w:date="2022-04-09T09:04:00Z">
        <w:r w:rsidDel="00D211BD">
          <w:delText xml:space="preserve"> with channel dimension</w:delText>
        </w:r>
      </w:del>
      <w:r>
        <w:t xml:space="preserve">. </w:t>
      </w:r>
      <w:del w:id="588" w:author="Diane Pulvino" w:date="2022-04-09T09:04:00Z">
        <w:r w:rsidDel="00D211BD">
          <w:delText xml:space="preserve">To highlight different importance on different channels, attention </w:delText>
        </w:r>
      </w:del>
      <w:ins w:id="589" w:author="Diane Pulvino" w:date="2022-04-09T09:04:00Z">
        <w:r w:rsidR="00D211BD">
          <w:t xml:space="preserve">Attention </w:t>
        </w:r>
      </w:ins>
      <w:r>
        <w:t xml:space="preserve">maps </w:t>
      </w:r>
      <w:del w:id="590" w:author="Diane Pulvino" w:date="2022-04-09T09:04:00Z">
        <w:r w:rsidDel="00D211BD">
          <w:delText xml:space="preserve">which </w:delText>
        </w:r>
      </w:del>
      <w:r>
        <w:t>take advantage of semantic embedding, act</w:t>
      </w:r>
      <w:ins w:id="591" w:author="Diane Pulvino" w:date="2022-04-09T09:04:00Z">
        <w:r w:rsidR="00D211BD">
          <w:t>ing</w:t>
        </w:r>
      </w:ins>
      <w:r>
        <w:t xml:space="preserve"> on the visual feature</w:t>
      </w:r>
      <w:ins w:id="592" w:author="Diane Pulvino" w:date="2022-04-09T09:04:00Z">
        <w:r w:rsidR="00D211BD">
          <w:t>s</w:t>
        </w:r>
      </w:ins>
      <w:r>
        <w:t xml:space="preserve"> to weigh</w:t>
      </w:r>
      <w:del w:id="593" w:author="Diane Pulvino" w:date="2022-04-09T09:04:00Z">
        <w:r w:rsidDel="00D211BD">
          <w:delText>t</w:delText>
        </w:r>
      </w:del>
      <w:r>
        <w:t xml:space="preserve"> </w:t>
      </w:r>
      <w:ins w:id="594" w:author="Diane Pulvino" w:date="2022-04-09T09:04:00Z">
        <w:r w:rsidR="00D211BD">
          <w:t>c</w:t>
        </w:r>
      </w:ins>
      <w:del w:id="595" w:author="Diane Pulvino" w:date="2022-04-09T09:04:00Z">
        <w:r w:rsidDel="00D211BD">
          <w:delText>for c</w:delText>
        </w:r>
      </w:del>
      <w:r>
        <w:t>hannels</w:t>
      </w:r>
      <w:ins w:id="596" w:author="Diane Pulvino" w:date="2022-04-09T09:04:00Z">
        <w:r w:rsidR="00D211BD">
          <w:t xml:space="preserve"> based on relevance</w:t>
        </w:r>
      </w:ins>
      <w:r>
        <w:t xml:space="preserve">. </w:t>
      </w:r>
      <w:r w:rsidRPr="00D211BD">
        <w:rPr>
          <w:rPrChange w:id="597" w:author="Diane Pulvino" w:date="2022-04-09T09:05:00Z">
            <w:rPr>
              <w:i/>
            </w:rPr>
          </w:rPrChange>
        </w:rPr>
        <w:t>Li et al</w:t>
      </w:r>
      <w:r>
        <w:rPr>
          <w:i/>
        </w:rPr>
        <w:t>.</w:t>
      </w:r>
      <w:r>
        <w:t xml:space="preserve"> (J. Li et al. 2020) propose an end-to-end network with </w:t>
      </w:r>
      <w:ins w:id="598" w:author="Diane Pulvino" w:date="2022-04-09T09:05:00Z">
        <w:r w:rsidR="00D211BD">
          <w:t xml:space="preserve">an </w:t>
        </w:r>
      </w:ins>
      <w:r>
        <w:t xml:space="preserve">attention mechanism for automatic FER. The </w:t>
      </w:r>
      <w:del w:id="599" w:author="Diane Pulvino" w:date="2022-04-09T09:05:00Z">
        <w:r w:rsidDel="00D211BD">
          <w:delText xml:space="preserve">Local </w:delText>
        </w:r>
      </w:del>
      <w:ins w:id="600" w:author="Diane Pulvino" w:date="2022-04-09T09:05:00Z">
        <w:r w:rsidR="00D211BD">
          <w:t xml:space="preserve">local </w:t>
        </w:r>
      </w:ins>
      <w:del w:id="601" w:author="Diane Pulvino" w:date="2022-04-09T09:05:00Z">
        <w:r w:rsidDel="00D211BD">
          <w:delText xml:space="preserve">Binary </w:delText>
        </w:r>
      </w:del>
      <w:ins w:id="602" w:author="Diane Pulvino" w:date="2022-04-09T09:05:00Z">
        <w:r w:rsidR="00D211BD">
          <w:t xml:space="preserve">binary </w:t>
        </w:r>
      </w:ins>
      <w:del w:id="603" w:author="Diane Pulvino" w:date="2022-04-09T09:05:00Z">
        <w:r w:rsidDel="00D211BD">
          <w:delText>Pattern</w:delText>
        </w:r>
      </w:del>
      <w:ins w:id="604" w:author="Diane Pulvino" w:date="2022-04-09T09:05:00Z">
        <w:r w:rsidR="00D211BD">
          <w:t xml:space="preserve">pattern </w:t>
        </w:r>
      </w:ins>
      <w:r>
        <w:t xml:space="preserve">(LBP) descriptors first extract image texture information and catch the small movements of the face. Then LBP features and </w:t>
      </w:r>
      <w:ins w:id="605" w:author="Diane Pulvino" w:date="2022-04-10T08:08:00Z">
        <w:r w:rsidR="00457B83">
          <w:t xml:space="preserve">the </w:t>
        </w:r>
      </w:ins>
      <w:r>
        <w:t xml:space="preserve">attention mechanism are combined to </w:t>
      </w:r>
      <w:del w:id="606" w:author="Diane Pulvino" w:date="2022-04-09T09:05:00Z">
        <w:r w:rsidDel="00D211BD">
          <w:delText xml:space="preserve">acquire </w:delText>
        </w:r>
      </w:del>
      <w:ins w:id="607" w:author="Diane Pulvino" w:date="2022-04-09T09:05:00Z">
        <w:r w:rsidR="00D211BD">
          <w:t xml:space="preserve">create the </w:t>
        </w:r>
      </w:ins>
      <w:r>
        <w:t xml:space="preserve">attention map for the visual feature. The weighted visual features are more discriminative for FER. </w:t>
      </w:r>
      <w:ins w:id="608" w:author="Diane Pulvino" w:date="2022-04-09T09:05:00Z">
        <w:r w:rsidR="00D211BD">
          <w:t xml:space="preserve">Attention mechanisms work well for the frontal face, but when poses vary, the performance of these method drops. </w:t>
        </w:r>
      </w:ins>
      <w:del w:id="609" w:author="Diane Pulvino" w:date="2022-04-09T09:06:00Z">
        <w:r w:rsidDel="00D211BD">
          <w:delText xml:space="preserve">While attention mechanism are always used </w:delText>
        </w:r>
      </w:del>
      <w:del w:id="610" w:author="Diane Pulvino" w:date="2022-04-09T09:05:00Z">
        <w:r w:rsidDel="00D211BD">
          <w:delText xml:space="preserve">under </w:delText>
        </w:r>
      </w:del>
      <w:del w:id="611" w:author="Diane Pulvino" w:date="2022-04-09T09:06:00Z">
        <w:r w:rsidDel="00D211BD">
          <w:delText>the frontal face, when it refers to multiple pose, the performance of these methods would be greatly dropped. Besides</w:delText>
        </w:r>
      </w:del>
      <w:ins w:id="612" w:author="Diane Pulvino" w:date="2022-04-09T09:06:00Z">
        <w:r w:rsidR="00D211BD">
          <w:t>Additionally</w:t>
        </w:r>
      </w:ins>
      <w:r>
        <w:t xml:space="preserve">, the lack of explicit information guidance slows </w:t>
      </w:r>
      <w:del w:id="613" w:author="Diane Pulvino" w:date="2022-04-09T09:06:00Z">
        <w:r w:rsidDel="00D211BD">
          <w:delText xml:space="preserve">the </w:delText>
        </w:r>
      </w:del>
      <w:r>
        <w:t>convergence, since the optimization direction of the model is arbitrary at the beginning.</w:t>
      </w:r>
    </w:p>
    <w:p w14:paraId="6AE896A3" w14:textId="77777777" w:rsidR="00B67AA2" w:rsidRDefault="00C16834">
      <w:pPr>
        <w:pStyle w:val="Heading1"/>
      </w:pPr>
      <w:bookmarkStart w:id="614" w:name="problem-statement"/>
      <w:bookmarkEnd w:id="614"/>
      <w:r>
        <w:lastRenderedPageBreak/>
        <w:t>PROBLEM STATEMENT</w:t>
      </w:r>
    </w:p>
    <w:p w14:paraId="77E7DA08" w14:textId="74DB24D9" w:rsidR="00B67AA2" w:rsidRDefault="00C16834">
      <w:pPr>
        <w:pStyle w:val="FirstParagraph"/>
      </w:pPr>
      <w:r>
        <w:t xml:space="preserve">Let </w:t>
      </w:r>
      <m:oMath>
        <m:r>
          <m:rPr>
            <m:scr m:val="script"/>
            <m:sty m:val="p"/>
          </m:rPr>
          <w:rPr>
            <w:rFonts w:ascii="Cambria Math" w:hAnsi="Cambria Math"/>
          </w:rPr>
          <m:t>D</m:t>
        </m:r>
        <m:r>
          <w:rPr>
            <w:rFonts w:ascii="Cambria Math" w:hAnsi="Cambria Math"/>
          </w:rPr>
          <m:t>=</m:t>
        </m:r>
        <m:sSubSup>
          <m:sSubSupPr>
            <m:ctrlPr>
              <w:rPr>
                <w:rFonts w:ascii="Cambria Math" w:hAnsi="Cambria Math"/>
              </w:rPr>
            </m:ctrlPr>
          </m:sSub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t xml:space="preserve"> denote the training set, where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∈X</m:t>
        </m:r>
      </m:oMath>
      <w:r>
        <w:t xml:space="preserve"> represents a training facial image,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m</m:t>
            </m:r>
          </m:sup>
        </m:sSup>
      </m:oMath>
      <w:r>
        <w:t xml:space="preserve"> represents the ground truth expression label, and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∈{0,1</m:t>
        </m:r>
        <m:sSup>
          <m:sSupPr>
            <m:ctrlPr>
              <w:rPr>
                <w:rFonts w:ascii="Cambria Math" w:hAnsi="Cambria Math"/>
              </w:rPr>
            </m:ctrlPr>
          </m:sSupPr>
          <m:e>
            <m:r>
              <w:rPr>
                <w:rFonts w:ascii="Cambria Math" w:hAnsi="Cambria Math"/>
              </w:rPr>
              <m:t>}</m:t>
            </m:r>
          </m:e>
          <m:sup>
            <m:r>
              <w:rPr>
                <w:rFonts w:ascii="Cambria Math" w:hAnsi="Cambria Math"/>
              </w:rPr>
              <m:t>n</m:t>
            </m:r>
          </m:sup>
        </m:sSup>
      </m:oMath>
      <w:r>
        <w:t xml:space="preserve"> represents the pose label. Let </w:t>
      </w:r>
      <m:oMath>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m</m:t>
            </m:r>
          </m:sup>
        </m:sSubSup>
      </m:oMath>
      <w:r>
        <w:t xml:space="preserve"> denote the expression texts. The </w:t>
      </w:r>
      <w:del w:id="615" w:author="Diane Pulvino" w:date="2022-04-09T14:29:00Z">
        <w:r w:rsidDel="00B420EA">
          <w:delText xml:space="preserve">purpose </w:delText>
        </w:r>
      </w:del>
      <w:ins w:id="616" w:author="Diane Pulvino" w:date="2022-04-09T14:29:00Z">
        <w:r w:rsidR="00B420EA">
          <w:t xml:space="preserve">goal </w:t>
        </w:r>
      </w:ins>
      <w:r>
        <w:t>is to</w:t>
      </w:r>
      <w:ins w:id="617" w:author="Diane Pulvino" w:date="2022-04-09T14:30:00Z">
        <w:r w:rsidR="00B420EA">
          <w:t xml:space="preserve"> </w:t>
        </w:r>
      </w:ins>
      <w:del w:id="618" w:author="Diane Pulvino" w:date="2022-04-09T14:30:00Z">
        <w:r w:rsidDel="00B420EA">
          <w:delText xml:space="preserve"> </w:delText>
        </w:r>
      </w:del>
      <w:r>
        <w:t xml:space="preserve">extract the facial image feature weighted by attention maps </w:t>
      </w:r>
      <w:del w:id="619" w:author="Diane Pulvino" w:date="2022-04-09T14:31:00Z">
        <w:r w:rsidDel="00B420EA">
          <w:delText xml:space="preserve">which benefit from the prior pose features and the guidance of expression texts, and </w:delText>
        </w:r>
      </w:del>
      <w:ins w:id="620" w:author="Diane Pulvino" w:date="2022-04-09T14:31:00Z">
        <w:r w:rsidR="00B420EA">
          <w:t xml:space="preserve">while </w:t>
        </w:r>
      </w:ins>
      <w:r>
        <w:t>simultaneously learn</w:t>
      </w:r>
      <w:ins w:id="621" w:author="Diane Pulvino" w:date="2022-04-09T14:31:00Z">
        <w:r w:rsidR="00B420EA">
          <w:t>ing</w:t>
        </w:r>
      </w:ins>
      <w:r>
        <w:t xml:space="preserve"> two classifiers for expression and pose recognition</w:t>
      </w:r>
      <w:del w:id="622" w:author="Diane Pulvino" w:date="2022-04-09T14:31:00Z">
        <w:r w:rsidDel="00B420EA">
          <w:delText xml:space="preserve"> respectively</w:delText>
        </w:r>
      </w:del>
      <w:r>
        <w:t xml:space="preserve">. Let </w:t>
      </w:r>
      <m:oMath>
        <m:sSup>
          <m:sSupPr>
            <m:ctrlPr>
              <w:rPr>
                <w:rFonts w:ascii="Cambria Math" w:hAnsi="Cambria Math"/>
              </w:rPr>
            </m:ctrlPr>
          </m:sSupPr>
          <m:e>
            <m:r>
              <w:rPr>
                <w:rFonts w:ascii="Cambria Math" w:hAnsi="Cambria Math"/>
              </w:rPr>
              <m:t>X</m:t>
            </m:r>
          </m:e>
          <m:sup>
            <m:r>
              <w:rPr>
                <w:rFonts w:ascii="Cambria Math" w:hAnsi="Cambria Math"/>
              </w:rPr>
              <m:t>t</m:t>
            </m:r>
          </m:sup>
        </m:sSup>
      </m:oMath>
      <w:r>
        <w:t xml:space="preserve"> denote the testing set</w:t>
      </w:r>
      <w:del w:id="623" w:author="Diane Pulvino" w:date="2022-04-09T14:31:00Z">
        <w:r w:rsidDel="00B420EA">
          <w:delText xml:space="preserve">, </w:delText>
        </w:r>
      </w:del>
      <w:ins w:id="624" w:author="Diane Pulvino" w:date="2022-04-09T14:31:00Z">
        <w:r w:rsidR="00B420EA">
          <w:t xml:space="preserve">. </w:t>
        </w:r>
      </w:ins>
      <w:del w:id="625" w:author="Diane Pulvino" w:date="2022-04-09T14:31:00Z">
        <w:r w:rsidDel="00B420EA">
          <w:delText xml:space="preserve">given </w:delText>
        </w:r>
      </w:del>
      <w:ins w:id="626" w:author="Diane Pulvino" w:date="2022-04-09T14:31:00Z">
        <w:r w:rsidR="00B420EA">
          <w:t xml:space="preserve">Given </w:t>
        </w:r>
      </w:ins>
      <w:r>
        <w:t xml:space="preserve">an unseen sample </w:t>
      </w:r>
      <m:oMath>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oMath>
      <w:r>
        <w:t xml:space="preserve">, </w:t>
      </w:r>
      <w:del w:id="627" w:author="Diane Pulvino" w:date="2022-04-09T14:32:00Z">
        <w:r w:rsidDel="00B420EA">
          <w:delText xml:space="preserve">we extract </w:delText>
        </w:r>
      </w:del>
      <w:r>
        <w:t xml:space="preserve">the weighted facial image feature </w:t>
      </w:r>
      <w:ins w:id="628" w:author="Diane Pulvino" w:date="2022-04-09T14:32:00Z">
        <w:r w:rsidR="00B420EA">
          <w:t xml:space="preserve">is extracted </w:t>
        </w:r>
      </w:ins>
      <w:r>
        <w:t xml:space="preserve">and </w:t>
      </w:r>
      <w:del w:id="629" w:author="Diane Pulvino" w:date="2022-04-09T14:32:00Z">
        <w:r w:rsidDel="00B420EA">
          <w:delText xml:space="preserve">apply </w:delText>
        </w:r>
      </w:del>
      <w:r>
        <w:t>the expression classifier</w:t>
      </w:r>
      <w:ins w:id="630" w:author="Diane Pulvino" w:date="2022-04-09T14:32:00Z">
        <w:r w:rsidR="00B420EA">
          <w:t xml:space="preserve"> is applied</w:t>
        </w:r>
      </w:ins>
      <w:r>
        <w:t xml:space="preserve"> to predict its label.</w:t>
      </w:r>
    </w:p>
    <w:p w14:paraId="14A457A0" w14:textId="77777777" w:rsidR="00B67AA2" w:rsidRDefault="00C16834">
      <w:pPr>
        <w:pStyle w:val="Heading1"/>
      </w:pPr>
      <w:bookmarkStart w:id="631" w:name="methodology"/>
      <w:bookmarkEnd w:id="631"/>
      <w:r>
        <w:t>METHODOLOGY</w:t>
      </w:r>
    </w:p>
    <w:p w14:paraId="7FC24C32" w14:textId="77777777" w:rsidR="00C16834" w:rsidRDefault="00C16834" w:rsidP="00026B2B">
      <w:pPr>
        <w:pStyle w:val="BodyText"/>
      </w:pPr>
      <w:commentRangeStart w:id="632"/>
      <w:r w:rsidRPr="00C16834">
        <w:rPr>
          <w:noProof/>
        </w:rPr>
        <w:drawing>
          <wp:inline distT="0" distB="0" distL="0" distR="0" wp14:anchorId="213DE4F8" wp14:editId="5E85C5A6">
            <wp:extent cx="5791049" cy="40858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7389" cy="4125628"/>
                    </a:xfrm>
                    <a:prstGeom prst="rect">
                      <a:avLst/>
                    </a:prstGeom>
                  </pic:spPr>
                </pic:pic>
              </a:graphicData>
            </a:graphic>
          </wp:inline>
        </w:drawing>
      </w:r>
      <w:commentRangeEnd w:id="632"/>
      <w:r w:rsidR="00B420EA">
        <w:rPr>
          <w:rStyle w:val="CommentReference"/>
        </w:rPr>
        <w:commentReference w:id="632"/>
      </w:r>
    </w:p>
    <w:p w14:paraId="5BF20768" w14:textId="0DB55C51" w:rsidR="00B67AA2" w:rsidRDefault="00C16834">
      <w:pPr>
        <w:pStyle w:val="BodyText"/>
      </w:pPr>
      <w:r>
        <w:t>Figure [figure2] illustrates the framework of our proposed approach. The framework consists of three components. The pose feature extractor cooperates with a fully</w:t>
      </w:r>
      <w:ins w:id="633" w:author="Diane Pulvino" w:date="2022-04-09T14:38:00Z">
        <w:r w:rsidR="00620B4A">
          <w:t xml:space="preserve"> </w:t>
        </w:r>
      </w:ins>
      <w:del w:id="634" w:author="Diane Pulvino" w:date="2022-04-09T14:38:00Z">
        <w:r w:rsidDel="00620B4A">
          <w:delText>-</w:delText>
        </w:r>
      </w:del>
      <w:r>
        <w:t xml:space="preserve">connected layer to discriminate the input facial image’s pose. After several </w:t>
      </w:r>
      <w:del w:id="635" w:author="Diane Pulvino" w:date="2022-04-09T14:39:00Z">
        <w:r w:rsidDel="00620B4A">
          <w:delText>training when the pose can be recognition accurately</w:delText>
        </w:r>
      </w:del>
      <w:ins w:id="636" w:author="Diane Pulvino" w:date="2022-04-09T14:39:00Z">
        <w:r w:rsidR="00620B4A">
          <w:t>accurate iterations</w:t>
        </w:r>
      </w:ins>
      <w:r>
        <w:t xml:space="preserve">, all </w:t>
      </w:r>
      <w:del w:id="637" w:author="Diane Pulvino" w:date="2022-04-09T14:39:00Z">
        <w:r w:rsidDel="00620B4A">
          <w:delText xml:space="preserve">image’s </w:delText>
        </w:r>
      </w:del>
      <w:r>
        <w:t xml:space="preserve">pose features can be obtained through the extractor. The feature for each pose is the cluster center of the features corresponding to the pose. The text feature extractor is made up of </w:t>
      </w:r>
      <w:ins w:id="638" w:author="Diane Pulvino" w:date="2022-04-09T14:40:00Z">
        <w:r w:rsidR="00620B4A">
          <w:t xml:space="preserve">an </w:t>
        </w:r>
      </w:ins>
      <w:del w:id="639" w:author="Diane Pulvino" w:date="2022-04-10T08:19:00Z">
        <w:r w:rsidDel="008C7EB5">
          <w:delText>intra</w:delText>
        </w:r>
      </w:del>
      <w:ins w:id="640" w:author="Diane Pulvino" w:date="2022-04-10T08:19:00Z">
        <w:r w:rsidR="008C7EB5">
          <w:t>Intra</w:t>
        </w:r>
      </w:ins>
      <w:r>
        <w:t xml:space="preserve">-EXP encoder and </w:t>
      </w:r>
      <w:ins w:id="641" w:author="Diane Pulvino" w:date="2022-04-09T14:40:00Z">
        <w:r w:rsidR="00620B4A">
          <w:t xml:space="preserve">an </w:t>
        </w:r>
      </w:ins>
      <w:del w:id="642" w:author="Diane Pulvino" w:date="2022-04-10T08:19:00Z">
        <w:r w:rsidDel="008C7EB5">
          <w:delText>inter</w:delText>
        </w:r>
      </w:del>
      <w:ins w:id="643" w:author="Diane Pulvino" w:date="2022-04-10T08:19:00Z">
        <w:r w:rsidR="008C7EB5">
          <w:t>Inter</w:t>
        </w:r>
      </w:ins>
      <w:r>
        <w:t xml:space="preserve">-EXP encoder. The </w:t>
      </w:r>
      <w:del w:id="644" w:author="Diane Pulvino" w:date="2022-04-10T08:19:00Z">
        <w:r w:rsidDel="008C7EB5">
          <w:delText>intra</w:delText>
        </w:r>
      </w:del>
      <w:ins w:id="645" w:author="Diane Pulvino" w:date="2022-04-10T08:19:00Z">
        <w:r w:rsidR="008C7EB5">
          <w:t>Intra</w:t>
        </w:r>
      </w:ins>
      <w:r>
        <w:t xml:space="preserve">-EXP encoder transforms expression description text into embeddings using </w:t>
      </w:r>
      <w:ins w:id="646" w:author="Diane Pulvino" w:date="2022-04-09T14:40:00Z">
        <w:r w:rsidR="00620B4A">
          <w:t xml:space="preserve">a </w:t>
        </w:r>
      </w:ins>
      <w:r>
        <w:t xml:space="preserve">self-attention mechanism. Then the </w:t>
      </w:r>
      <w:del w:id="647" w:author="Diane Pulvino" w:date="2022-04-10T08:19:00Z">
        <w:r w:rsidDel="008C7EB5">
          <w:delText>inter</w:delText>
        </w:r>
      </w:del>
      <w:ins w:id="648" w:author="Diane Pulvino" w:date="2022-04-10T08:19:00Z">
        <w:r w:rsidR="008C7EB5">
          <w:t>Inter</w:t>
        </w:r>
      </w:ins>
      <w:r>
        <w:t xml:space="preserve">-EXP encoder extracts more cognitive expression embeddings by exploring the correlation among different </w:t>
      </w:r>
      <w:r>
        <w:lastRenderedPageBreak/>
        <w:t>expressions. The cross-modality module first extracts the facial image feature through DNN</w:t>
      </w:r>
      <w:del w:id="649" w:author="Diane Pulvino" w:date="2022-04-09T14:42:00Z">
        <w:r w:rsidDel="002805F3">
          <w:delText xml:space="preserve">, </w:delText>
        </w:r>
      </w:del>
      <w:ins w:id="650" w:author="Diane Pulvino" w:date="2022-04-09T14:42:00Z">
        <w:r w:rsidR="002805F3">
          <w:t xml:space="preserve">. </w:t>
        </w:r>
      </w:ins>
      <w:del w:id="651" w:author="Diane Pulvino" w:date="2022-04-09T14:42:00Z">
        <w:r w:rsidDel="002805F3">
          <w:delText xml:space="preserve">which </w:delText>
        </w:r>
      </w:del>
      <w:ins w:id="652" w:author="Diane Pulvino" w:date="2022-04-09T14:42:00Z">
        <w:r w:rsidR="00282263">
          <w:t>It combines</w:t>
        </w:r>
      </w:ins>
      <w:del w:id="653" w:author="Diane Pulvino" w:date="2022-04-09T14:42:00Z">
        <w:r w:rsidDel="002805F3">
          <w:delText>joints with</w:delText>
        </w:r>
      </w:del>
      <w:r>
        <w:t xml:space="preserve"> pairs of head pose feature</w:t>
      </w:r>
      <w:ins w:id="654" w:author="Diane Pulvino" w:date="2022-04-09T14:42:00Z">
        <w:r w:rsidR="002805F3">
          <w:t>s</w:t>
        </w:r>
      </w:ins>
      <w:r>
        <w:t xml:space="preserve"> and expression text feature</w:t>
      </w:r>
      <w:ins w:id="655" w:author="Diane Pulvino" w:date="2022-04-09T14:42:00Z">
        <w:r w:rsidR="002805F3">
          <w:t>s</w:t>
        </w:r>
      </w:ins>
      <w:r>
        <w:t xml:space="preserve"> to calculate attention maps through cross-modality attention. Specifically, each pair is first </w:t>
      </w:r>
      <w:del w:id="656" w:author="Diane Pulvino" w:date="2022-04-09T14:42:00Z">
        <w:r w:rsidDel="002805F3">
          <w:delText xml:space="preserve">fused by </w:delText>
        </w:r>
      </w:del>
      <w:r>
        <w:t>add</w:t>
      </w:r>
      <w:del w:id="657" w:author="Diane Pulvino" w:date="2022-04-09T14:42:00Z">
        <w:r w:rsidDel="002805F3">
          <w:delText>ing</w:delText>
        </w:r>
      </w:del>
      <w:ins w:id="658" w:author="Diane Pulvino" w:date="2022-04-09T14:42:00Z">
        <w:r w:rsidR="002805F3">
          <w:t>ed</w:t>
        </w:r>
      </w:ins>
      <w:r>
        <w:t xml:space="preserve"> </w:t>
      </w:r>
      <w:del w:id="659" w:author="Diane Pulvino" w:date="2022-04-09T14:43:00Z">
        <w:r w:rsidDel="002805F3">
          <w:delText xml:space="preserve">with </w:delText>
        </w:r>
      </w:del>
      <w:ins w:id="660" w:author="Diane Pulvino" w:date="2022-04-09T14:43:00Z">
        <w:r w:rsidR="002805F3">
          <w:t xml:space="preserve">to </w:t>
        </w:r>
      </w:ins>
      <w:r>
        <w:t xml:space="preserve">each </w:t>
      </w:r>
      <w:ins w:id="661" w:author="Diane Pulvino" w:date="2022-04-09T14:43:00Z">
        <w:r w:rsidR="002805F3">
          <w:t xml:space="preserve">of the </w:t>
        </w:r>
      </w:ins>
      <w:r>
        <w:t>other</w:t>
      </w:r>
      <w:ins w:id="662" w:author="Diane Pulvino" w:date="2022-04-09T14:43:00Z">
        <w:r w:rsidR="002805F3">
          <w:t>s</w:t>
        </w:r>
      </w:ins>
      <w:r>
        <w:t xml:space="preserve">, </w:t>
      </w:r>
      <w:ins w:id="663" w:author="Diane Pulvino" w:date="2022-04-09T14:43:00Z">
        <w:r w:rsidR="002805F3">
          <w:t xml:space="preserve">and </w:t>
        </w:r>
      </w:ins>
      <w:r>
        <w:t xml:space="preserve">then cross-modality attention calculates normalized cosines for the facial image feature and all pairs as attention maps. </w:t>
      </w:r>
      <w:ins w:id="664" w:author="Diane Pulvino" w:date="2022-04-10T08:12:00Z">
        <w:r w:rsidR="00282263">
          <w:t>T</w:t>
        </w:r>
      </w:ins>
      <w:del w:id="665" w:author="Diane Pulvino" w:date="2022-04-10T08:12:00Z">
        <w:r w:rsidDel="00282263">
          <w:delText>Lastly, t</w:delText>
        </w:r>
      </w:del>
      <w:r>
        <w:t>he facial image feature</w:t>
      </w:r>
      <w:ins w:id="666" w:author="Diane Pulvino" w:date="2022-04-09T14:43:00Z">
        <w:r w:rsidR="002805F3">
          <w:t>s</w:t>
        </w:r>
      </w:ins>
      <w:r>
        <w:t xml:space="preserve"> weighted by the attention maps </w:t>
      </w:r>
      <w:del w:id="667" w:author="Diane Pulvino" w:date="2022-04-09T14:43:00Z">
        <w:r w:rsidDel="002805F3">
          <w:delText xml:space="preserve">is </w:delText>
        </w:r>
      </w:del>
      <w:ins w:id="668" w:author="Diane Pulvino" w:date="2022-04-09T14:43:00Z">
        <w:r w:rsidR="002805F3">
          <w:t xml:space="preserve">are </w:t>
        </w:r>
      </w:ins>
      <w:r>
        <w:t xml:space="preserve">used for </w:t>
      </w:r>
      <w:ins w:id="669" w:author="Diane Pulvino" w:date="2022-04-09T14:43:00Z">
        <w:r w:rsidR="002805F3">
          <w:t xml:space="preserve">simultaneous </w:t>
        </w:r>
      </w:ins>
      <w:r>
        <w:t>pose and expression classification</w:t>
      </w:r>
      <w:del w:id="670" w:author="Diane Pulvino" w:date="2022-04-09T14:44:00Z">
        <w:r w:rsidDel="002805F3">
          <w:delText xml:space="preserve"> simultaneously</w:delText>
        </w:r>
      </w:del>
      <w:r>
        <w:t>.</w:t>
      </w:r>
    </w:p>
    <w:p w14:paraId="6F131AB0" w14:textId="77777777" w:rsidR="00B67AA2" w:rsidRDefault="00C16834">
      <w:pPr>
        <w:pStyle w:val="Heading2"/>
      </w:pPr>
      <w:bookmarkStart w:id="671" w:name="pose-feature-extractor"/>
      <w:bookmarkEnd w:id="671"/>
      <w:r>
        <w:t>Pose Feature Extractor</w:t>
      </w:r>
    </w:p>
    <w:p w14:paraId="4AF3C015" w14:textId="77777777" w:rsidR="00C16834" w:rsidRPr="00C16834" w:rsidRDefault="00C16834" w:rsidP="00C16834">
      <w:pPr>
        <w:pStyle w:val="BodyText"/>
        <w:jc w:val="center"/>
      </w:pPr>
      <w:commentRangeStart w:id="672"/>
      <w:r w:rsidRPr="00C16834">
        <w:rPr>
          <w:noProof/>
        </w:rPr>
        <w:drawing>
          <wp:inline distT="0" distB="0" distL="0" distR="0" wp14:anchorId="4CFC5D0D" wp14:editId="088A9D35">
            <wp:extent cx="4096512" cy="3633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9389" cy="3653821"/>
                    </a:xfrm>
                    <a:prstGeom prst="rect">
                      <a:avLst/>
                    </a:prstGeom>
                  </pic:spPr>
                </pic:pic>
              </a:graphicData>
            </a:graphic>
          </wp:inline>
        </w:drawing>
      </w:r>
      <w:commentRangeEnd w:id="672"/>
      <w:r w:rsidR="002805F3">
        <w:rPr>
          <w:rStyle w:val="CommentReference"/>
        </w:rPr>
        <w:commentReference w:id="672"/>
      </w:r>
    </w:p>
    <w:p w14:paraId="041CC012" w14:textId="5F4B5871" w:rsidR="00B67AA2" w:rsidRDefault="00282263">
      <w:pPr>
        <w:pStyle w:val="FirstParagraph"/>
      </w:pPr>
      <w:ins w:id="673" w:author="Diane Pulvino" w:date="2022-04-10T08:12:00Z">
        <w:r>
          <w:t>It is simple to determine an input facial image pose</w:t>
        </w:r>
      </w:ins>
      <w:del w:id="674" w:author="Diane Pulvino" w:date="2022-04-10T08:12:00Z">
        <w:r w:rsidR="00C16834" w:rsidDel="00282263">
          <w:delText>For an input facial image,</w:delText>
        </w:r>
      </w:del>
      <w:r w:rsidR="00C16834">
        <w:t xml:space="preserve"> if </w:t>
      </w:r>
      <w:del w:id="675" w:author="Diane Pulvino" w:date="2022-04-09T14:44:00Z">
        <w:r w:rsidR="00C16834" w:rsidDel="002805F3">
          <w:delText xml:space="preserve">we have observed </w:delText>
        </w:r>
      </w:del>
      <w:r w:rsidR="00C16834">
        <w:t xml:space="preserve">samples </w:t>
      </w:r>
      <w:ins w:id="676" w:author="Diane Pulvino" w:date="2022-04-09T14:44:00Z">
        <w:r w:rsidR="002805F3">
          <w:t xml:space="preserve">of </w:t>
        </w:r>
      </w:ins>
      <w:del w:id="677" w:author="Diane Pulvino" w:date="2022-04-09T14:45:00Z">
        <w:r w:rsidR="00C16834" w:rsidDel="002805F3">
          <w:delText>under all</w:delText>
        </w:r>
      </w:del>
      <w:ins w:id="678" w:author="Diane Pulvino" w:date="2022-04-09T14:45:00Z">
        <w:r w:rsidR="002805F3">
          <w:t>every</w:t>
        </w:r>
      </w:ins>
      <w:r w:rsidR="00C16834">
        <w:t xml:space="preserve"> pose</w:t>
      </w:r>
      <w:ins w:id="679" w:author="Diane Pulvino" w:date="2022-04-09T14:45:00Z">
        <w:r w:rsidR="002805F3">
          <w:t xml:space="preserve"> are available</w:t>
        </w:r>
      </w:ins>
      <w:del w:id="680" w:author="Diane Pulvino" w:date="2022-04-09T14:45:00Z">
        <w:r w:rsidR="00C16834" w:rsidDel="002805F3">
          <w:delText>s</w:delText>
        </w:r>
      </w:del>
      <w:del w:id="681" w:author="Diane Pulvino" w:date="2022-04-10T08:13:00Z">
        <w:r w:rsidR="00C16834" w:rsidDel="00282263">
          <w:delText xml:space="preserve">, it is </w:delText>
        </w:r>
      </w:del>
      <w:del w:id="682" w:author="Diane Pulvino" w:date="2022-04-09T14:45:00Z">
        <w:r w:rsidR="00C16834" w:rsidDel="002805F3">
          <w:delText xml:space="preserve">ordinary </w:delText>
        </w:r>
      </w:del>
      <w:del w:id="683" w:author="Diane Pulvino" w:date="2022-04-10T08:13:00Z">
        <w:r w:rsidR="00C16834" w:rsidDel="00282263">
          <w:delText>to point out the image’s pose</w:delText>
        </w:r>
      </w:del>
      <w:r w:rsidR="00C16834">
        <w:t xml:space="preserve">. However, </w:t>
      </w:r>
      <w:ins w:id="684" w:author="Diane Pulvino" w:date="2022-04-09T14:45:00Z">
        <w:r w:rsidR="002805F3">
          <w:t xml:space="preserve">precise </w:t>
        </w:r>
      </w:ins>
      <w:del w:id="685" w:author="Diane Pulvino" w:date="2022-04-09T14:45:00Z">
        <w:r w:rsidR="00C16834" w:rsidDel="002805F3">
          <w:delText xml:space="preserve">attempting to </w:delText>
        </w:r>
      </w:del>
      <w:r w:rsidR="00C16834">
        <w:t>descri</w:t>
      </w:r>
      <w:del w:id="686" w:author="Diane Pulvino" w:date="2022-04-09T14:45:00Z">
        <w:r w:rsidR="00C16834" w:rsidDel="002805F3">
          <w:delText>be</w:delText>
        </w:r>
      </w:del>
      <w:ins w:id="687" w:author="Diane Pulvino" w:date="2022-04-09T14:45:00Z">
        <w:r w:rsidR="002805F3">
          <w:t>ptions of</w:t>
        </w:r>
      </w:ins>
      <w:r w:rsidR="00C16834">
        <w:t xml:space="preserve"> </w:t>
      </w:r>
      <w:del w:id="688" w:author="Diane Pulvino" w:date="2022-04-09T14:45:00Z">
        <w:r w:rsidR="00C16834" w:rsidDel="002805F3">
          <w:delText xml:space="preserve">the pose of </w:delText>
        </w:r>
      </w:del>
      <w:r w:rsidR="00C16834">
        <w:t>facial image</w:t>
      </w:r>
      <w:ins w:id="689" w:author="Diane Pulvino" w:date="2022-04-09T14:45:00Z">
        <w:r w:rsidR="002805F3">
          <w:t>s</w:t>
        </w:r>
      </w:ins>
      <w:r w:rsidR="00C16834">
        <w:t xml:space="preserve"> </w:t>
      </w:r>
      <w:del w:id="690" w:author="Diane Pulvino" w:date="2022-04-09T14:45:00Z">
        <w:r w:rsidR="00C16834" w:rsidDel="002805F3">
          <w:delText xml:space="preserve">exactly is really </w:delText>
        </w:r>
      </w:del>
      <w:ins w:id="691" w:author="Diane Pulvino" w:date="2022-04-09T14:45:00Z">
        <w:r w:rsidR="002805F3">
          <w:t xml:space="preserve">are </w:t>
        </w:r>
      </w:ins>
      <w:r w:rsidR="00C16834">
        <w:t>difficult</w:t>
      </w:r>
      <w:ins w:id="692" w:author="Diane Pulvino" w:date="2022-04-09T14:45:00Z">
        <w:r w:rsidR="002805F3">
          <w:t xml:space="preserve"> to create</w:t>
        </w:r>
      </w:ins>
      <w:r w:rsidR="00C16834">
        <w:t xml:space="preserve">. </w:t>
      </w:r>
      <w:del w:id="693" w:author="Diane Pulvino" w:date="2022-04-09T14:45:00Z">
        <w:r w:rsidR="00C16834" w:rsidDel="002805F3">
          <w:delText>Part of the reason is that p</w:delText>
        </w:r>
      </w:del>
      <w:ins w:id="694" w:author="Diane Pulvino" w:date="2022-04-09T14:45:00Z">
        <w:r w:rsidR="002805F3">
          <w:t>P</w:t>
        </w:r>
      </w:ins>
      <w:r w:rsidR="00C16834">
        <w:t xml:space="preserve">ose features are reflected </w:t>
      </w:r>
      <w:del w:id="695" w:author="Diane Pulvino" w:date="2022-04-09T14:45:00Z">
        <w:r w:rsidR="00C16834" w:rsidDel="002805F3">
          <w:delText xml:space="preserve">in </w:delText>
        </w:r>
      </w:del>
      <w:ins w:id="696" w:author="Diane Pulvino" w:date="2022-04-09T14:45:00Z">
        <w:r w:rsidR="002805F3">
          <w:t xml:space="preserve">at the </w:t>
        </w:r>
      </w:ins>
      <w:r w:rsidR="00C16834">
        <w:t xml:space="preserve">pixel level and lack </w:t>
      </w:r>
      <w:del w:id="697" w:author="Diane Pulvino" w:date="2022-04-10T08:13:00Z">
        <w:r w:rsidR="00C16834" w:rsidDel="00282263">
          <w:delText xml:space="preserve">of </w:delText>
        </w:r>
      </w:del>
      <w:r w:rsidR="00C16834">
        <w:t>semantic information. Due to the powerful representation of DNN</w:t>
      </w:r>
      <w:ins w:id="698" w:author="Diane Pulvino" w:date="2022-04-10T08:13:00Z">
        <w:r>
          <w:t>s</w:t>
        </w:r>
      </w:ins>
      <w:r w:rsidR="00C16834">
        <w:t>, pose features can be extracted after full</w:t>
      </w:r>
      <w:del w:id="699" w:author="Diane Pulvino" w:date="2022-04-09T14:46:00Z">
        <w:r w:rsidR="00C16834" w:rsidDel="002805F3">
          <w:delText>y</w:delText>
        </w:r>
      </w:del>
      <w:r w:rsidR="00C16834">
        <w:t xml:space="preserve"> training. Figure [figure3] shows the pose features mapped from</w:t>
      </w:r>
      <w:ins w:id="700" w:author="Diane Pulvino" w:date="2022-04-09T14:46:00Z">
        <w:r w:rsidR="002805F3">
          <w:t xml:space="preserve"> a</w:t>
        </w:r>
      </w:ins>
      <w:r w:rsidR="00C16834">
        <w:t xml:space="preserve"> high dimension by t-</w:t>
      </w:r>
      <w:del w:id="701" w:author="Diane Pulvino" w:date="2022-04-09T14:46:00Z">
        <w:r w:rsidR="00C16834" w:rsidDel="002805F3">
          <w:delText xml:space="preserve">Distributed </w:delText>
        </w:r>
      </w:del>
      <w:ins w:id="702" w:author="Diane Pulvino" w:date="2022-04-09T14:46:00Z">
        <w:r w:rsidR="002805F3">
          <w:t xml:space="preserve">distributed </w:t>
        </w:r>
      </w:ins>
      <w:del w:id="703" w:author="Diane Pulvino" w:date="2022-04-09T14:46:00Z">
        <w:r w:rsidR="00C16834" w:rsidDel="002805F3">
          <w:delText xml:space="preserve">Stochastic </w:delText>
        </w:r>
      </w:del>
      <w:ins w:id="704" w:author="Diane Pulvino" w:date="2022-04-09T14:46:00Z">
        <w:r w:rsidR="002805F3">
          <w:t xml:space="preserve">stochastic </w:t>
        </w:r>
      </w:ins>
      <w:del w:id="705" w:author="Diane Pulvino" w:date="2022-04-09T14:46:00Z">
        <w:r w:rsidR="00C16834" w:rsidDel="002805F3">
          <w:delText xml:space="preserve">Neighbor </w:delText>
        </w:r>
      </w:del>
      <w:ins w:id="706" w:author="Diane Pulvino" w:date="2022-04-09T14:46:00Z">
        <w:r w:rsidR="002805F3">
          <w:t xml:space="preserve">neighbor </w:t>
        </w:r>
      </w:ins>
      <w:del w:id="707" w:author="Diane Pulvino" w:date="2022-04-09T14:46:00Z">
        <w:r w:rsidR="00C16834" w:rsidDel="002805F3">
          <w:delText>Embedding</w:delText>
        </w:r>
      </w:del>
      <w:ins w:id="708" w:author="Diane Pulvino" w:date="2022-04-09T14:46:00Z">
        <w:r w:rsidR="002805F3">
          <w:t xml:space="preserve">embedding </w:t>
        </w:r>
      </w:ins>
      <w:r w:rsidR="00C16834">
        <w:t>(t-SNE</w:t>
      </w:r>
      <w:del w:id="709" w:author="Diane Pulvino" w:date="2022-04-09T14:46:00Z">
        <w:r w:rsidR="00C16834" w:rsidDel="002805F3">
          <w:delText xml:space="preserve">), </w:delText>
        </w:r>
      </w:del>
      <w:ins w:id="710" w:author="Diane Pulvino" w:date="2022-04-09T14:46:00Z">
        <w:r w:rsidR="002805F3">
          <w:t xml:space="preserve">). </w:t>
        </w:r>
      </w:ins>
      <w:del w:id="711" w:author="Diane Pulvino" w:date="2022-04-09T14:46:00Z">
        <w:r w:rsidR="00C16834" w:rsidDel="002805F3">
          <w:delText>it is distinct that f</w:delText>
        </w:r>
      </w:del>
      <w:ins w:id="712" w:author="Diane Pulvino" w:date="2022-04-09T14:46:00Z">
        <w:r w:rsidR="002805F3">
          <w:t>F</w:t>
        </w:r>
      </w:ins>
      <w:r w:rsidR="00C16834">
        <w:t>eatures with the same pose tend to f</w:t>
      </w:r>
      <w:ins w:id="713" w:author="Diane Pulvino" w:date="2022-04-09T14:46:00Z">
        <w:r w:rsidR="002805F3">
          <w:t>or</w:t>
        </w:r>
      </w:ins>
      <w:del w:id="714" w:author="Diane Pulvino" w:date="2022-04-09T14:46:00Z">
        <w:r w:rsidR="00C16834" w:rsidDel="002805F3">
          <w:delText>ro</w:delText>
        </w:r>
      </w:del>
      <w:r w:rsidR="00C16834">
        <w:t>m cluster</w:t>
      </w:r>
      <w:ins w:id="715" w:author="Diane Pulvino" w:date="2022-04-09T14:46:00Z">
        <w:r w:rsidR="002805F3">
          <w:t>s</w:t>
        </w:r>
      </w:ins>
      <w:r w:rsidR="00C16834">
        <w:t xml:space="preserve">, </w:t>
      </w:r>
      <w:del w:id="716" w:author="Diane Pulvino" w:date="2022-04-09T14:46:00Z">
        <w:r w:rsidR="00C16834" w:rsidDel="002805F3">
          <w:delText xml:space="preserve">whereas </w:delText>
        </w:r>
      </w:del>
      <w:ins w:id="717" w:author="Diane Pulvino" w:date="2022-04-09T14:46:00Z">
        <w:r w:rsidR="002805F3">
          <w:t xml:space="preserve">and </w:t>
        </w:r>
      </w:ins>
      <w:r w:rsidR="00C16834">
        <w:t>those with different pose</w:t>
      </w:r>
      <w:ins w:id="718" w:author="Diane Pulvino" w:date="2022-04-09T14:46:00Z">
        <w:r w:rsidR="002805F3">
          <w:t>s</w:t>
        </w:r>
      </w:ins>
      <w:r w:rsidR="00C16834">
        <w:t xml:space="preserve"> are far apart</w:t>
      </w:r>
      <w:del w:id="719" w:author="Diane Pulvino" w:date="2022-04-09T14:46:00Z">
        <w:r w:rsidR="00C16834" w:rsidDel="002805F3">
          <w:delText>, up to 99% accuracy also proves the feasibility for pose feature extraction</w:delText>
        </w:r>
      </w:del>
      <w:r w:rsidR="00C16834">
        <w:t>.</w:t>
      </w:r>
    </w:p>
    <w:p w14:paraId="5E012F3B" w14:textId="19EADC10" w:rsidR="00B67AA2" w:rsidRDefault="00C16834">
      <w:pPr>
        <w:pStyle w:val="BodyText"/>
      </w:pPr>
      <w:r>
        <w:t xml:space="preserve">To </w:t>
      </w:r>
      <w:ins w:id="720" w:author="Diane Pulvino" w:date="2022-04-09T14:47:00Z">
        <w:r w:rsidR="002805F3">
          <w:t xml:space="preserve">maximally </w:t>
        </w:r>
      </w:ins>
      <w:r>
        <w:t>eliminate bias due to appearance and illumination</w:t>
      </w:r>
      <w:del w:id="721" w:author="Diane Pulvino" w:date="2022-04-09T14:47:00Z">
        <w:r w:rsidDel="002805F3">
          <w:delText xml:space="preserve"> as far as possible</w:delText>
        </w:r>
      </w:del>
      <w:r>
        <w:t xml:space="preserve">, the cluster centers </w:t>
      </w:r>
      <w:del w:id="722" w:author="Diane Pulvino" w:date="2022-04-09T14:47:00Z">
        <w:r w:rsidDel="002805F3">
          <w:delText xml:space="preserve">which are </w:delText>
        </w:r>
      </w:del>
      <w:ins w:id="723" w:author="Diane Pulvino" w:date="2022-04-09T14:47:00Z">
        <w:r w:rsidR="002805F3">
          <w:t>(</w:t>
        </w:r>
      </w:ins>
      <w:r>
        <w:t>marked as pentagrams with different colors</w:t>
      </w:r>
      <w:ins w:id="724" w:author="Diane Pulvino" w:date="2022-04-09T14:47:00Z">
        <w:r w:rsidR="002805F3">
          <w:t>)</w:t>
        </w:r>
      </w:ins>
      <w:del w:id="725" w:author="Diane Pulvino" w:date="2022-04-09T14:47:00Z">
        <w:r w:rsidDel="002805F3">
          <w:delText>,</w:delText>
        </w:r>
      </w:del>
      <w:r>
        <w:t xml:space="preserve"> are calculated to represent the final pose features.</w:t>
      </w:r>
    </w:p>
    <w:p w14:paraId="6E7DC937" w14:textId="77777777" w:rsidR="00B67AA2" w:rsidRDefault="00C16834">
      <w:pPr>
        <w:pStyle w:val="Heading2"/>
      </w:pPr>
      <w:bookmarkStart w:id="726" w:name="facial-expression-texts"/>
      <w:bookmarkEnd w:id="726"/>
      <w:r>
        <w:lastRenderedPageBreak/>
        <w:t>Facial Expression Texts</w:t>
      </w:r>
    </w:p>
    <w:p w14:paraId="6A9D3A90" w14:textId="77777777" w:rsidR="00F816B6" w:rsidRDefault="00F816B6" w:rsidP="00F816B6">
      <w:pPr>
        <w:pStyle w:val="BodyText"/>
        <w:jc w:val="center"/>
      </w:pPr>
      <w:commentRangeStart w:id="727"/>
      <w:r w:rsidRPr="00F816B6">
        <w:rPr>
          <w:noProof/>
        </w:rPr>
        <w:drawing>
          <wp:inline distT="0" distB="0" distL="0" distR="0" wp14:anchorId="48BDB9CB" wp14:editId="318D7BC9">
            <wp:extent cx="5937322" cy="40027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0618" cy="4018454"/>
                    </a:xfrm>
                    <a:prstGeom prst="rect">
                      <a:avLst/>
                    </a:prstGeom>
                  </pic:spPr>
                </pic:pic>
              </a:graphicData>
            </a:graphic>
          </wp:inline>
        </w:drawing>
      </w:r>
      <w:commentRangeEnd w:id="727"/>
      <w:r w:rsidR="00AA1E96">
        <w:rPr>
          <w:rStyle w:val="CommentReference"/>
        </w:rPr>
        <w:commentReference w:id="727"/>
      </w:r>
    </w:p>
    <w:p w14:paraId="2CDCA29F" w14:textId="26F562C7" w:rsidR="00B67AA2" w:rsidRDefault="00C16834">
      <w:pPr>
        <w:pStyle w:val="BodyText"/>
      </w:pPr>
      <w:del w:id="728" w:author="Diane Pulvino" w:date="2022-04-09T14:52:00Z">
        <w:r w:rsidDel="00AA1E96">
          <w:delText>When explaining something which category it belongs to, the typical characteristics are always described in some words. Similarly,</w:delText>
        </w:r>
      </w:del>
      <w:ins w:id="729" w:author="Diane Pulvino" w:date="2022-04-09T14:52:00Z">
        <w:r w:rsidR="00AA1E96">
          <w:t>Facial</w:t>
        </w:r>
      </w:ins>
      <w:r>
        <w:t xml:space="preserve"> expressions can be described through </w:t>
      </w:r>
      <w:del w:id="730" w:author="Diane Pulvino" w:date="2022-04-09T14:52:00Z">
        <w:r w:rsidDel="00AA1E96">
          <w:delText>words or texts</w:delText>
        </w:r>
      </w:del>
      <w:ins w:id="731" w:author="Diane Pulvino" w:date="2022-04-09T14:52:00Z">
        <w:r w:rsidR="00AA1E96">
          <w:t>text</w:t>
        </w:r>
      </w:ins>
      <w:r>
        <w:t>. These expression texts depict</w:t>
      </w:r>
      <w:ins w:id="732" w:author="Diane Pulvino" w:date="2022-04-09T14:53:00Z">
        <w:r w:rsidR="00AA1E96">
          <w:t xml:space="preserve"> the actions of various facial regions, </w:t>
        </w:r>
      </w:ins>
      <w:del w:id="733" w:author="Diane Pulvino" w:date="2022-04-09T14:53:00Z">
        <w:r w:rsidDel="00AA1E96">
          <w:delText xml:space="preserve"> how the different regions act, </w:delText>
        </w:r>
      </w:del>
      <w:r>
        <w:t>such as brows, eyes, nose,</w:t>
      </w:r>
      <w:del w:id="734" w:author="Diane Pulvino" w:date="2022-04-09T14:53:00Z">
        <w:r w:rsidDel="00AA1E96">
          <w:delText xml:space="preserve"> </w:delText>
        </w:r>
      </w:del>
      <w:ins w:id="735" w:author="Diane Pulvino" w:date="2022-04-09T14:53:00Z">
        <w:r w:rsidR="00AA1E96">
          <w:t xml:space="preserve"> and </w:t>
        </w:r>
      </w:ins>
      <w:r>
        <w:t>mouth</w:t>
      </w:r>
      <w:del w:id="736" w:author="Diane Pulvino" w:date="2022-04-09T14:53:00Z">
        <w:r w:rsidDel="00AA1E96">
          <w:delText xml:space="preserve"> and so on, which are considerable to determine a certain expression</w:delText>
        </w:r>
      </w:del>
      <w:r>
        <w:t>.</w:t>
      </w:r>
    </w:p>
    <w:p w14:paraId="27576E5A" w14:textId="6C900621" w:rsidR="00B67AA2" w:rsidRDefault="00C16834">
      <w:pPr>
        <w:pStyle w:val="BodyText"/>
      </w:pPr>
      <w:r>
        <w:t xml:space="preserve">However, </w:t>
      </w:r>
      <w:ins w:id="737" w:author="Diane Pulvino" w:date="2022-04-09T14:53:00Z">
        <w:r w:rsidR="00AA1E96">
          <w:t>although we are able to recognize facial expressions (typically through our visual nervous system</w:t>
        </w:r>
      </w:ins>
      <w:ins w:id="738" w:author="Diane Pulvino" w:date="2022-04-09T14:54:00Z">
        <w:r w:rsidR="00AA1E96">
          <w:t xml:space="preserve">), </w:t>
        </w:r>
      </w:ins>
      <w:ins w:id="739" w:author="Diane Pulvino" w:date="2022-04-10T08:16:00Z">
        <w:r w:rsidR="008C7EB5">
          <w:t xml:space="preserve">images are </w:t>
        </w:r>
      </w:ins>
      <w:ins w:id="740" w:author="Diane Pulvino" w:date="2022-04-10T08:17:00Z">
        <w:r w:rsidR="008C7EB5">
          <w:t>rarely</w:t>
        </w:r>
      </w:ins>
      <w:ins w:id="741" w:author="Diane Pulvino" w:date="2022-04-10T08:16:00Z">
        <w:r w:rsidR="008C7EB5">
          <w:t xml:space="preserve"> </w:t>
        </w:r>
      </w:ins>
      <w:ins w:id="742" w:author="Diane Pulvino" w:date="2022-04-10T08:17:00Z">
        <w:r w:rsidR="008C7EB5">
          <w:t>accompanied</w:t>
        </w:r>
      </w:ins>
      <w:ins w:id="743" w:author="Diane Pulvino" w:date="2022-04-09T14:54:00Z">
        <w:r w:rsidR="00AA1E96">
          <w:t xml:space="preserve"> </w:t>
        </w:r>
      </w:ins>
      <w:ins w:id="744" w:author="Diane Pulvino" w:date="2022-04-10T08:17:00Z">
        <w:r w:rsidR="008C7EB5">
          <w:t xml:space="preserve">by </w:t>
        </w:r>
      </w:ins>
      <w:ins w:id="745" w:author="Diane Pulvino" w:date="2022-04-09T14:54:00Z">
        <w:r w:rsidR="00AA1E96">
          <w:t>expression texts, although that might make the predicted expression label more co</w:t>
        </w:r>
      </w:ins>
      <w:ins w:id="746" w:author="Diane Pulvino" w:date="2022-04-10T08:17:00Z">
        <w:r w:rsidR="008C7EB5">
          <w:t>n</w:t>
        </w:r>
      </w:ins>
      <w:ins w:id="747" w:author="Diane Pulvino" w:date="2022-04-09T14:54:00Z">
        <w:r w:rsidR="00AA1E96">
          <w:t>vincing.</w:t>
        </w:r>
      </w:ins>
      <w:del w:id="748" w:author="Diane Pulvino" w:date="2022-04-09T14:54:00Z">
        <w:r w:rsidDel="00AA1E96">
          <w:delText>acquiring expression texts is not ordinary though it is quite common for us to recognize different facial expressions. The knowledge has been learnt through our visual nervous system, maybe.</w:delText>
        </w:r>
      </w:del>
      <w:r>
        <w:t xml:space="preserve"> </w:t>
      </w:r>
      <w:del w:id="749" w:author="Diane Pulvino" w:date="2022-04-09T14:54:00Z">
        <w:r w:rsidDel="00AA1E96">
          <w:delText xml:space="preserve">Even though, the predicted expression label is more convincing if we can provide some word explanation. </w:delText>
        </w:r>
      </w:del>
      <w:r>
        <w:t xml:space="preserve">Inspired by </w:t>
      </w:r>
      <w:del w:id="750" w:author="Diane Pulvino" w:date="2022-04-09T14:54:00Z">
        <w:r w:rsidDel="00AA1E96">
          <w:delText xml:space="preserve">Action </w:delText>
        </w:r>
      </w:del>
      <w:ins w:id="751" w:author="Diane Pulvino" w:date="2022-04-09T14:54:00Z">
        <w:r w:rsidR="00AA1E96">
          <w:t xml:space="preserve">action </w:t>
        </w:r>
      </w:ins>
      <w:del w:id="752" w:author="Diane Pulvino" w:date="2022-04-09T14:54:00Z">
        <w:r w:rsidDel="00AA1E96">
          <w:delText>Unit</w:delText>
        </w:r>
      </w:del>
      <w:ins w:id="753" w:author="Diane Pulvino" w:date="2022-04-09T14:54:00Z">
        <w:r w:rsidR="00AA1E96">
          <w:t xml:space="preserve">units </w:t>
        </w:r>
      </w:ins>
      <w:r>
        <w:t>(AU</w:t>
      </w:r>
      <w:ins w:id="754" w:author="Diane Pulvino" w:date="2022-04-09T14:54:00Z">
        <w:r w:rsidR="00AA1E96">
          <w:t>s</w:t>
        </w:r>
      </w:ins>
      <w:r>
        <w:t xml:space="preserve">), which </w:t>
      </w:r>
      <w:del w:id="755" w:author="Diane Pulvino" w:date="2022-04-09T14:55:00Z">
        <w:r w:rsidDel="00AA1E96">
          <w:delText xml:space="preserve">is </w:delText>
        </w:r>
      </w:del>
      <w:ins w:id="756" w:author="Diane Pulvino" w:date="2022-04-09T14:55:00Z">
        <w:r w:rsidR="00AA1E96">
          <w:t xml:space="preserve">are more refined </w:t>
        </w:r>
      </w:ins>
      <w:del w:id="757" w:author="Diane Pulvino" w:date="2022-04-09T14:55:00Z">
        <w:r w:rsidDel="00AA1E96">
          <w:delText xml:space="preserve">a </w:delText>
        </w:r>
      </w:del>
      <w:r>
        <w:t>discrete emotion descriptor</w:t>
      </w:r>
      <w:ins w:id="758" w:author="Diane Pulvino" w:date="2022-04-09T14:55:00Z">
        <w:r w:rsidR="00AA1E96">
          <w:t>s</w:t>
        </w:r>
      </w:ins>
      <w:del w:id="759" w:author="Diane Pulvino" w:date="2022-04-09T14:55:00Z">
        <w:r w:rsidDel="00AA1E96">
          <w:delText xml:space="preserve"> but more refined than expression labels</w:delText>
        </w:r>
      </w:del>
      <w:r>
        <w:t xml:space="preserve">, we summarize expression texts by observing facial expressions and merging corresponding AU descriptions. For example, surprise means AU1, AU2, AU5, </w:t>
      </w:r>
      <w:ins w:id="760" w:author="Diane Pulvino" w:date="2022-04-09T14:55:00Z">
        <w:r w:rsidR="00AA1E96">
          <w:t xml:space="preserve">and </w:t>
        </w:r>
      </w:ins>
      <w:r>
        <w:t>AU26 are activated</w:t>
      </w:r>
      <w:del w:id="761" w:author="Diane Pulvino" w:date="2022-04-09T14:55:00Z">
        <w:r w:rsidDel="00AA1E96">
          <w:delText xml:space="preserve">, </w:delText>
        </w:r>
      </w:del>
      <w:ins w:id="762" w:author="Diane Pulvino" w:date="2022-04-09T14:55:00Z">
        <w:r w:rsidR="00AA1E96">
          <w:t xml:space="preserve">; </w:t>
        </w:r>
      </w:ins>
      <w:r>
        <w:t>happiness means AU6 and AU12 are activated</w:t>
      </w:r>
      <w:del w:id="763" w:author="Diane Pulvino" w:date="2022-04-09T14:55:00Z">
        <w:r w:rsidDel="00AA1E96">
          <w:delText xml:space="preserve">, </w:delText>
        </w:r>
      </w:del>
      <w:ins w:id="764" w:author="Diane Pulvino" w:date="2022-04-09T14:55:00Z">
        <w:r w:rsidR="00AA1E96">
          <w:t xml:space="preserve">; </w:t>
        </w:r>
      </w:ins>
      <w:r>
        <w:t>and fear means AU1, AU2, AU4, AU5, AU7, AU20</w:t>
      </w:r>
      <w:ins w:id="765" w:author="Diane Pulvino" w:date="2022-04-09T14:55:00Z">
        <w:r w:rsidR="00AA1E96">
          <w:t>,</w:t>
        </w:r>
      </w:ins>
      <w:r>
        <w:t xml:space="preserve"> and AU26 are activated. </w:t>
      </w:r>
      <w:ins w:id="766" w:author="Diane Pulvino" w:date="2022-04-10T08:17:00Z">
        <w:r w:rsidR="008C7EB5">
          <w:t>Table [table1]</w:t>
        </w:r>
      </w:ins>
      <w:del w:id="767" w:author="Diane Pulvino" w:date="2022-04-10T08:17:00Z">
        <w:r w:rsidDel="008C7EB5">
          <w:delText xml:space="preserve">We </w:delText>
        </w:r>
      </w:del>
      <w:ins w:id="768" w:author="Diane Pulvino" w:date="2022-04-10T08:17:00Z">
        <w:r w:rsidR="008C7EB5">
          <w:t xml:space="preserve"> shows </w:t>
        </w:r>
      </w:ins>
      <w:del w:id="769" w:author="Diane Pulvino" w:date="2022-04-10T08:17:00Z">
        <w:r w:rsidDel="008C7EB5">
          <w:delText xml:space="preserve">sort out </w:delText>
        </w:r>
      </w:del>
      <w:r>
        <w:t>common expression texts appearing in almost all facial expression data</w:t>
      </w:r>
      <w:ins w:id="770" w:author="Diane Pulvino" w:date="2022-04-09T14:55:00Z">
        <w:r w:rsidR="00AA1E96">
          <w:t xml:space="preserve"> </w:t>
        </w:r>
      </w:ins>
      <w:r>
        <w:t>sets</w:t>
      </w:r>
      <w:del w:id="771" w:author="Diane Pulvino" w:date="2022-04-10T08:17:00Z">
        <w:r w:rsidDel="008C7EB5">
          <w:delText xml:space="preserve"> in Table [table1]</w:delText>
        </w:r>
      </w:del>
      <w:r>
        <w:t>.</w:t>
      </w:r>
    </w:p>
    <w:p w14:paraId="60313C33" w14:textId="77777777" w:rsidR="00B67AA2" w:rsidRDefault="00C16834">
      <w:pPr>
        <w:pStyle w:val="Heading2"/>
      </w:pPr>
      <w:bookmarkStart w:id="772" w:name="text-feature-extractor"/>
      <w:bookmarkEnd w:id="772"/>
      <w:r>
        <w:t>Text Feature Extractor</w:t>
      </w:r>
    </w:p>
    <w:p w14:paraId="5BDF51A2" w14:textId="07F334BC" w:rsidR="00B67AA2" w:rsidRDefault="00C16834">
      <w:pPr>
        <w:pStyle w:val="FirstParagraph"/>
      </w:pPr>
      <w:commentRangeStart w:id="773"/>
      <w:r>
        <w:rPr>
          <w:b/>
        </w:rPr>
        <w:t>Input Embeddings</w:t>
      </w:r>
      <w:ins w:id="774" w:author="Diane Pulvino" w:date="2022-04-09T14:56:00Z">
        <w:r w:rsidR="00AA1E96">
          <w:rPr>
            <w:b/>
          </w:rPr>
          <w:t>.</w:t>
        </w:r>
        <w:commentRangeEnd w:id="773"/>
        <w:r w:rsidR="00AA1E96">
          <w:rPr>
            <w:rStyle w:val="CommentReference"/>
          </w:rPr>
          <w:commentReference w:id="773"/>
        </w:r>
      </w:ins>
      <w:r>
        <w:t xml:space="preserve"> </w:t>
      </w:r>
      <w:del w:id="775" w:author="Diane Pulvino" w:date="2022-04-09T14:57:00Z">
        <w:r w:rsidDel="00AA1E96">
          <w:delText>Before the</w:delText>
        </w:r>
      </w:del>
      <w:ins w:id="776" w:author="Diane Pulvino" w:date="2022-04-09T14:57:00Z">
        <w:r w:rsidR="00AA1E96">
          <w:t>Prior to the</w:t>
        </w:r>
      </w:ins>
      <w:r>
        <w:t xml:space="preserve"> </w:t>
      </w:r>
      <w:ins w:id="777" w:author="Diane Pulvino" w:date="2022-04-09T14:56:00Z">
        <w:r w:rsidR="00AA1E96">
          <w:t xml:space="preserve">preliminary extraction of expression embeddings via the </w:t>
        </w:r>
      </w:ins>
      <w:del w:id="778" w:author="Diane Pulvino" w:date="2022-04-10T08:18:00Z">
        <w:r w:rsidDel="008C7EB5">
          <w:delText>Intra</w:delText>
        </w:r>
      </w:del>
      <w:ins w:id="779" w:author="Diane Pulvino" w:date="2022-04-10T08:19:00Z">
        <w:r w:rsidR="008C7EB5">
          <w:t>Intra</w:t>
        </w:r>
      </w:ins>
      <w:r>
        <w:t>-EXP attention</w:t>
      </w:r>
      <w:ins w:id="780" w:author="Diane Pulvino" w:date="2022-04-09T14:56:00Z">
        <w:r w:rsidR="00AA1E96">
          <w:t xml:space="preserve"> mechanism</w:t>
        </w:r>
      </w:ins>
      <w:del w:id="781" w:author="Diane Pulvino" w:date="2022-04-09T14:57:00Z">
        <w:r w:rsidDel="00AA1E96">
          <w:delText xml:space="preserve"> extracts expression embeddings preliminarily</w:delText>
        </w:r>
      </w:del>
      <w:r>
        <w:t xml:space="preserve">, expression texts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oMath>
      <w:r>
        <w:t xml:space="preserve"> where m denotes the number of expression texts, need to be converted into equal</w:t>
      </w:r>
      <w:ins w:id="782" w:author="Diane Pulvino" w:date="2022-04-09T14:57:00Z">
        <w:r w:rsidR="00AA1E96">
          <w:t>-length</w:t>
        </w:r>
      </w:ins>
      <w:del w:id="783" w:author="Diane Pulvino" w:date="2022-04-09T14:57:00Z">
        <w:r w:rsidDel="00AA1E96">
          <w:delText>-length</w:delText>
        </w:r>
      </w:del>
      <w:r>
        <w:t xml:space="preserve"> numerical sequences. </w:t>
      </w:r>
      <w:del w:id="784" w:author="Diane Pulvino" w:date="2022-04-09T14:57:00Z">
        <w:r w:rsidDel="00AA1E96">
          <w:delText xml:space="preserve">As usual, first, </w:delText>
        </w:r>
      </w:del>
      <w:ins w:id="785" w:author="Diane Pulvino" w:date="2022-04-09T14:57:00Z">
        <w:r w:rsidR="00AA1E96">
          <w:t xml:space="preserve">First, </w:t>
        </w:r>
      </w:ins>
      <w:r>
        <w:t xml:space="preserve">‘CLS’ and ‘SEP’ are added to the beginning and end of all texts respectively. Then the texts are tokenized to numerical sequences according to </w:t>
      </w:r>
      <w:del w:id="786" w:author="Diane Pulvino" w:date="2022-04-09T14:57:00Z">
        <w:r w:rsidDel="00AA1E96">
          <w:delText xml:space="preserve">word’ </w:delText>
        </w:r>
      </w:del>
      <w:ins w:id="787" w:author="Diane Pulvino" w:date="2022-04-09T14:57:00Z">
        <w:r w:rsidR="00AA1E96">
          <w:t xml:space="preserve">words </w:t>
        </w:r>
      </w:ins>
      <w:r>
        <w:t>code</w:t>
      </w:r>
      <w:ins w:id="788" w:author="Diane Pulvino" w:date="2022-04-09T14:57:00Z">
        <w:r w:rsidR="00AA1E96">
          <w:t>d</w:t>
        </w:r>
      </w:ins>
      <w:r>
        <w:t xml:space="preserve"> in the vocabulary. Later the sequences are padded with zero to the </w:t>
      </w:r>
      <w:r>
        <w:lastRenderedPageBreak/>
        <w:t xml:space="preserve">same length, </w:t>
      </w:r>
      <w:del w:id="789" w:author="Diane Pulvino" w:date="2022-04-09T14:58:00Z">
        <w:r w:rsidDel="00AA1E96">
          <w:delText xml:space="preserve">which are </w:delText>
        </w:r>
      </w:del>
      <w:r>
        <w:t xml:space="preserve">recorded as </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m</m:t>
            </m:r>
          </m:sub>
          <m:sup>
            <m:r>
              <w:rPr>
                <w:rFonts w:ascii="Cambria Math" w:hAnsi="Cambria Math"/>
              </w:rPr>
              <m:t>'</m:t>
            </m:r>
          </m:sup>
        </m:sSubSup>
        <m:r>
          <w:rPr>
            <w:rFonts w:ascii="Cambria Math" w:hAnsi="Cambria Math"/>
          </w:rPr>
          <m:t>)</m:t>
        </m:r>
      </m:oMath>
      <w:r>
        <w:t xml:space="preserve">. Since the relative positions among individual tokens in a sequence are crucial for semantic information, position code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for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t xml:space="preserve"> is added. </w:t>
      </w:r>
      <w:del w:id="790" w:author="Diane Pulvino" w:date="2022-04-09T14:59:00Z">
        <w:r w:rsidDel="00583043">
          <w:delText>Formally, a</w:delText>
        </w:r>
      </w:del>
      <w:ins w:id="791" w:author="Diane Pulvino" w:date="2022-04-09T14:59:00Z">
        <w:r w:rsidR="00583043">
          <w:t>A</w:t>
        </w:r>
      </w:ins>
      <w:r>
        <w:t xml:space="preserve">fter embedding, the text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can be converted to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t>
      </w:r>
      <w:del w:id="792" w:author="Diane Pulvino" w:date="2022-04-09T14:59:00Z">
        <w:r w:rsidDel="00583043">
          <w:delText xml:space="preserve">which is formulated </w:delText>
        </w:r>
      </w:del>
      <w:r>
        <w:t>as follow</w:t>
      </w:r>
      <w:ins w:id="793" w:author="Diane Pulvino" w:date="2022-04-09T14:59:00Z">
        <w:r w:rsidR="00583043">
          <w:t>s</w:t>
        </w:r>
      </w:ins>
      <w:r>
        <w:t>:</w:t>
      </w:r>
    </w:p>
    <w:p w14:paraId="214B9D47" w14:textId="77777777" w:rsidR="00B67AA2" w:rsidRDefault="0065614C">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Style w:val="CommentReference"/>
            </w:rPr>
            <w:commentReference w:id="794"/>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m:oMathPara>
    </w:p>
    <w:p w14:paraId="6CDD7612" w14:textId="324A2749" w:rsidR="00B67AA2" w:rsidRDefault="00C16834">
      <w:pPr>
        <w:pStyle w:val="FirstParagraph"/>
      </w:pPr>
      <w:del w:id="795" w:author="Diane Pulvino" w:date="2022-04-10T08:19:00Z">
        <w:r w:rsidDel="008C7EB5">
          <w:rPr>
            <w:b/>
          </w:rPr>
          <w:delText>Intra</w:delText>
        </w:r>
      </w:del>
      <w:ins w:id="796" w:author="Diane Pulvino" w:date="2022-04-10T08:19:00Z">
        <w:r w:rsidR="008C7EB5">
          <w:rPr>
            <w:b/>
          </w:rPr>
          <w:t>Intra</w:t>
        </w:r>
      </w:ins>
      <w:r>
        <w:rPr>
          <w:b/>
        </w:rPr>
        <w:t xml:space="preserve">-EXP </w:t>
      </w:r>
      <w:del w:id="797" w:author="Diane Pulvino" w:date="2022-04-09T14:59:00Z">
        <w:r w:rsidDel="00583043">
          <w:rPr>
            <w:b/>
          </w:rPr>
          <w:delText>attention</w:delText>
        </w:r>
        <w:r w:rsidDel="00583043">
          <w:delText xml:space="preserve"> </w:delText>
        </w:r>
      </w:del>
      <w:ins w:id="798" w:author="Diane Pulvino" w:date="2022-04-09T14:59:00Z">
        <w:r w:rsidR="00583043">
          <w:rPr>
            <w:b/>
          </w:rPr>
          <w:t>Attention</w:t>
        </w:r>
        <w:r w:rsidR="00583043">
          <w:t xml:space="preserve"> </w:t>
        </w:r>
      </w:ins>
      <w:r>
        <w:t xml:space="preserve">After </w:t>
      </w:r>
      <w:del w:id="799" w:author="Diane Pulvino" w:date="2022-04-09T14:59:00Z">
        <w:r w:rsidDel="00583043">
          <w:delText xml:space="preserve">converting </w:delText>
        </w:r>
      </w:del>
      <w:ins w:id="800" w:author="Diane Pulvino" w:date="2022-04-09T14:59:00Z">
        <w:r w:rsidR="00583043">
          <w:t xml:space="preserve">conversion </w:t>
        </w:r>
      </w:ins>
      <w:r>
        <w:t xml:space="preserve">from </w:t>
      </w:r>
      <w:ins w:id="801" w:author="Diane Pulvino" w:date="2022-04-09T14:59:00Z">
        <w:r w:rsidR="00583043">
          <w:t xml:space="preserve">the </w:t>
        </w:r>
      </w:ins>
      <w:r>
        <w:t xml:space="preserve">original text, text embeddings </w:t>
      </w:r>
      <w:del w:id="802" w:author="Diane Pulvino" w:date="2022-04-10T08:22:00Z">
        <w:r w:rsidDel="008C7EB5">
          <w:delText>hardly ever</w:delText>
        </w:r>
      </w:del>
      <w:ins w:id="803" w:author="Diane Pulvino" w:date="2022-04-10T08:22:00Z">
        <w:r w:rsidR="008C7EB5">
          <w:t>rarely</w:t>
        </w:r>
      </w:ins>
      <w:r>
        <w:t xml:space="preserve"> contain </w:t>
      </w:r>
      <w:del w:id="804" w:author="Diane Pulvino" w:date="2022-04-10T08:22:00Z">
        <w:r w:rsidDel="008C7EB5">
          <w:delText xml:space="preserve">any </w:delText>
        </w:r>
      </w:del>
      <w:r>
        <w:t>correlations among individual tokens. Transformer</w:t>
      </w:r>
      <w:ins w:id="805" w:author="Diane Pulvino" w:date="2022-04-09T14:59:00Z">
        <w:r w:rsidR="00583043">
          <w:t xml:space="preserve"> models</w:t>
        </w:r>
      </w:ins>
      <w:r>
        <w:t xml:space="preserve"> (Vaswani et al. 2017) </w:t>
      </w:r>
      <w:del w:id="806" w:author="Diane Pulvino" w:date="2022-04-09T14:59:00Z">
        <w:r w:rsidDel="00583043">
          <w:delText xml:space="preserve">is a powerful model which </w:delText>
        </w:r>
      </w:del>
      <w:r>
        <w:t xml:space="preserve">can learn </w:t>
      </w:r>
      <w:del w:id="807" w:author="Diane Pulvino" w:date="2022-04-10T08:22:00Z">
        <w:r w:rsidDel="008C7EB5">
          <w:delText xml:space="preserve">these </w:delText>
        </w:r>
      </w:del>
      <w:ins w:id="808" w:author="Diane Pulvino" w:date="2022-04-10T08:22:00Z">
        <w:r w:rsidR="008C7EB5">
          <w:t>any existing</w:t>
        </w:r>
        <w:r w:rsidR="008C7EB5">
          <w:t xml:space="preserve"> </w:t>
        </w:r>
      </w:ins>
      <w:r>
        <w:t xml:space="preserve">correlations. Therefore, </w:t>
      </w:r>
      <w:del w:id="809" w:author="Diane Pulvino" w:date="2022-04-09T14:59:00Z">
        <w:r w:rsidDel="00583043">
          <w:delText xml:space="preserve">we encode </w:delText>
        </w:r>
      </w:del>
      <w:r>
        <w:t xml:space="preserve">each text embedding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w:t>
      </w:r>
      <w:ins w:id="810" w:author="Diane Pulvino" w:date="2022-04-09T14:59:00Z">
        <w:r w:rsidR="00583043">
          <w:t xml:space="preserve">is encoded </w:t>
        </w:r>
      </w:ins>
      <w:del w:id="811" w:author="Diane Pulvino" w:date="2022-04-09T15:00:00Z">
        <w:r w:rsidDel="00583043">
          <w:delText>by introducing the</w:delText>
        </w:r>
      </w:del>
      <w:ins w:id="812" w:author="Diane Pulvino" w:date="2022-04-09T15:00:00Z">
        <w:r w:rsidR="00583043">
          <w:t xml:space="preserve">using </w:t>
        </w:r>
      </w:ins>
      <w:ins w:id="813" w:author="Diane Pulvino" w:date="2022-04-10T08:22:00Z">
        <w:r w:rsidR="008C7EB5">
          <w:t>Intra-EXP attention</w:t>
        </w:r>
        <w:r w:rsidR="008C7EB5">
          <w:t>, a</w:t>
        </w:r>
      </w:ins>
      <w:r>
        <w:t xml:space="preserve"> multi-layer transformer encoder</w:t>
      </w:r>
      <w:del w:id="814" w:author="Diane Pulvino" w:date="2022-04-09T15:00:00Z">
        <w:r w:rsidDel="00583043">
          <w:delText xml:space="preserve"> which we call </w:delText>
        </w:r>
      </w:del>
      <w:del w:id="815" w:author="Diane Pulvino" w:date="2022-04-10T08:19:00Z">
        <w:r w:rsidDel="008C7EB5">
          <w:delText>Intra</w:delText>
        </w:r>
      </w:del>
      <w:del w:id="816" w:author="Diane Pulvino" w:date="2022-04-10T08:22:00Z">
        <w:r w:rsidDel="008C7EB5">
          <w:delText>-EXP attention</w:delText>
        </w:r>
      </w:del>
      <w:r>
        <w:t xml:space="preserve">. Each layer of the </w:t>
      </w:r>
      <w:del w:id="817" w:author="Diane Pulvino" w:date="2022-04-10T08:19:00Z">
        <w:r w:rsidDel="008C7EB5">
          <w:delText>Intra</w:delText>
        </w:r>
      </w:del>
      <w:ins w:id="818" w:author="Diane Pulvino" w:date="2022-04-10T08:19:00Z">
        <w:r w:rsidR="008C7EB5">
          <w:t>Intra</w:t>
        </w:r>
      </w:ins>
      <w:r>
        <w:t xml:space="preserve">-EXP attention is the same as the vanilla transformer encoder layer. Let </w:t>
      </w:r>
      <m:oMath>
        <m:sSup>
          <m:sSupPr>
            <m:ctrlPr>
              <w:rPr>
                <w:rFonts w:ascii="Cambria Math" w:hAnsi="Cambria Math"/>
              </w:rPr>
            </m:ctrlPr>
          </m:sSupPr>
          <m:e>
            <m:r>
              <w:rPr>
                <w:rFonts w:ascii="Cambria Math" w:hAnsi="Cambria Math"/>
              </w:rPr>
              <m:t>w</m:t>
            </m:r>
          </m:e>
          <m:sup>
            <m:r>
              <w:rPr>
                <w:rFonts w:ascii="Cambria Math" w:hAnsi="Cambria Math"/>
              </w:rPr>
              <m:t>0</m:t>
            </m:r>
          </m:sup>
        </m:sSup>
      </m:oMath>
      <w:r>
        <w:t xml:space="preserve"> be the input layer</w:t>
      </w:r>
      <w:del w:id="819" w:author="Diane Pulvino" w:date="2022-04-09T15:00:00Z">
        <w:r w:rsidDel="00583043">
          <w:delText xml:space="preserve">, </w:delText>
        </w:r>
      </w:del>
      <w:ins w:id="820" w:author="Diane Pulvino" w:date="2022-04-09T15:00:00Z">
        <w:r w:rsidR="00583043">
          <w:t xml:space="preserve">; </w:t>
        </w:r>
      </w:ins>
      <w:r>
        <w:t xml:space="preserve">the encoder feature </w:t>
      </w:r>
      <m:oMath>
        <m:sSup>
          <m:sSupPr>
            <m:ctrlPr>
              <w:rPr>
                <w:rFonts w:ascii="Cambria Math" w:hAnsi="Cambria Math"/>
              </w:rPr>
            </m:ctrlPr>
          </m:sSupPr>
          <m:e>
            <m:r>
              <w:rPr>
                <w:rFonts w:ascii="Cambria Math" w:hAnsi="Cambria Math"/>
              </w:rPr>
              <m:t>w</m:t>
            </m:r>
          </m:e>
          <m:sup>
            <m:r>
              <w:rPr>
                <w:rFonts w:ascii="Cambria Math" w:hAnsi="Cambria Math"/>
              </w:rPr>
              <m:t>l+1</m:t>
            </m:r>
          </m:sup>
        </m:sSup>
      </m:oMath>
      <w:r>
        <w:t xml:space="preserve"> at the (l+1)-th layer can be obtained from the l-th layer, which is formulated as follow</w:t>
      </w:r>
      <w:ins w:id="821" w:author="Diane Pulvino" w:date="2022-04-09T15:00:00Z">
        <w:r w:rsidR="00583043">
          <w:t>s</w:t>
        </w:r>
      </w:ins>
      <w:r>
        <w:t>:</w:t>
      </w:r>
    </w:p>
    <w:p w14:paraId="0707831C" w14:textId="77777777" w:rsidR="00B67AA2" w:rsidRDefault="0065614C">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l+1</m:t>
              </m:r>
            </m:sup>
          </m:sSup>
          <m:r>
            <w:rPr>
              <w:rFonts w:ascii="Cambria Math" w:hAnsi="Cambria Math"/>
            </w:rPr>
            <m:t>=LN(</m:t>
          </m:r>
          <m:sSup>
            <m:sSupPr>
              <m:ctrlPr>
                <w:rPr>
                  <w:rFonts w:ascii="Cambria Math" w:hAnsi="Cambria Math"/>
                </w:rPr>
              </m:ctrlPr>
            </m:sSupPr>
            <m:e>
              <m:r>
                <w:rPr>
                  <w:rFonts w:ascii="Cambria Math" w:hAnsi="Cambria Math"/>
                </w:rPr>
                <m:t>w</m:t>
              </m:r>
            </m:e>
            <m:sup>
              <m:r>
                <w:rPr>
                  <w:rFonts w:ascii="Cambria Math" w:hAnsi="Cambria Math"/>
                </w:rPr>
                <m:t>l</m:t>
              </m:r>
            </m:sup>
          </m:sSup>
          <m:r>
            <w:rPr>
              <w:rFonts w:ascii="Cambria Math" w:hAnsi="Cambria Math"/>
            </w:rPr>
            <m:t>+MSA(</m:t>
          </m:r>
          <m:sSup>
            <m:sSupPr>
              <m:ctrlPr>
                <w:rPr>
                  <w:rFonts w:ascii="Cambria Math" w:hAnsi="Cambria Math"/>
                </w:rPr>
              </m:ctrlPr>
            </m:sSupPr>
            <m:e>
              <m:r>
                <w:rPr>
                  <w:rFonts w:ascii="Cambria Math" w:hAnsi="Cambria Math"/>
                </w:rPr>
                <m:t>w</m:t>
              </m:r>
            </m:e>
            <m:sup>
              <m:r>
                <w:rPr>
                  <w:rFonts w:ascii="Cambria Math" w:hAnsi="Cambria Math"/>
                </w:rPr>
                <m:t>l</m:t>
              </m:r>
            </m:sup>
          </m:sSup>
          <m:r>
            <w:rPr>
              <w:rFonts w:ascii="Cambria Math" w:hAnsi="Cambria Math"/>
            </w:rPr>
            <m:t>))</m:t>
          </m:r>
        </m:oMath>
      </m:oMathPara>
    </w:p>
    <w:p w14:paraId="463D724F" w14:textId="77777777" w:rsidR="00B67AA2" w:rsidRDefault="0065614C">
      <w:pPr>
        <w:pStyle w:val="FirstParagraph"/>
      </w:pPr>
      <m:oMathPara>
        <m:oMathParaPr>
          <m:jc m:val="center"/>
        </m:oMathParaPr>
        <m:oMath>
          <m:sSup>
            <m:sSupPr>
              <m:ctrlPr>
                <w:rPr>
                  <w:rFonts w:ascii="Cambria Math" w:hAnsi="Cambria Math"/>
                </w:rPr>
              </m:ctrlPr>
            </m:sSupPr>
            <m:e>
              <m:r>
                <w:rPr>
                  <w:rFonts w:ascii="Cambria Math" w:hAnsi="Cambria Math"/>
                </w:rPr>
                <m:t>w</m:t>
              </m:r>
            </m:e>
            <m:sup>
              <m:r>
                <w:rPr>
                  <w:rFonts w:ascii="Cambria Math" w:hAnsi="Cambria Math"/>
                </w:rPr>
                <m:t>l+1</m:t>
              </m:r>
            </m:sup>
          </m:sSup>
          <m:r>
            <w:rPr>
              <w:rFonts w:ascii="Cambria Math" w:hAnsi="Cambria Math"/>
            </w:rPr>
            <m:t>=LN(</m:t>
          </m:r>
          <m:sSup>
            <m:sSupPr>
              <m:ctrlPr>
                <w:rPr>
                  <w:rFonts w:ascii="Cambria Math" w:hAnsi="Cambria Math"/>
                </w:rPr>
              </m:ctrlPr>
            </m:sSupPr>
            <m:e>
              <m:r>
                <w:rPr>
                  <w:rFonts w:ascii="Cambria Math" w:hAnsi="Cambria Math"/>
                </w:rPr>
                <m:t>h</m:t>
              </m:r>
            </m:e>
            <m:sup>
              <m:r>
                <w:rPr>
                  <w:rFonts w:ascii="Cambria Math" w:hAnsi="Cambria Math"/>
                </w:rPr>
                <m:t>l+1</m:t>
              </m:r>
            </m:sup>
          </m:sSup>
          <m:r>
            <w:rPr>
              <w:rFonts w:ascii="Cambria Math" w:hAnsi="Cambria Math"/>
            </w:rPr>
            <m:t>+FF(</m:t>
          </m:r>
          <m:sSup>
            <m:sSupPr>
              <m:ctrlPr>
                <w:rPr>
                  <w:rFonts w:ascii="Cambria Math" w:hAnsi="Cambria Math"/>
                </w:rPr>
              </m:ctrlPr>
            </m:sSupPr>
            <m:e>
              <m:r>
                <w:rPr>
                  <w:rFonts w:ascii="Cambria Math" w:hAnsi="Cambria Math"/>
                </w:rPr>
                <m:t>h</m:t>
              </m:r>
            </m:e>
            <m:sup>
              <m:r>
                <w:rPr>
                  <w:rFonts w:ascii="Cambria Math" w:hAnsi="Cambria Math"/>
                </w:rPr>
                <m:t>l+1</m:t>
              </m:r>
            </m:sup>
          </m:sSup>
          <m:r>
            <w:rPr>
              <w:rFonts w:ascii="Cambria Math" w:hAnsi="Cambria Math"/>
            </w:rPr>
            <m:t>))</m:t>
          </m:r>
        </m:oMath>
      </m:oMathPara>
    </w:p>
    <w:p w14:paraId="3E570FD3" w14:textId="6CC853CE" w:rsidR="00B67AA2" w:rsidRDefault="00C16834">
      <w:pPr>
        <w:pStyle w:val="FirstParagraph"/>
      </w:pPr>
      <w:r>
        <w:t xml:space="preserve">where </w:t>
      </w:r>
      <m:oMath>
        <m:r>
          <w:rPr>
            <w:rFonts w:ascii="Cambria Math" w:hAnsi="Cambria Math"/>
          </w:rPr>
          <m:t>MSA(⋅)</m:t>
        </m:r>
      </m:oMath>
      <w:r>
        <w:t xml:space="preserve"> is the multi-headed self-attention module </w:t>
      </w:r>
      <w:del w:id="822" w:author="Diane Pulvino" w:date="2022-04-09T15:00:00Z">
        <w:r w:rsidDel="00583043">
          <w:delText xml:space="preserve">which </w:delText>
        </w:r>
      </w:del>
      <w:ins w:id="823" w:author="Diane Pulvino" w:date="2022-04-09T15:00:00Z">
        <w:r w:rsidR="00583043">
          <w:t xml:space="preserve">that </w:t>
        </w:r>
      </w:ins>
      <w:r>
        <w:t xml:space="preserve">attaches each token to the other tokens with appropriate weights, </w:t>
      </w:r>
      <m:oMath>
        <m:r>
          <w:rPr>
            <w:rFonts w:ascii="Cambria Math" w:hAnsi="Cambria Math"/>
          </w:rPr>
          <m:t>LN(⋅)</m:t>
        </m:r>
      </m:oMath>
      <w:r>
        <w:t xml:space="preserve"> is the layer-norm function to ensure the stability of the feature distribution,</w:t>
      </w:r>
      <w:ins w:id="824" w:author="Diane Pulvino" w:date="2022-04-09T15:01:00Z">
        <w:r w:rsidR="00583043">
          <w:t xml:space="preserve"> and</w:t>
        </w:r>
      </w:ins>
      <w:r>
        <w:t xml:space="preserve"> </w:t>
      </w:r>
      <m:oMath>
        <m:r>
          <w:rPr>
            <w:rFonts w:ascii="Cambria Math" w:hAnsi="Cambria Math"/>
          </w:rPr>
          <m:t>FF(⋅)</m:t>
        </m:r>
      </m:oMath>
      <w:r>
        <w:t xml:space="preserve"> is the feed-forward sub-layer consisting of two fully</w:t>
      </w:r>
      <w:ins w:id="825" w:author="Diane Pulvino" w:date="2022-04-09T15:01:00Z">
        <w:r w:rsidR="00583043">
          <w:t xml:space="preserve"> </w:t>
        </w:r>
      </w:ins>
      <w:del w:id="826" w:author="Diane Pulvino" w:date="2022-04-09T15:01:00Z">
        <w:r w:rsidDel="00583043">
          <w:delText>-</w:delText>
        </w:r>
      </w:del>
      <w:r>
        <w:t xml:space="preserve">connected layers and a ReLU activation function, </w:t>
      </w:r>
      <w:del w:id="827" w:author="Diane Pulvino" w:date="2022-04-09T15:01:00Z">
        <w:r w:rsidDel="00583043">
          <w:delText xml:space="preserve">which is </w:delText>
        </w:r>
      </w:del>
      <w:r>
        <w:t>formulated as follow</w:t>
      </w:r>
      <w:ins w:id="828" w:author="Diane Pulvino" w:date="2022-04-09T15:01:00Z">
        <w:r w:rsidR="00583043">
          <w:t>s</w:t>
        </w:r>
      </w:ins>
      <w:r>
        <w:t>:</w:t>
      </w:r>
    </w:p>
    <w:p w14:paraId="2D06E44D" w14:textId="77777777" w:rsidR="00B67AA2" w:rsidRDefault="00C16834">
      <w:pPr>
        <w:pStyle w:val="BodyText"/>
      </w:pPr>
      <m:oMathPara>
        <m:oMathParaPr>
          <m:jc m:val="center"/>
        </m:oMathParaPr>
        <m:oMath>
          <m:r>
            <w:rPr>
              <w:rFonts w:ascii="Cambria Math" w:hAnsi="Cambria Math"/>
            </w:rPr>
            <m:t>FF(x)=max(0,x</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m:oMathPara>
    </w:p>
    <w:p w14:paraId="7C711EDB" w14:textId="5EB6BD7F" w:rsidR="00B67AA2" w:rsidRDefault="00C16834">
      <w:pPr>
        <w:pStyle w:val="FirstParagraph"/>
      </w:pPr>
      <w:r>
        <w:t xml:space="preserve">Like the other methods, </w:t>
      </w:r>
      <w:ins w:id="829" w:author="Diane Pulvino" w:date="2022-04-09T15:01:00Z">
        <w:r w:rsidR="00583043">
          <w:t xml:space="preserve">the </w:t>
        </w:r>
      </w:ins>
      <w:del w:id="830" w:author="Diane Pulvino" w:date="2022-04-09T15:01:00Z">
        <w:r w:rsidDel="00583043">
          <w:delText xml:space="preserve">we take the </w:delText>
        </w:r>
      </w:del>
      <w:r>
        <w:t xml:space="preserve">first part of the encoder feature at the output layer </w:t>
      </w:r>
      <w:ins w:id="831" w:author="Diane Pulvino" w:date="2022-04-09T15:01:00Z">
        <w:r w:rsidR="00583043">
          <w:t xml:space="preserve">is taken </w:t>
        </w:r>
      </w:ins>
      <w:r>
        <w:t>as the preliminary embedding of the corresponding expression text.</w:t>
      </w:r>
    </w:p>
    <w:p w14:paraId="1AB9C34D" w14:textId="6E1F770A" w:rsidR="00B67AA2" w:rsidRDefault="00C16834">
      <w:pPr>
        <w:pStyle w:val="BodyText"/>
      </w:pPr>
      <w:del w:id="832" w:author="Diane Pulvino" w:date="2022-04-10T08:19:00Z">
        <w:r w:rsidDel="008C7EB5">
          <w:rPr>
            <w:b/>
          </w:rPr>
          <w:delText>Inter</w:delText>
        </w:r>
      </w:del>
      <w:ins w:id="833" w:author="Diane Pulvino" w:date="2022-04-10T08:19:00Z">
        <w:r w:rsidR="008C7EB5">
          <w:rPr>
            <w:b/>
          </w:rPr>
          <w:t>Inter</w:t>
        </w:r>
      </w:ins>
      <w:r>
        <w:rPr>
          <w:b/>
        </w:rPr>
        <w:t xml:space="preserve">-EXP </w:t>
      </w:r>
      <w:del w:id="834" w:author="Diane Pulvino" w:date="2022-04-09T15:01:00Z">
        <w:r w:rsidDel="00583043">
          <w:rPr>
            <w:b/>
          </w:rPr>
          <w:delText>attention</w:delText>
        </w:r>
        <w:r w:rsidDel="00583043">
          <w:delText xml:space="preserve"> </w:delText>
        </w:r>
      </w:del>
      <w:ins w:id="835" w:author="Diane Pulvino" w:date="2022-04-09T15:01:00Z">
        <w:r w:rsidR="00583043">
          <w:rPr>
            <w:b/>
          </w:rPr>
          <w:t>Attention</w:t>
        </w:r>
        <w:r w:rsidR="00583043">
          <w:t xml:space="preserve"> </w:t>
        </w:r>
      </w:ins>
      <w:del w:id="836" w:author="Diane Pulvino" w:date="2022-04-09T15:01:00Z">
        <w:r w:rsidDel="00583043">
          <w:delText>We have obtained the p</w:delText>
        </w:r>
      </w:del>
      <w:ins w:id="837" w:author="Diane Pulvino" w:date="2022-04-09T15:01:00Z">
        <w:r w:rsidR="00583043">
          <w:t>P</w:t>
        </w:r>
      </w:ins>
      <w:r>
        <w:t>reliminary embeddings for all expression texts</w:t>
      </w:r>
      <w:ins w:id="838" w:author="Diane Pulvino" w:date="2022-04-09T15:02:00Z">
        <w:r w:rsidR="00583043">
          <w:t xml:space="preserve"> have been obtained</w:t>
        </w:r>
      </w:ins>
      <w:r>
        <w:t xml:space="preserve"> through the </w:t>
      </w:r>
      <w:del w:id="839" w:author="Diane Pulvino" w:date="2022-04-10T08:19:00Z">
        <w:r w:rsidDel="008C7EB5">
          <w:delText>Intra</w:delText>
        </w:r>
      </w:del>
      <w:ins w:id="840" w:author="Diane Pulvino" w:date="2022-04-10T08:19:00Z">
        <w:r w:rsidR="008C7EB5">
          <w:t>Intra</w:t>
        </w:r>
      </w:ins>
      <w:r>
        <w:t xml:space="preserve">-EXP attention, </w:t>
      </w:r>
      <w:del w:id="841" w:author="Diane Pulvino" w:date="2022-04-09T15:02:00Z">
        <w:r w:rsidDel="00583043">
          <w:delText xml:space="preserve">while </w:delText>
        </w:r>
      </w:del>
      <w:ins w:id="842" w:author="Diane Pulvino" w:date="2022-04-09T15:02:00Z">
        <w:r w:rsidR="00583043">
          <w:t xml:space="preserve">but </w:t>
        </w:r>
      </w:ins>
      <w:r>
        <w:t>correlations among different expression</w:t>
      </w:r>
      <w:ins w:id="843" w:author="Diane Pulvino" w:date="2022-04-09T15:02:00Z">
        <w:r w:rsidR="00583043">
          <w:t>s</w:t>
        </w:r>
      </w:ins>
      <w:r>
        <w:t xml:space="preserve"> </w:t>
      </w:r>
      <w:del w:id="844" w:author="Diane Pulvino" w:date="2022-04-09T15:02:00Z">
        <w:r w:rsidDel="00583043">
          <w:delText>should not be ignored</w:delText>
        </w:r>
      </w:del>
      <w:ins w:id="845" w:author="Diane Pulvino" w:date="2022-04-09T15:02:00Z">
        <w:r w:rsidR="00583043">
          <w:t>can still be leveraged</w:t>
        </w:r>
      </w:ins>
      <w:r>
        <w:t xml:space="preserve">. For example, when </w:t>
      </w:r>
      <w:ins w:id="846" w:author="Diane Pulvino" w:date="2022-04-09T15:02:00Z">
        <w:r w:rsidR="00583043">
          <w:t xml:space="preserve">either </w:t>
        </w:r>
      </w:ins>
      <w:r>
        <w:t xml:space="preserve">surprise or anger appears, </w:t>
      </w:r>
      <w:ins w:id="847" w:author="Diane Pulvino" w:date="2022-04-09T15:02:00Z">
        <w:r w:rsidR="00583043">
          <w:t xml:space="preserve">the </w:t>
        </w:r>
      </w:ins>
      <w:del w:id="848" w:author="Diane Pulvino" w:date="2022-04-09T15:02:00Z">
        <w:r w:rsidDel="00583043">
          <w:delText xml:space="preserve">AU5 which means the </w:delText>
        </w:r>
      </w:del>
      <w:r>
        <w:t>upper eyelid</w:t>
      </w:r>
      <w:ins w:id="849" w:author="Diane Pulvino" w:date="2022-04-09T15:02:00Z">
        <w:r w:rsidR="00583043">
          <w:t xml:space="preserve"> (AU5)</w:t>
        </w:r>
      </w:ins>
      <w:r>
        <w:t xml:space="preserve"> is activated</w:t>
      </w:r>
      <w:del w:id="850" w:author="Diane Pulvino" w:date="2022-04-09T15:02:00Z">
        <w:r w:rsidDel="00583043">
          <w:delText xml:space="preserve"> in both expressions</w:delText>
        </w:r>
      </w:del>
      <w:r>
        <w:t xml:space="preserve">. </w:t>
      </w:r>
      <w:del w:id="851" w:author="Diane Pulvino" w:date="2022-04-09T15:02:00Z">
        <w:r w:rsidDel="00583043">
          <w:delText>To learn these correlations, t</w:delText>
        </w:r>
      </w:del>
      <w:ins w:id="852" w:author="Diane Pulvino" w:date="2022-04-09T15:02:00Z">
        <w:r w:rsidR="00583043">
          <w:t>T</w:t>
        </w:r>
      </w:ins>
      <w:r>
        <w:t xml:space="preserve">he </w:t>
      </w:r>
      <w:del w:id="853" w:author="Diane Pulvino" w:date="2022-04-10T08:19:00Z">
        <w:r w:rsidDel="008C7EB5">
          <w:delText>Inter</w:delText>
        </w:r>
      </w:del>
      <w:ins w:id="854" w:author="Diane Pulvino" w:date="2022-04-10T08:19:00Z">
        <w:r w:rsidR="008C7EB5">
          <w:t>Inter</w:t>
        </w:r>
      </w:ins>
      <w:r>
        <w:t>-EXP attention is introduced</w:t>
      </w:r>
      <w:ins w:id="855" w:author="Diane Pulvino" w:date="2022-04-09T15:02:00Z">
        <w:r w:rsidR="00583043">
          <w:t xml:space="preserve"> to learn these correlations</w:t>
        </w:r>
      </w:ins>
      <w:r>
        <w:t xml:space="preserve">. It </w:t>
      </w:r>
      <w:del w:id="856" w:author="Diane Pulvino" w:date="2022-04-09T15:03:00Z">
        <w:r w:rsidDel="00583043">
          <w:delText xml:space="preserve">has almost the same structure </w:delText>
        </w:r>
      </w:del>
      <w:ins w:id="857" w:author="Diane Pulvino" w:date="2022-04-09T15:03:00Z">
        <w:r w:rsidR="00583043">
          <w:t xml:space="preserve">is structured like </w:t>
        </w:r>
      </w:ins>
      <w:del w:id="858" w:author="Diane Pulvino" w:date="2022-04-09T15:03:00Z">
        <w:r w:rsidDel="00583043">
          <w:delText xml:space="preserve">as </w:delText>
        </w:r>
      </w:del>
      <w:r>
        <w:t xml:space="preserve">the </w:t>
      </w:r>
      <w:del w:id="859" w:author="Diane Pulvino" w:date="2022-04-10T08:19:00Z">
        <w:r w:rsidDel="008C7EB5">
          <w:delText>Intra</w:delText>
        </w:r>
      </w:del>
      <w:ins w:id="860" w:author="Diane Pulvino" w:date="2022-04-10T08:19:00Z">
        <w:r w:rsidR="008C7EB5">
          <w:t>Intra</w:t>
        </w:r>
      </w:ins>
      <w:r>
        <w:t xml:space="preserve">-EXP attention, but </w:t>
      </w:r>
      <w:del w:id="861" w:author="Diane Pulvino" w:date="2022-04-09T15:03:00Z">
        <w:r w:rsidDel="00583043">
          <w:delText xml:space="preserve">it </w:delText>
        </w:r>
      </w:del>
      <w:r>
        <w:t>regards each preliminary embedding as a word. The</w:t>
      </w:r>
      <w:del w:id="862" w:author="Diane Pulvino" w:date="2022-04-09T15:03:00Z">
        <w:r w:rsidDel="00583043">
          <w:delText>n the all m</w:delText>
        </w:r>
      </w:del>
      <w:r>
        <w:t xml:space="preserve"> embeddings are connected </w:t>
      </w:r>
      <w:del w:id="863" w:author="Diane Pulvino" w:date="2022-04-09T15:03:00Z">
        <w:r w:rsidDel="00583043">
          <w:delText xml:space="preserve">together </w:delText>
        </w:r>
      </w:del>
      <w:r>
        <w:t>to form a new sequence</w:t>
      </w:r>
      <w:del w:id="864" w:author="Diane Pulvino" w:date="2022-04-09T15:03:00Z">
        <w:r w:rsidDel="00583043">
          <w:delText xml:space="preserve">, </w:delText>
        </w:r>
      </w:del>
      <w:ins w:id="865" w:author="Diane Pulvino" w:date="2022-04-09T15:03:00Z">
        <w:r w:rsidR="00583043">
          <w:t xml:space="preserve">. </w:t>
        </w:r>
      </w:ins>
      <w:del w:id="866" w:author="Diane Pulvino" w:date="2022-04-09T15:03:00Z">
        <w:r w:rsidDel="00583043">
          <w:delText xml:space="preserve">final </w:delText>
        </w:r>
      </w:del>
      <w:ins w:id="867" w:author="Diane Pulvino" w:date="2022-04-09T15:03:00Z">
        <w:r w:rsidR="00583043">
          <w:t xml:space="preserve">Final </w:t>
        </w:r>
      </w:ins>
      <w:r>
        <w:t xml:space="preserve">expression embeddings are obtained through the </w:t>
      </w:r>
      <w:del w:id="868" w:author="Diane Pulvino" w:date="2022-04-10T08:19:00Z">
        <w:r w:rsidDel="008C7EB5">
          <w:delText>Inter</w:delText>
        </w:r>
      </w:del>
      <w:ins w:id="869" w:author="Diane Pulvino" w:date="2022-04-10T08:19:00Z">
        <w:r w:rsidR="008C7EB5">
          <w:t>Inter</w:t>
        </w:r>
      </w:ins>
      <w:r>
        <w:t xml:space="preserve">-EXP attention and recorded as </w:t>
      </w:r>
      <m:oMath>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oMath>
      <w:r>
        <w:t>.</w:t>
      </w:r>
    </w:p>
    <w:p w14:paraId="638631AB" w14:textId="77777777" w:rsidR="00B67AA2" w:rsidRDefault="00C16834">
      <w:pPr>
        <w:pStyle w:val="Heading2"/>
      </w:pPr>
      <w:bookmarkStart w:id="870" w:name="cross-modality-module"/>
      <w:bookmarkEnd w:id="870"/>
      <w:r>
        <w:t>Cross-Modality Module</w:t>
      </w:r>
    </w:p>
    <w:p w14:paraId="2E2C5F03" w14:textId="07F1C92D" w:rsidR="00B67AA2" w:rsidRDefault="00C16834">
      <w:pPr>
        <w:pStyle w:val="FirstParagraph"/>
      </w:pPr>
      <w:r>
        <w:t>In this section,</w:t>
      </w:r>
      <w:del w:id="871" w:author="Diane Pulvino" w:date="2022-04-09T15:06:00Z">
        <w:r w:rsidDel="000D0160">
          <w:delText xml:space="preserve"> we joint</w:delText>
        </w:r>
      </w:del>
      <w:r>
        <w:t xml:space="preserve"> the facial image feature</w:t>
      </w:r>
      <w:ins w:id="872" w:author="Diane Pulvino" w:date="2022-04-09T15:07:00Z">
        <w:r w:rsidR="000D0160">
          <w:t>s</w:t>
        </w:r>
      </w:ins>
      <w:r>
        <w:t>, the pose features</w:t>
      </w:r>
      <w:ins w:id="873" w:author="Diane Pulvino" w:date="2022-04-09T15:07:00Z">
        <w:r w:rsidR="000D0160">
          <w:t>,</w:t>
        </w:r>
      </w:ins>
      <w:r>
        <w:t xml:space="preserve"> and the expression text embeddings </w:t>
      </w:r>
      <w:del w:id="874" w:author="Diane Pulvino" w:date="2022-04-09T15:07:00Z">
        <w:r w:rsidDel="000D0160">
          <w:delText xml:space="preserve">to </w:delText>
        </w:r>
      </w:del>
      <w:ins w:id="875" w:author="Diane Pulvino" w:date="2022-04-09T15:07:00Z">
        <w:r w:rsidR="000D0160">
          <w:t xml:space="preserve">are used to </w:t>
        </w:r>
      </w:ins>
      <w:r>
        <w:t>calculate the attention maps</w:t>
      </w:r>
      <w:del w:id="876" w:author="Diane Pulvino" w:date="2022-04-09T15:07:00Z">
        <w:r w:rsidDel="000D0160">
          <w:delText xml:space="preserve">, </w:delText>
        </w:r>
      </w:del>
      <w:ins w:id="877" w:author="Diane Pulvino" w:date="2022-04-09T15:07:00Z">
        <w:r w:rsidR="000D0160">
          <w:t xml:space="preserve">, </w:t>
        </w:r>
      </w:ins>
      <w:r>
        <w:t xml:space="preserve">and the </w:t>
      </w:r>
      <w:commentRangeStart w:id="878"/>
      <w:r>
        <w:t>facial image feature</w:t>
      </w:r>
      <w:commentRangeEnd w:id="878"/>
      <w:r w:rsidR="000D0160">
        <w:rPr>
          <w:rStyle w:val="CommentReference"/>
        </w:rPr>
        <w:commentReference w:id="878"/>
      </w:r>
      <w:r>
        <w:t xml:space="preserve"> weighted by the attention maps is utilized for pose and expression classification.</w:t>
      </w:r>
    </w:p>
    <w:p w14:paraId="75A9FCD1" w14:textId="77777777" w:rsidR="000D0160" w:rsidRDefault="00C16834">
      <w:pPr>
        <w:pStyle w:val="BodyText"/>
        <w:rPr>
          <w:ins w:id="879" w:author="Diane Pulvino" w:date="2022-04-09T15:09:00Z"/>
        </w:rPr>
      </w:pPr>
      <w:r>
        <w:t xml:space="preserve">Specifically, the </w:t>
      </w:r>
      <w:commentRangeStart w:id="880"/>
      <w:r>
        <w:t xml:space="preserve">facial image feature is </w:t>
      </w:r>
      <w:commentRangeEnd w:id="880"/>
      <w:r w:rsidR="000D0160">
        <w:rPr>
          <w:rStyle w:val="CommentReference"/>
        </w:rPr>
        <w:commentReference w:id="880"/>
      </w:r>
      <w:r>
        <w:t>obtained from the input image through DNN. Then, pair</w:t>
      </w:r>
      <w:ins w:id="881" w:author="Diane Pulvino" w:date="2022-04-09T15:08:00Z">
        <w:r w:rsidR="000D0160">
          <w:t>s</w:t>
        </w:r>
      </w:ins>
      <w:r>
        <w:t xml:space="preserve"> of pose feature and expression text embedding </w:t>
      </w:r>
      <w:del w:id="882" w:author="Diane Pulvino" w:date="2022-04-09T15:08:00Z">
        <w:r w:rsidDel="000D0160">
          <w:delText xml:space="preserve">is </w:delText>
        </w:r>
      </w:del>
      <w:ins w:id="883" w:author="Diane Pulvino" w:date="2022-04-09T15:08:00Z">
        <w:r w:rsidR="000D0160">
          <w:t xml:space="preserve">are </w:t>
        </w:r>
      </w:ins>
      <w:del w:id="884" w:author="Diane Pulvino" w:date="2022-04-09T15:08:00Z">
        <w:r w:rsidDel="000D0160">
          <w:delText>fused by adding</w:delText>
        </w:r>
      </w:del>
      <w:ins w:id="885" w:author="Diane Pulvino" w:date="2022-04-09T15:08:00Z">
        <w:r w:rsidR="000D0160">
          <w:t>added</w:t>
        </w:r>
      </w:ins>
      <w:r>
        <w:t xml:space="preserve"> with each other. Therefore, each fused feature represents a pattern that contains </w:t>
      </w:r>
      <w:ins w:id="886" w:author="Diane Pulvino" w:date="2022-04-09T15:08:00Z">
        <w:r w:rsidR="000D0160">
          <w:t xml:space="preserve">both </w:t>
        </w:r>
      </w:ins>
      <w:r>
        <w:t>pose and expression information</w:t>
      </w:r>
      <w:del w:id="887" w:author="Diane Pulvino" w:date="2022-04-09T15:08:00Z">
        <w:r w:rsidDel="000D0160">
          <w:delText xml:space="preserve"> simultaneously</w:delText>
        </w:r>
      </w:del>
      <w:r>
        <w:t xml:space="preserve">. Let </w:t>
      </w:r>
      <m:oMath>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oMath>
      <w:r>
        <w:t xml:space="preserve"> be the expression text </w:t>
      </w:r>
      <w:r>
        <w:lastRenderedPageBreak/>
        <w:t>embeddings</w:t>
      </w:r>
      <w:del w:id="888" w:author="Diane Pulvino" w:date="2022-04-09T15:08:00Z">
        <w:r w:rsidDel="000D0160">
          <w:delText>,</w:delText>
        </w:r>
      </w:del>
      <w:r>
        <w:t xml:space="preserve"> and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t xml:space="preserve"> be the pose features</w:t>
      </w:r>
      <w:del w:id="889" w:author="Diane Pulvino" w:date="2022-04-09T15:08:00Z">
        <w:r w:rsidDel="000D0160">
          <w:delText xml:space="preserve">, </w:delText>
        </w:r>
      </w:del>
      <w:ins w:id="890" w:author="Diane Pulvino" w:date="2022-04-09T15:08:00Z">
        <w:r w:rsidR="000D0160">
          <w:t xml:space="preserve">; </w:t>
        </w:r>
      </w:ins>
      <m:oMath>
        <m:r>
          <w:rPr>
            <w:rFonts w:ascii="Cambria Math" w:hAnsi="Cambria Math"/>
          </w:rPr>
          <m:t>m×n</m:t>
        </m:r>
      </m:oMath>
      <w:r>
        <w:t xml:space="preserve"> fused features are obtained as follow</w:t>
      </w:r>
      <w:ins w:id="891" w:author="Diane Pulvino" w:date="2022-04-09T15:09:00Z">
        <w:r w:rsidR="000D0160">
          <w:t>s</w:t>
        </w:r>
      </w:ins>
      <w:r>
        <w:t>:</w:t>
      </w:r>
    </w:p>
    <w:p w14:paraId="7745D386" w14:textId="70BB4DAF" w:rsidR="00B67AA2" w:rsidRDefault="00C16834" w:rsidP="000D0160">
      <w:pPr>
        <w:pStyle w:val="BodyText"/>
        <w:jc w:val="center"/>
        <w:pPrChange w:id="892" w:author="Diane Pulvino" w:date="2022-04-09T15:09:00Z">
          <w:pPr>
            <w:pStyle w:val="BodyText"/>
          </w:pPr>
        </w:pPrChange>
      </w:pPr>
      <m:oMath>
        <m:r>
          <w:rPr>
            <w:rFonts w:ascii="Cambria Math" w:hAnsi="Cambria Math"/>
          </w:rPr>
          <m:t>F=(</m:t>
        </m:r>
        <m:sSub>
          <m:sSubPr>
            <m:ctrlPr>
              <w:rPr>
                <w:rFonts w:ascii="Cambria Math" w:hAnsi="Cambria Math"/>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t>.</w:t>
      </w:r>
    </w:p>
    <w:p w14:paraId="4CD0A8ED" w14:textId="6B0C63CF" w:rsidR="00B67AA2" w:rsidRDefault="00C16834">
      <w:pPr>
        <w:pStyle w:val="BodyText"/>
      </w:pPr>
      <w:r>
        <w:t xml:space="preserve">To take advantage of </w:t>
      </w:r>
      <w:del w:id="893" w:author="Diane Pulvino" w:date="2022-04-09T15:10:00Z">
        <w:r w:rsidDel="00247CFB">
          <w:delText xml:space="preserve">guidance of </w:delText>
        </w:r>
      </w:del>
      <w:r>
        <w:t xml:space="preserve">the pose features and </w:t>
      </w:r>
      <w:del w:id="894" w:author="Diane Pulvino" w:date="2022-04-09T15:11:00Z">
        <w:r w:rsidDel="00247CFB">
          <w:delText xml:space="preserve">the </w:delText>
        </w:r>
      </w:del>
      <w:r>
        <w:t xml:space="preserve">expression text embeddings, the facial image feature and all fused features are </w:t>
      </w:r>
      <w:del w:id="895" w:author="Diane Pulvino" w:date="2022-04-09T15:11:00Z">
        <w:r w:rsidDel="00247CFB">
          <w:delText xml:space="preserve">utilized </w:delText>
        </w:r>
      </w:del>
      <w:ins w:id="896" w:author="Diane Pulvino" w:date="2022-04-09T15:11:00Z">
        <w:r w:rsidR="00247CFB">
          <w:t xml:space="preserve">used </w:t>
        </w:r>
      </w:ins>
      <w:r>
        <w:t xml:space="preserve">to calculate cosine matrices, which are converted to attention maps through </w:t>
      </w:r>
      <w:ins w:id="897" w:author="Diane Pulvino" w:date="2022-04-09T15:11:00Z">
        <w:r w:rsidR="00247CFB">
          <w:t xml:space="preserve">a </w:t>
        </w:r>
      </w:ins>
      <w:r>
        <w:t>ReLU activation function and Norm function. Let DNN be E and the facial image be x</w:t>
      </w:r>
      <w:del w:id="898" w:author="Diane Pulvino" w:date="2022-04-09T15:11:00Z">
        <w:r w:rsidDel="00247CFB">
          <w:delText xml:space="preserve">, </w:delText>
        </w:r>
      </w:del>
      <w:ins w:id="899" w:author="Diane Pulvino" w:date="2022-04-09T15:11:00Z">
        <w:r w:rsidR="00247CFB">
          <w:t xml:space="preserve">; the </w:t>
        </w:r>
      </w:ins>
      <w:r>
        <w:t>attention map</w:t>
      </w:r>
      <w:del w:id="900" w:author="Diane Pulvino" w:date="2022-04-09T15:11:00Z">
        <w:r w:rsidDel="00247CFB">
          <w:delText>s</w:delText>
        </w:r>
      </w:del>
      <w:r>
        <w:t xml:space="preserve"> (AM) is formulated as follow</w:t>
      </w:r>
      <w:ins w:id="901" w:author="Diane Pulvino" w:date="2022-04-09T15:11:00Z">
        <w:r w:rsidR="00247CFB">
          <w:t>s</w:t>
        </w:r>
      </w:ins>
      <w:r>
        <w:t>:</w:t>
      </w:r>
    </w:p>
    <w:p w14:paraId="7BED5FA4" w14:textId="77777777" w:rsidR="00B67AA2" w:rsidRDefault="0065614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AM=</m:t>
                </m:r>
              </m:e>
              <m:e>
                <m:r>
                  <w:rPr>
                    <w:rFonts w:ascii="Cambria Math" w:hAnsi="Cambria Math"/>
                  </w:rPr>
                  <m:t>(</m:t>
                </m:r>
                <m:sSub>
                  <m:sSubPr>
                    <m:ctrlPr>
                      <w:rPr>
                        <w:rFonts w:ascii="Cambria Math" w:hAnsi="Cambria Math"/>
                      </w:rPr>
                    </m:ctrlPr>
                  </m:sSubPr>
                  <m:e>
                    <m:r>
                      <w:rPr>
                        <w:rFonts w:ascii="Cambria Math" w:hAnsi="Cambria Math"/>
                      </w:rPr>
                      <m:t>AM</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m:t>
                    </m:r>
                  </m:e>
                  <m:sub>
                    <m:r>
                      <w:rPr>
                        <w:rFonts w:ascii="Cambria Math" w:hAnsi="Cambria Math"/>
                      </w:rPr>
                      <m:t>mn</m:t>
                    </m:r>
                  </m:sub>
                </m:sSub>
                <m:r>
                  <w:rPr>
                    <w:rFonts w:ascii="Cambria Math" w:hAnsi="Cambria Math"/>
                  </w:rPr>
                  <m:t>)</m:t>
                </m:r>
              </m:e>
            </m:mr>
            <m:mr>
              <m:e>
                <m:r>
                  <w:rPr>
                    <w:rFonts w:ascii="Cambria Math" w:hAnsi="Cambria Math"/>
                  </w:rPr>
                  <m:t>=</m:t>
                </m:r>
              </m:e>
              <m:e>
                <m:r>
                  <w:rPr>
                    <w:rFonts w:ascii="Cambria Math" w:hAnsi="Cambria Math"/>
                  </w:rPr>
                  <m:t>Norm(ReLU(cos((E(x),</m:t>
                </m:r>
                <m:sSub>
                  <m:sSubPr>
                    <m:ctrlPr>
                      <w:rPr>
                        <w:rFonts w:ascii="Cambria Math" w:hAnsi="Cambria Math"/>
                      </w:rPr>
                    </m:ctrlPr>
                  </m:sSubPr>
                  <m:e>
                    <m:r>
                      <w:rPr>
                        <w:rFonts w:ascii="Cambria Math" w:hAnsi="Cambria Math"/>
                      </w:rPr>
                      <m:t>f</m:t>
                    </m:r>
                  </m:e>
                  <m:sub>
                    <m:r>
                      <w:rPr>
                        <w:rFonts w:ascii="Cambria Math" w:hAnsi="Cambria Math"/>
                      </w:rPr>
                      <m:t>11</m:t>
                    </m:r>
                  </m:sub>
                </m:sSub>
                <m:r>
                  <w:rPr>
                    <w:rFonts w:ascii="Cambria Math" w:hAnsi="Cambria Math"/>
                  </w:rPr>
                  <m:t>),(E(x),</m:t>
                </m:r>
                <m:sSub>
                  <m:sSubPr>
                    <m:ctrlPr>
                      <w:rPr>
                        <w:rFonts w:ascii="Cambria Math" w:hAnsi="Cambria Math"/>
                      </w:rPr>
                    </m:ctrlPr>
                  </m:sSubPr>
                  <m:e>
                    <m:r>
                      <w:rPr>
                        <w:rFonts w:ascii="Cambria Math" w:hAnsi="Cambria Math"/>
                      </w:rPr>
                      <m:t>f</m:t>
                    </m:r>
                  </m:e>
                  <m:sub>
                    <m:r>
                      <w:rPr>
                        <w:rFonts w:ascii="Cambria Math" w:hAnsi="Cambria Math"/>
                      </w:rPr>
                      <m:t>12</m:t>
                    </m:r>
                  </m:sub>
                </m:sSub>
                <m:r>
                  <w:rPr>
                    <w:rFonts w:ascii="Cambria Math" w:hAnsi="Cambria Math"/>
                  </w:rPr>
                  <m:t>),...,(E(x),</m:t>
                </m:r>
                <m:sSub>
                  <m:sSubPr>
                    <m:ctrlPr>
                      <w:rPr>
                        <w:rFonts w:ascii="Cambria Math" w:hAnsi="Cambria Math"/>
                      </w:rPr>
                    </m:ctrlPr>
                  </m:sSubPr>
                  <m:e>
                    <m:r>
                      <w:rPr>
                        <w:rFonts w:ascii="Cambria Math" w:hAnsi="Cambria Math"/>
                      </w:rPr>
                      <m:t>f</m:t>
                    </m:r>
                  </m:e>
                  <m:sub>
                    <m:r>
                      <w:rPr>
                        <w:rFonts w:ascii="Cambria Math" w:hAnsi="Cambria Math"/>
                      </w:rPr>
                      <m:t>mn</m:t>
                    </m:r>
                  </m:sub>
                </m:sSub>
                <m:r>
                  <w:rPr>
                    <w:rFonts w:ascii="Cambria Math" w:hAnsi="Cambria Math"/>
                  </w:rPr>
                  <m:t>))))</m:t>
                </m:r>
              </m:e>
            </m:mr>
          </m:m>
        </m:oMath>
      </m:oMathPara>
    </w:p>
    <w:p w14:paraId="5C7B04B9" w14:textId="34449587" w:rsidR="00B67AA2" w:rsidRDefault="00C16834">
      <w:pPr>
        <w:pStyle w:val="FirstParagraph"/>
      </w:pPr>
      <w:r>
        <w:t xml:space="preserve">where </w:t>
      </w:r>
      <m:oMath>
        <m:r>
          <w:rPr>
            <w:rFonts w:ascii="Cambria Math" w:hAnsi="Cambria Math"/>
          </w:rPr>
          <m:t>E(x)∈</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c×w×h</m:t>
            </m:r>
          </m:sup>
        </m:sSup>
      </m:oMath>
      <w:del w:id="902" w:author="Diane Pulvino" w:date="2022-04-09T15:11:00Z">
        <w:r w:rsidDel="00247CFB">
          <w:delText>,</w:delText>
        </w:r>
      </w:del>
      <w:r>
        <w:t xml:space="preserve"> </w:t>
      </w:r>
      <w:ins w:id="903" w:author="Diane Pulvino" w:date="2022-04-09T15:11:00Z">
        <w:r w:rsidR="00247CFB">
          <w:t xml:space="preserve">and </w:t>
        </w:r>
      </w:ins>
      <w:r>
        <w:t>c, w</w:t>
      </w:r>
      <w:ins w:id="904" w:author="Diane Pulvino" w:date="2022-04-09T15:11:00Z">
        <w:r w:rsidR="00247CFB">
          <w:t>,</w:t>
        </w:r>
      </w:ins>
      <w:r>
        <w:t xml:space="preserve"> and h denote channel, width</w:t>
      </w:r>
      <w:ins w:id="905" w:author="Diane Pulvino" w:date="2022-04-09T15:11:00Z">
        <w:r w:rsidR="00247CFB">
          <w:t>,</w:t>
        </w:r>
      </w:ins>
      <w:r>
        <w:t xml:space="preserve"> and height of the facial image feature respectively. </w:t>
      </w:r>
      <m:oMath>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1×c</m:t>
            </m:r>
          </m:sup>
        </m:sSup>
      </m:oMath>
      <w:r>
        <w:t xml:space="preserve">, c denotes </w:t>
      </w:r>
      <w:ins w:id="906" w:author="Diane Pulvino" w:date="2022-04-09T15:12:00Z">
        <w:r w:rsidR="00247CFB">
          <w:t xml:space="preserve">the </w:t>
        </w:r>
      </w:ins>
      <w:r>
        <w:t>length of the fused feature. Therefore</w:t>
      </w:r>
      <w:ins w:id="907" w:author="Diane Pulvino" w:date="2022-04-10T08:25:00Z">
        <w:r w:rsidR="00470E46">
          <w:t>,</w:t>
        </w:r>
      </w:ins>
      <w:r>
        <w:t xml:space="preserve"> </w:t>
      </w:r>
      <m:oMath>
        <m:r>
          <w:rPr>
            <w:rFonts w:ascii="Cambria Math" w:hAnsi="Cambria Math"/>
          </w:rPr>
          <m:t>cos(⋅)</m:t>
        </m:r>
      </m:oMath>
      <w:r>
        <w:t xml:space="preserve"> is formulated as:</w:t>
      </w:r>
    </w:p>
    <w:p w14:paraId="767107A4" w14:textId="77777777" w:rsidR="00B67AA2" w:rsidRDefault="00C16834">
      <w:pPr>
        <w:pStyle w:val="BodyText"/>
      </w:pPr>
      <m:oMathPara>
        <m:oMathParaPr>
          <m:jc m:val="center"/>
        </m:oMathParaPr>
        <m:oMath>
          <m:r>
            <w:rPr>
              <w:rFonts w:ascii="Cambria Math" w:hAnsi="Cambria Math"/>
            </w:rPr>
            <m:t>M=cos(E(x),</m:t>
          </m:r>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⋅E(x)</m:t>
              </m:r>
            </m:num>
            <m:den>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ij</m:t>
                  </m:r>
                </m:sub>
              </m:sSub>
              <m:r>
                <w:rPr>
                  <w:rFonts w:ascii="Cambria Math" w:hAnsi="Cambria Math"/>
                </w:rPr>
                <m:t>∣⋅∣E(x)∣</m:t>
              </m:r>
            </m:den>
          </m:f>
        </m:oMath>
      </m:oMathPara>
    </w:p>
    <w:p w14:paraId="693F27FF" w14:textId="63B4453E" w:rsidR="00B67AA2" w:rsidRDefault="00C16834">
      <w:pPr>
        <w:pStyle w:val="FirstParagraph"/>
      </w:pPr>
      <w:r>
        <w:t xml:space="preserve">where </w:t>
      </w:r>
      <m:oMath>
        <m:sSub>
          <m:sSubPr>
            <m:ctrlPr>
              <w:rPr>
                <w:rFonts w:ascii="Cambria Math" w:hAnsi="Cambria Math"/>
              </w:rPr>
            </m:ctrlPr>
          </m:sSubPr>
          <m:e>
            <m:r>
              <w:rPr>
                <w:rFonts w:ascii="Cambria Math" w:hAnsi="Cambria Math"/>
              </w:rPr>
              <m:t>∣⋅∣</m:t>
            </m:r>
          </m:e>
          <m:sub>
            <m:r>
              <w:rPr>
                <w:rFonts w:ascii="Cambria Math" w:hAnsi="Cambria Math"/>
              </w:rPr>
              <m:t>i</m:t>
            </m:r>
          </m:sub>
        </m:sSub>
      </m:oMath>
      <w:r>
        <w:t xml:space="preserve"> </w:t>
      </w:r>
      <w:del w:id="908" w:author="Diane Pulvino" w:date="2022-04-09T15:12:00Z">
        <w:r w:rsidDel="00247CFB">
          <w:delText xml:space="preserve">means </w:delText>
        </w:r>
      </w:del>
      <w:ins w:id="909" w:author="Diane Pulvino" w:date="2022-04-09T15:12:00Z">
        <w:r w:rsidR="00247CFB">
          <w:t xml:space="preserve">indicates </w:t>
        </w:r>
      </w:ins>
      <w:r>
        <w:t>the sum operation along with the channel dimension</w:t>
      </w:r>
      <w:ins w:id="910" w:author="Diane Pulvino" w:date="2022-04-09T15:12:00Z">
        <w:r w:rsidR="00247CFB">
          <w:t xml:space="preserve"> and</w:t>
        </w:r>
      </w:ins>
      <w:del w:id="911" w:author="Diane Pulvino" w:date="2022-04-09T15:12:00Z">
        <w:r w:rsidDel="00247CFB">
          <w:delText>,</w:delText>
        </w:r>
      </w:del>
      <w:r>
        <w:t xml:space="preserve"> </w:t>
      </w:r>
      <m:oMath>
        <m:r>
          <w:rPr>
            <w:rFonts w:ascii="Cambria Math" w:hAnsi="Cambria Math"/>
          </w:rPr>
          <m:t>⋅</m:t>
        </m:r>
      </m:oMath>
      <w:r>
        <w:t xml:space="preserve"> means matrix multiplication, so </w:t>
      </w:r>
      <m:oMath>
        <m:r>
          <w:rPr>
            <w:rFonts w:ascii="Cambria Math" w:hAnsi="Cambria Math"/>
          </w:rPr>
          <m:t>M∈</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w×h</m:t>
            </m:r>
          </m:sup>
        </m:sSup>
      </m:oMath>
      <w:r>
        <w:t>.</w:t>
      </w:r>
    </w:p>
    <w:p w14:paraId="36EE4092" w14:textId="1A151320" w:rsidR="00B67AA2" w:rsidRDefault="00C16834">
      <w:pPr>
        <w:pStyle w:val="BodyText"/>
      </w:pPr>
      <w:r>
        <w:t xml:space="preserve">To ensure the stability of the feature distribution, </w:t>
      </w:r>
      <w:ins w:id="912" w:author="Diane Pulvino" w:date="2022-04-09T15:12:00Z">
        <w:r w:rsidR="00247CFB">
          <w:t xml:space="preserve">a </w:t>
        </w:r>
      </w:ins>
      <w:r>
        <w:t>Norm function is formulated as follow</w:t>
      </w:r>
      <w:ins w:id="913" w:author="Diane Pulvino" w:date="2022-04-09T15:12:00Z">
        <w:r w:rsidR="00247CFB">
          <w:t>s</w:t>
        </w:r>
      </w:ins>
      <w:r>
        <w:t>:</w:t>
      </w:r>
    </w:p>
    <w:p w14:paraId="6D300032" w14:textId="77777777" w:rsidR="00B67AA2" w:rsidRDefault="0065614C">
      <w:pPr>
        <w:pStyle w:val="BodyText"/>
      </w:pPr>
      <m:oMathPara>
        <m:oMathParaPr>
          <m:jc m:val="center"/>
        </m:oMathParaPr>
        <m:oMath>
          <m:sSup>
            <m:sSupPr>
              <m:ctrlPr>
                <w:rPr>
                  <w:rFonts w:ascii="Cambria Math" w:hAnsi="Cambria Math"/>
                </w:rPr>
              </m:ctrlPr>
            </m:sSupPr>
            <m:e>
              <m:r>
                <w:rPr>
                  <w:rFonts w:ascii="Cambria Math" w:hAnsi="Cambria Math"/>
                </w:rPr>
                <m:t>M</m:t>
              </m:r>
            </m:e>
            <m:sup>
              <m:r>
                <w:rPr>
                  <w:rFonts w:ascii="Cambria Math" w:hAnsi="Cambria Math"/>
                </w:rPr>
                <m:t>'</m:t>
              </m:r>
            </m:sup>
          </m:sSup>
          <m:r>
            <w:rPr>
              <w:rFonts w:ascii="Cambria Math" w:hAnsi="Cambria Math"/>
            </w:rPr>
            <m:t>=ReLU(M)</m:t>
          </m:r>
        </m:oMath>
      </m:oMathPara>
    </w:p>
    <w:p w14:paraId="6584723A" w14:textId="77777777" w:rsidR="00B67AA2" w:rsidRDefault="00C16834">
      <w:pPr>
        <w:pStyle w:val="FirstParagraph"/>
      </w:pPr>
      <m:oMathPara>
        <m:oMathParaPr>
          <m:jc m:val="center"/>
        </m:oMathParaPr>
        <m:oMath>
          <m:r>
            <w:rPr>
              <w:rFonts w:ascii="Cambria Math" w:hAnsi="Cambria Math"/>
            </w:rPr>
            <m:t>Norm(</m:t>
          </m:r>
          <m:sSup>
            <m:sSupPr>
              <m:ctrlPr>
                <w:rPr>
                  <w:rFonts w:ascii="Cambria Math" w:hAnsi="Cambria Math"/>
                </w:rPr>
              </m:ctrlPr>
            </m:sSupPr>
            <m:e>
              <m:r>
                <w:rPr>
                  <w:rFonts w:ascii="Cambria Math" w:hAnsi="Cambria Math"/>
                </w:rPr>
                <m:t>M</m:t>
              </m:r>
            </m:e>
            <m:sup>
              <m:r>
                <w:rPr>
                  <w:rFonts w:ascii="Cambria Math" w:hAnsi="Cambria Math"/>
                </w:rPr>
                <m:t>'</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m:t>
                  </m:r>
                </m:e>
                <m:sup>
                  <m:r>
                    <w:rPr>
                      <w:rFonts w:ascii="Cambria Math" w:hAnsi="Cambria Math"/>
                    </w:rPr>
                    <m:t>'</m:t>
                  </m:r>
                </m:sup>
              </m:s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w</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h</m:t>
                      </m:r>
                    </m:sup>
                    <m:e>
                      <m:sSubSup>
                        <m:sSubSupPr>
                          <m:ctrlPr>
                            <w:rPr>
                              <w:rFonts w:ascii="Cambria Math" w:hAnsi="Cambria Math"/>
                            </w:rPr>
                          </m:ctrlPr>
                        </m:sSubSupPr>
                        <m:e>
                          <m:r>
                            <w:rPr>
                              <w:rFonts w:ascii="Cambria Math" w:hAnsi="Cambria Math"/>
                            </w:rPr>
                            <m:t>M</m:t>
                          </m:r>
                        </m:e>
                        <m:sub>
                          <m:r>
                            <w:rPr>
                              <w:rFonts w:ascii="Cambria Math" w:hAnsi="Cambria Math"/>
                            </w:rPr>
                            <m:t>ij</m:t>
                          </m:r>
                        </m:sub>
                        <m:sup>
                          <m:r>
                            <w:rPr>
                              <w:rFonts w:ascii="Cambria Math" w:hAnsi="Cambria Math"/>
                            </w:rPr>
                            <m:t>'</m:t>
                          </m:r>
                        </m:sup>
                      </m:sSubSup>
                    </m:e>
                  </m:nary>
                </m:e>
              </m:nary>
            </m:den>
          </m:f>
        </m:oMath>
      </m:oMathPara>
    </w:p>
    <w:p w14:paraId="251F02D9" w14:textId="17A44FDD" w:rsidR="00B67AA2" w:rsidRDefault="00C16834">
      <w:pPr>
        <w:pStyle w:val="FirstParagraph"/>
      </w:pPr>
      <w:r>
        <w:t>Lastly, the facial image feature</w:t>
      </w:r>
      <w:ins w:id="914" w:author="Diane Pulvino" w:date="2022-04-09T15:12:00Z">
        <w:r w:rsidR="00247CFB">
          <w:t>s</w:t>
        </w:r>
      </w:ins>
      <w:r>
        <w:t xml:space="preserve"> weighted by </w:t>
      </w:r>
      <w:ins w:id="915" w:author="Diane Pulvino" w:date="2022-04-09T15:12:00Z">
        <w:r w:rsidR="00247CFB">
          <w:t xml:space="preserve">the </w:t>
        </w:r>
      </w:ins>
      <w:r>
        <w:t>attention maps are merged together</w:t>
      </w:r>
      <w:ins w:id="916" w:author="Diane Pulvino" w:date="2022-04-09T15:12:00Z">
        <w:r w:rsidR="00247CFB">
          <w:t xml:space="preserve"> as follows</w:t>
        </w:r>
      </w:ins>
      <w:del w:id="917" w:author="Diane Pulvino" w:date="2022-04-09T15:12:00Z">
        <w:r w:rsidDel="00247CFB">
          <w:delText>, which is formulated as follow</w:delText>
        </w:r>
      </w:del>
      <w:r>
        <w:t>:</w:t>
      </w:r>
    </w:p>
    <w:p w14:paraId="31BD0843" w14:textId="77777777" w:rsidR="00B67AA2" w:rsidRDefault="0065614C">
      <w:pPr>
        <w:pStyle w:val="BodyText"/>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(I)=</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k=1</m:t>
                      </m:r>
                    </m:sub>
                    <m:sup>
                      <m:r>
                        <w:rPr>
                          <w:rFonts w:ascii="Cambria Math" w:hAnsi="Cambria Math"/>
                        </w:rPr>
                        <m:t>w×h</m:t>
                      </m:r>
                    </m:sup>
                    <m:e>
                      <m:sSubSup>
                        <m:sSubSupPr>
                          <m:ctrlPr>
                            <w:rPr>
                              <w:rFonts w:ascii="Cambria Math" w:hAnsi="Cambria Math"/>
                            </w:rPr>
                          </m:ctrlPr>
                        </m:sSubSupPr>
                        <m:e>
                          <m:r>
                            <w:rPr>
                              <w:rFonts w:ascii="Cambria Math" w:hAnsi="Cambria Math"/>
                            </w:rPr>
                            <m:t>AM</m:t>
                          </m:r>
                        </m:e>
                        <m:sub>
                          <m:r>
                            <w:rPr>
                              <w:rFonts w:ascii="Cambria Math" w:hAnsi="Cambria Math"/>
                            </w:rPr>
                            <m:t>ij</m:t>
                          </m:r>
                        </m:sub>
                        <m:sup>
                          <m:r>
                            <w:rPr>
                              <w:rFonts w:ascii="Cambria Math" w:hAnsi="Cambria Math"/>
                            </w:rPr>
                            <m:t>k</m:t>
                          </m:r>
                        </m:sup>
                      </m:sSubSup>
                    </m:e>
                  </m:nary>
                </m:e>
              </m:nary>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m:t>
              </m:r>
            </m:sup>
          </m:sSup>
          <m:r>
            <w:rPr>
              <w:rFonts w:ascii="Cambria Math" w:hAnsi="Cambria Math"/>
            </w:rPr>
            <m:t>(x)</m:t>
          </m:r>
        </m:oMath>
      </m:oMathPara>
    </w:p>
    <w:p w14:paraId="3BF2CC7B" w14:textId="79AEF14B" w:rsidR="00B67AA2" w:rsidRDefault="00C16834">
      <w:pPr>
        <w:pStyle w:val="FirstParagraph"/>
      </w:pPr>
      <w:r>
        <w:t xml:space="preserve">The final feature is sent to </w:t>
      </w:r>
      <w:ins w:id="918" w:author="Diane Pulvino" w:date="2022-04-09T15:13:00Z">
        <w:r w:rsidR="00247CFB">
          <w:t xml:space="preserve">the </w:t>
        </w:r>
      </w:ins>
      <w:del w:id="919" w:author="Diane Pulvino" w:date="2022-04-09T15:13:00Z">
        <w:r w:rsidDel="00247CFB">
          <w:delText xml:space="preserve">Pose </w:delText>
        </w:r>
      </w:del>
      <w:ins w:id="920" w:author="Diane Pulvino" w:date="2022-04-09T15:13:00Z">
        <w:r w:rsidR="00247CFB">
          <w:t xml:space="preserve">pose </w:t>
        </w:r>
      </w:ins>
      <w:del w:id="921" w:author="Diane Pulvino" w:date="2022-04-09T15:13:00Z">
        <w:r w:rsidDel="00247CFB">
          <w:delText xml:space="preserve">Classifier </w:delText>
        </w:r>
      </w:del>
      <w:ins w:id="922" w:author="Diane Pulvino" w:date="2022-04-09T15:13:00Z">
        <w:r w:rsidR="00247CFB">
          <w:t xml:space="preserve">classifier </w:t>
        </w:r>
      </w:ins>
      <w:r>
        <w:t xml:space="preserve">and </w:t>
      </w:r>
      <w:del w:id="923" w:author="Diane Pulvino" w:date="2022-04-09T15:13:00Z">
        <w:r w:rsidDel="00247CFB">
          <w:delText xml:space="preserve">Exp </w:delText>
        </w:r>
      </w:del>
      <w:ins w:id="924" w:author="Diane Pulvino" w:date="2022-04-09T15:13:00Z">
        <w:r w:rsidR="00247CFB">
          <w:t xml:space="preserve">expression </w:t>
        </w:r>
      </w:ins>
      <w:del w:id="925" w:author="Diane Pulvino" w:date="2022-04-09T15:13:00Z">
        <w:r w:rsidDel="00247CFB">
          <w:delText xml:space="preserve">Classifier </w:delText>
        </w:r>
      </w:del>
      <w:ins w:id="926" w:author="Diane Pulvino" w:date="2022-04-09T15:13:00Z">
        <w:r w:rsidR="00247CFB">
          <w:t xml:space="preserve">classifier </w:t>
        </w:r>
      </w:ins>
      <w:r>
        <w:t>for</w:t>
      </w:r>
      <w:ins w:id="927" w:author="Diane Pulvino" w:date="2022-04-09T15:13:00Z">
        <w:r w:rsidR="00247CFB">
          <w:t xml:space="preserve"> simultaneous</w:t>
        </w:r>
      </w:ins>
      <w:r>
        <w:t xml:space="preserve"> pose and expression classification</w:t>
      </w:r>
      <w:del w:id="928" w:author="Diane Pulvino" w:date="2022-04-09T15:13:00Z">
        <w:r w:rsidDel="00247CFB">
          <w:delText xml:space="preserve"> simultaneously</w:delText>
        </w:r>
      </w:del>
      <w:r>
        <w:t>. The total loss function is defined as:</w:t>
      </w:r>
    </w:p>
    <w:p w14:paraId="6C9B51DD" w14:textId="77777777" w:rsidR="00B67AA2" w:rsidRDefault="0065614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cr m:val="script"/>
                    <m:sty m:val="p"/>
                  </m:rPr>
                  <w:rPr>
                    <w:rFonts w:ascii="Cambria Math" w:hAnsi="Cambria Math"/>
                  </w:rPr>
                  <m:t>L</m:t>
                </m:r>
                <m:r>
                  <w:rPr>
                    <w:rFonts w:ascii="Cambria Math" w:hAnsi="Cambria Math"/>
                  </w:rPr>
                  <m:t>=</m:t>
                </m:r>
              </m:e>
              <m:e>
                <m:sSub>
                  <m:sSubPr>
                    <m:ctrlPr>
                      <w:rPr>
                        <w:rFonts w:ascii="Cambria Math" w:hAnsi="Cambria Math"/>
                      </w:rPr>
                    </m:ctrlPr>
                  </m:sSubPr>
                  <m:e>
                    <m:r>
                      <m:rPr>
                        <m:scr m:val="script"/>
                        <m:sty m:val="p"/>
                      </m:rPr>
                      <w:rPr>
                        <w:rFonts w:ascii="Cambria Math" w:hAnsi="Cambria Math"/>
                      </w:rPr>
                      <m:t>L</m:t>
                    </m:r>
                  </m:e>
                  <m:sub>
                    <m:r>
                      <w:rPr>
                        <w:rFonts w:ascii="Cambria Math" w:hAnsi="Cambria Math"/>
                      </w:rPr>
                      <m:t>Pose</m:t>
                    </m:r>
                  </m:sub>
                </m:sSub>
                <m: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Exp</m:t>
                    </m:r>
                  </m:sub>
                </m:sSub>
              </m:e>
            </m:mr>
            <m:mr>
              <m:e>
                <m:r>
                  <w:rPr>
                    <w:rFonts w:ascii="Cambria Math" w:hAnsi="Cambria Math"/>
                  </w:rPr>
                  <m:t>=</m:t>
                </m:r>
              </m:e>
              <m:e>
                <m:r>
                  <w:rPr>
                    <w:rFonts w:ascii="Cambria Math" w:hAnsi="Cambria Math"/>
                  </w:rPr>
                  <m:t>CE(</m:t>
                </m:r>
                <m:sSub>
                  <m:sSubPr>
                    <m:ctrlPr>
                      <w:rPr>
                        <w:rFonts w:ascii="Cambria Math" w:hAnsi="Cambria Math"/>
                      </w:rPr>
                    </m:ctrlPr>
                  </m:sSubPr>
                  <m:e>
                    <m:r>
                      <w:rPr>
                        <w:rFonts w:ascii="Cambria Math" w:hAnsi="Cambria Math"/>
                      </w:rPr>
                      <m:t>f</m:t>
                    </m:r>
                  </m:e>
                  <m:sub>
                    <m:r>
                      <w:rPr>
                        <w:rFonts w:ascii="Cambria Math" w:hAnsi="Cambria Math"/>
                      </w:rPr>
                      <m:t>p</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(I)),</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Pose</m:t>
                    </m:r>
                  </m:sub>
                </m:sSub>
                <m:r>
                  <w:rPr>
                    <w:rFonts w:ascii="Cambria Math" w:hAnsi="Cambria Math"/>
                  </w:rPr>
                  <m:t>)+CE(</m:t>
                </m:r>
                <m:sSub>
                  <m:sSubPr>
                    <m:ctrlPr>
                      <w:rPr>
                        <w:rFonts w:ascii="Cambria Math" w:hAnsi="Cambria Math"/>
                      </w:rPr>
                    </m:ctrlPr>
                  </m:sSubPr>
                  <m:e>
                    <m:r>
                      <w:rPr>
                        <w:rFonts w:ascii="Cambria Math" w:hAnsi="Cambria Math"/>
                      </w:rPr>
                      <m:t>f</m:t>
                    </m:r>
                  </m:e>
                  <m:sub>
                    <m:r>
                      <w:rPr>
                        <w:rFonts w:ascii="Cambria Math" w:hAnsi="Cambria Math"/>
                      </w:rPr>
                      <m:t>e</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(x)),</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Exp</m:t>
                    </m:r>
                  </m:sub>
                </m:sSub>
                <m:r>
                  <w:rPr>
                    <w:rFonts w:ascii="Cambria Math" w:hAnsi="Cambria Math"/>
                  </w:rPr>
                  <m:t>)</m:t>
                </m:r>
              </m:e>
            </m:mr>
          </m:m>
        </m:oMath>
      </m:oMathPara>
    </w:p>
    <w:p w14:paraId="1DA07A8E" w14:textId="3C9D018C" w:rsidR="00B67AA2" w:rsidRDefault="00C16834">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e</m:t>
            </m:r>
          </m:sub>
        </m:sSub>
      </m:oMath>
      <w:r>
        <w:t xml:space="preserve"> represent </w:t>
      </w:r>
      <w:del w:id="929" w:author="Diane Pulvino" w:date="2022-04-09T15:13:00Z">
        <w:r w:rsidDel="00247CFB">
          <w:delText xml:space="preserve">Pose </w:delText>
        </w:r>
      </w:del>
      <w:ins w:id="930" w:author="Diane Pulvino" w:date="2022-04-09T15:13:00Z">
        <w:r w:rsidR="00247CFB">
          <w:t xml:space="preserve">the pose </w:t>
        </w:r>
      </w:ins>
      <w:r>
        <w:t xml:space="preserve">and </w:t>
      </w:r>
      <w:del w:id="931" w:author="Diane Pulvino" w:date="2022-04-09T15:13:00Z">
        <w:r w:rsidDel="00247CFB">
          <w:delText xml:space="preserve">Exp </w:delText>
        </w:r>
      </w:del>
      <w:ins w:id="932" w:author="Diane Pulvino" w:date="2022-04-09T15:13:00Z">
        <w:r w:rsidR="00247CFB">
          <w:t xml:space="preserve">expression </w:t>
        </w:r>
      </w:ins>
      <w:r>
        <w:t>classifier</w:t>
      </w:r>
      <w:ins w:id="933" w:author="Diane Pulvino" w:date="2022-04-09T15:13:00Z">
        <w:r w:rsidR="00247CFB">
          <w:t>s</w:t>
        </w:r>
      </w:ins>
      <w:r>
        <w:t>.</w:t>
      </w:r>
      <w:ins w:id="934" w:author="Diane Pulvino" w:date="2022-04-10T08:26:00Z">
        <w:r w:rsidR="00470E46">
          <w:t xml:space="preserve"> The ground truths of pose and expression are represented by</w:t>
        </w:r>
      </w:ins>
      <w:r>
        <w:t xml:space="preserv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Pose</m:t>
            </m:r>
          </m:sub>
        </m:sSub>
      </m:oMath>
      <w:r>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Exp</m:t>
            </m:r>
          </m:sub>
        </m:sSub>
        <m:r>
          <w:del w:id="935" w:author="Diane Pulvino" w:date="2022-04-10T08:26:00Z">
            <m:rPr>
              <m:sty m:val="p"/>
            </m:rPr>
            <w:rPr>
              <w:rFonts w:ascii="Cambria Math" w:hAnsi="Cambria Math"/>
              <w:rPrChange w:id="936" w:author="Diane Pulvino" w:date="2022-04-10T08:26:00Z">
                <w:rPr>
                  <w:rFonts w:ascii="Cambria Math" w:hAnsi="Cambria Math"/>
                </w:rPr>
              </w:rPrChange>
            </w:rPr>
            <m:t xml:space="preserve"> represent ground truth of pose and expression</m:t>
          </w:del>
        </m:r>
      </m:oMath>
      <w:r>
        <w:t xml:space="preserve">. </w:t>
      </w:r>
      <m:oMath>
        <m:r>
          <w:rPr>
            <w:rFonts w:ascii="Cambria Math" w:hAnsi="Cambria Math"/>
          </w:rPr>
          <m:t>CE(⋅)</m:t>
        </m:r>
      </m:oMath>
      <w:r>
        <w:t xml:space="preserve"> represents</w:t>
      </w:r>
      <w:ins w:id="937" w:author="Diane Pulvino" w:date="2022-04-09T15:13:00Z">
        <w:r w:rsidR="00247CFB">
          <w:t xml:space="preserve"> the</w:t>
        </w:r>
      </w:ins>
      <w:r>
        <w:t xml:space="preserve"> </w:t>
      </w:r>
      <w:del w:id="938" w:author="Diane Pulvino" w:date="2022-04-09T15:13:00Z">
        <w:r w:rsidDel="00247CFB">
          <w:delText xml:space="preserve">Cross </w:delText>
        </w:r>
      </w:del>
      <w:ins w:id="939" w:author="Diane Pulvino" w:date="2022-04-09T15:13:00Z">
        <w:r w:rsidR="00247CFB">
          <w:t>cross-</w:t>
        </w:r>
      </w:ins>
      <w:del w:id="940" w:author="Diane Pulvino" w:date="2022-04-09T15:14:00Z">
        <w:r w:rsidDel="00247CFB">
          <w:delText xml:space="preserve">Entropy </w:delText>
        </w:r>
      </w:del>
      <w:ins w:id="941" w:author="Diane Pulvino" w:date="2022-04-09T15:14:00Z">
        <w:r w:rsidR="00247CFB">
          <w:t xml:space="preserve">entropy </w:t>
        </w:r>
      </w:ins>
      <w:r>
        <w:t>function.</w:t>
      </w:r>
    </w:p>
    <w:p w14:paraId="308A6963" w14:textId="4137C05F" w:rsidR="00B67AA2" w:rsidRDefault="004C3074">
      <w:pPr>
        <w:pStyle w:val="BodyText"/>
      </w:pPr>
      <w:ins w:id="942" w:author="Diane Pulvino" w:date="2022-04-09T15:15:00Z">
        <w:r>
          <w:lastRenderedPageBreak/>
          <w:t xml:space="preserve">Our method is able to </w:t>
        </w:r>
      </w:ins>
      <w:ins w:id="943" w:author="Diane Pulvino" w:date="2022-04-09T15:16:00Z">
        <w:r>
          <w:t>automatically adapt</w:t>
        </w:r>
      </w:ins>
      <w:ins w:id="944" w:author="Diane Pulvino" w:date="2022-04-09T15:15:00Z">
        <w:r>
          <w:t xml:space="preserve"> </w:t>
        </w:r>
      </w:ins>
      <w:ins w:id="945" w:author="Diane Pulvino" w:date="2022-04-09T15:16:00Z">
        <w:r>
          <w:t xml:space="preserve">to pose variety </w:t>
        </w:r>
      </w:ins>
      <w:del w:id="946" w:author="Diane Pulvino" w:date="2022-04-09T15:16:00Z">
        <w:r w:rsidR="00C16834" w:rsidDel="004C3074">
          <w:delText xml:space="preserve">In general, </w:delText>
        </w:r>
      </w:del>
      <w:r w:rsidR="00C16834">
        <w:t xml:space="preserve">due to </w:t>
      </w:r>
      <w:ins w:id="947" w:author="Diane Pulvino" w:date="2022-04-09T15:16:00Z">
        <w:r>
          <w:t xml:space="preserve">the </w:t>
        </w:r>
      </w:ins>
      <w:del w:id="948" w:author="Diane Pulvino" w:date="2022-04-09T15:16:00Z">
        <w:r w:rsidR="00C16834" w:rsidDel="004C3074">
          <w:delText xml:space="preserve">introducing </w:delText>
        </w:r>
      </w:del>
      <w:ins w:id="949" w:author="Diane Pulvino" w:date="2022-04-09T15:16:00Z">
        <w:r>
          <w:t xml:space="preserve">introduction of </w:t>
        </w:r>
      </w:ins>
      <w:del w:id="950" w:author="Diane Pulvino" w:date="2022-04-09T15:16:00Z">
        <w:r w:rsidR="00C16834" w:rsidDel="004C3074">
          <w:delText xml:space="preserve">the </w:delText>
        </w:r>
      </w:del>
      <w:r w:rsidR="00C16834">
        <w:t xml:space="preserve">pose features and </w:t>
      </w:r>
      <w:del w:id="951" w:author="Diane Pulvino" w:date="2022-04-09T15:16:00Z">
        <w:r w:rsidR="00C16834" w:rsidDel="004C3074">
          <w:delText xml:space="preserve">the </w:delText>
        </w:r>
      </w:del>
      <w:r w:rsidR="00C16834">
        <w:t>expression texts</w:t>
      </w:r>
      <w:del w:id="952" w:author="Diane Pulvino" w:date="2022-04-09T15:16:00Z">
        <w:r w:rsidR="00C16834" w:rsidDel="004C3074">
          <w:delText>, our method can adapt to pose variety automatically</w:delText>
        </w:r>
      </w:del>
      <w:r w:rsidR="00C16834">
        <w:t xml:space="preserve">. </w:t>
      </w:r>
      <w:del w:id="953" w:author="Diane Pulvino" w:date="2022-04-09T15:16:00Z">
        <w:r w:rsidR="00C16834" w:rsidDel="004C3074">
          <w:delText>Besides, e</w:delText>
        </w:r>
      </w:del>
      <w:ins w:id="954" w:author="Diane Pulvino" w:date="2022-04-09T15:16:00Z">
        <w:r>
          <w:t>E</w:t>
        </w:r>
      </w:ins>
      <w:r w:rsidR="00C16834">
        <w:t xml:space="preserve">xpression texts </w:t>
      </w:r>
      <w:del w:id="955" w:author="Diane Pulvino" w:date="2022-04-09T15:17:00Z">
        <w:r w:rsidR="00C16834" w:rsidDel="004C3074">
          <w:delText xml:space="preserve">which </w:delText>
        </w:r>
      </w:del>
      <w:r w:rsidR="00C16834">
        <w:t>contain</w:t>
      </w:r>
      <w:ins w:id="956" w:author="Diane Pulvino" w:date="2022-04-09T15:17:00Z">
        <w:r>
          <w:t>ing</w:t>
        </w:r>
      </w:ins>
      <w:r w:rsidR="00C16834">
        <w:t xml:space="preserve"> strong semantic information</w:t>
      </w:r>
      <w:del w:id="957" w:author="Diane Pulvino" w:date="2022-04-09T15:17:00Z">
        <w:r w:rsidR="00C16834" w:rsidDel="004C3074">
          <w:delText>,</w:delText>
        </w:r>
      </w:del>
      <w:r w:rsidR="00C16834">
        <w:t xml:space="preserve"> </w:t>
      </w:r>
      <w:del w:id="958" w:author="Diane Pulvino" w:date="2022-04-09T15:17:00Z">
        <w:r w:rsidR="00C16834" w:rsidDel="004C3074">
          <w:delText xml:space="preserve">also </w:delText>
        </w:r>
      </w:del>
      <w:r w:rsidR="00C16834">
        <w:t>direct the model to focus on the regions causing certain expression</w:t>
      </w:r>
      <w:ins w:id="959" w:author="Diane Pulvino" w:date="2022-04-09T15:18:00Z">
        <w:r>
          <w:t>s</w:t>
        </w:r>
      </w:ins>
      <w:r w:rsidR="00C16834">
        <w:t xml:space="preserve"> in a cross-modality mode.</w:t>
      </w:r>
    </w:p>
    <w:p w14:paraId="48F9BF99" w14:textId="77777777" w:rsidR="00B67AA2" w:rsidRDefault="00C16834">
      <w:pPr>
        <w:pStyle w:val="Heading1"/>
      </w:pPr>
      <w:bookmarkStart w:id="960" w:name="experiments"/>
      <w:bookmarkEnd w:id="960"/>
      <w:r>
        <w:t>EXPERIMENTS</w:t>
      </w:r>
    </w:p>
    <w:p w14:paraId="3038391C" w14:textId="07DA3358" w:rsidR="00B67AA2" w:rsidRDefault="00C16834">
      <w:pPr>
        <w:pStyle w:val="FirstParagraph"/>
      </w:pPr>
      <w:r>
        <w:t xml:space="preserve">To demonstrate the effectiveness of the proposed method, </w:t>
      </w:r>
      <w:del w:id="961" w:author="Diane Pulvino" w:date="2022-04-09T15:18:00Z">
        <w:r w:rsidDel="00167C80">
          <w:delText xml:space="preserve">We </w:delText>
        </w:r>
      </w:del>
      <w:ins w:id="962" w:author="Diane Pulvino" w:date="2022-04-09T15:18:00Z">
        <w:r w:rsidR="00167C80">
          <w:t xml:space="preserve">we </w:t>
        </w:r>
      </w:ins>
      <w:r>
        <w:t>conduct experiments on two public</w:t>
      </w:r>
      <w:del w:id="963" w:author="Diane Pulvino" w:date="2022-04-09T15:18:00Z">
        <w:r w:rsidDel="00167C80">
          <w:delText>ly</w:delText>
        </w:r>
      </w:del>
      <w:r>
        <w:t xml:space="preserve"> pose-related facial expression databases: Multi-PIE (Gross et al. 2010)</w:t>
      </w:r>
      <w:ins w:id="964" w:author="Diane Pulvino" w:date="2022-04-09T15:18:00Z">
        <w:r w:rsidR="00167C80">
          <w:t>,</w:t>
        </w:r>
      </w:ins>
      <w:del w:id="965" w:author="Diane Pulvino" w:date="2022-04-09T15:18:00Z">
        <w:r w:rsidDel="00167C80">
          <w:delText>:</w:delText>
        </w:r>
      </w:del>
      <w:r>
        <w:t xml:space="preserve"> the public multi-pose facial expression data</w:t>
      </w:r>
      <w:ins w:id="966" w:author="Diane Pulvino" w:date="2022-04-09T15:18:00Z">
        <w:r w:rsidR="00167C80">
          <w:t xml:space="preserve"> </w:t>
        </w:r>
      </w:ins>
      <w:r>
        <w:t>set</w:t>
      </w:r>
      <w:del w:id="967" w:author="Diane Pulvino" w:date="2022-04-09T15:18:00Z">
        <w:r w:rsidDel="00167C80">
          <w:delText xml:space="preserve">, </w:delText>
        </w:r>
      </w:del>
      <w:ins w:id="968" w:author="Diane Pulvino" w:date="2022-04-09T15:18:00Z">
        <w:r w:rsidR="00167C80">
          <w:t xml:space="preserve">; </w:t>
        </w:r>
      </w:ins>
      <w:r>
        <w:t>and BU-3DFE (Yin et al. 2006</w:t>
      </w:r>
      <w:del w:id="969" w:author="Diane Pulvino" w:date="2022-04-09T15:18:00Z">
        <w:r w:rsidDel="00167C80">
          <w:delText xml:space="preserve">): </w:delText>
        </w:r>
      </w:del>
      <w:ins w:id="970" w:author="Diane Pulvino" w:date="2022-04-09T15:18:00Z">
        <w:r w:rsidR="00167C80">
          <w:t xml:space="preserve">), </w:t>
        </w:r>
      </w:ins>
      <w:r>
        <w:t>the 3D facial expression data</w:t>
      </w:r>
      <w:ins w:id="971" w:author="Diane Pulvino" w:date="2022-04-10T07:32:00Z">
        <w:r w:rsidR="007B4F07">
          <w:t xml:space="preserve"> </w:t>
        </w:r>
      </w:ins>
      <w:r>
        <w:t>set. The details are as follows.</w:t>
      </w:r>
    </w:p>
    <w:p w14:paraId="77F3A98E" w14:textId="77777777" w:rsidR="00B67AA2" w:rsidRDefault="00C16834">
      <w:pPr>
        <w:pStyle w:val="Heading2"/>
      </w:pPr>
      <w:bookmarkStart w:id="972" w:name="experimental-conditions"/>
      <w:bookmarkEnd w:id="972"/>
      <w:r>
        <w:t>Experimental Conditions</w:t>
      </w:r>
    </w:p>
    <w:p w14:paraId="59BCAA3D" w14:textId="779E991B" w:rsidR="00B67AA2" w:rsidRDefault="00C16834">
      <w:pPr>
        <w:pStyle w:val="FirstParagraph"/>
      </w:pPr>
      <w:del w:id="973" w:author="Diane Pulvino" w:date="2022-04-10T06:16:00Z">
        <w:r w:rsidDel="00CE1A8A">
          <w:delText xml:space="preserve">The </w:delText>
        </w:r>
      </w:del>
      <w:r>
        <w:t>Multi-PIE contains 755</w:t>
      </w:r>
      <w:ins w:id="974" w:author="Diane Pulvino" w:date="2022-04-10T06:16:00Z">
        <w:r w:rsidR="00CE1A8A">
          <w:t>,</w:t>
        </w:r>
      </w:ins>
      <w:r>
        <w:t>370 images from 337 subjects under 15 viewpoints. The facial images in the data</w:t>
      </w:r>
      <w:ins w:id="975" w:author="Diane Pulvino" w:date="2022-04-10T06:16:00Z">
        <w:r w:rsidR="00CE1A8A">
          <w:t xml:space="preserve"> </w:t>
        </w:r>
      </w:ins>
      <w:r>
        <w:t>set are annotated with six expressions: disgust (DI), neutral (NE), scream (SC), smile (SM), squint (SQ)</w:t>
      </w:r>
      <w:ins w:id="976" w:author="Diane Pulvino" w:date="2022-04-10T06:16:00Z">
        <w:r w:rsidR="00CE1A8A">
          <w:t>,</w:t>
        </w:r>
      </w:ins>
      <w:r>
        <w:t xml:space="preserve"> or surprise (SU). In our experiments, we follow </w:t>
      </w:r>
      <w:ins w:id="977" w:author="Diane Pulvino" w:date="2022-04-10T06:16:00Z">
        <w:r w:rsidR="00CE1A8A">
          <w:t xml:space="preserve">the </w:t>
        </w:r>
      </w:ins>
      <w:r>
        <w:t>two settings</w:t>
      </w:r>
      <w:ins w:id="978" w:author="Diane Pulvino" w:date="2022-04-10T06:16:00Z">
        <w:r w:rsidR="00CE1A8A">
          <w:t xml:space="preserve"> used</w:t>
        </w:r>
      </w:ins>
      <w:r>
        <w:t xml:space="preserve"> in</w:t>
      </w:r>
      <w:ins w:id="979" w:author="Diane Pulvino" w:date="2022-04-10T06:16:00Z">
        <w:r w:rsidR="00CE1A8A">
          <w:t xml:space="preserve"> Wang et al.</w:t>
        </w:r>
      </w:ins>
      <w:r>
        <w:t xml:space="preserve"> (C. Wang, Wang, and Liang 2019). </w:t>
      </w:r>
      <w:del w:id="980" w:author="Diane Pulvino" w:date="2022-04-10T06:21:00Z">
        <w:r w:rsidDel="002057E8">
          <w:delText>For the first setting</w:delText>
        </w:r>
      </w:del>
      <w:del w:id="981" w:author="Diane Pulvino" w:date="2022-04-10T06:16:00Z">
        <w:r w:rsidDel="00CE1A8A">
          <w:delText>:</w:delText>
        </w:r>
      </w:del>
      <w:del w:id="982" w:author="Diane Pulvino" w:date="2022-04-10T06:21:00Z">
        <w:r w:rsidDel="002057E8">
          <w:delText xml:space="preserve"> we</w:delText>
        </w:r>
      </w:del>
      <w:ins w:id="983" w:author="Diane Pulvino" w:date="2022-04-10T06:21:00Z">
        <w:r w:rsidR="002057E8">
          <w:t>The first setting</w:t>
        </w:r>
      </w:ins>
      <w:r>
        <w:t xml:space="preserve"> use</w:t>
      </w:r>
      <w:ins w:id="984" w:author="Diane Pulvino" w:date="2022-04-10T06:21:00Z">
        <w:r w:rsidR="002057E8">
          <w:t>s</w:t>
        </w:r>
      </w:ins>
      <w:r>
        <w:t xml:space="preserve"> 7</w:t>
      </w:r>
      <w:ins w:id="985" w:author="Diane Pulvino" w:date="2022-04-10T06:16:00Z">
        <w:r w:rsidR="00CE1A8A">
          <w:t>,</w:t>
        </w:r>
      </w:ins>
      <w:r>
        <w:t xml:space="preserve">095 images of 129 subjects under </w:t>
      </w:r>
      <w:ins w:id="986" w:author="Diane Pulvino" w:date="2022-04-10T06:17:00Z">
        <w:r w:rsidR="00CE1A8A">
          <w:t>five</w:t>
        </w:r>
      </w:ins>
      <w:del w:id="987" w:author="Diane Pulvino" w:date="2022-04-10T06:17:00Z">
        <w:r w:rsidDel="00CE1A8A">
          <w:delText>5</w:delText>
        </w:r>
      </w:del>
      <w:r>
        <w:t xml:space="preserve"> viewpoints (</w:t>
      </w:r>
      <m:oMath>
        <m:sSup>
          <m:sSupPr>
            <m:ctrlPr>
              <w:rPr>
                <w:rFonts w:ascii="Cambria Math" w:hAnsi="Cambria Math"/>
              </w:rPr>
            </m:ctrlPr>
          </m:sSupPr>
          <m:e>
            <m:r>
              <w:rPr>
                <w:rFonts w:ascii="Cambria Math" w:hAnsi="Cambria Math"/>
              </w:rPr>
              <m:t>0</m:t>
            </m:r>
          </m:e>
          <m:sup>
            <m:r>
              <w:rPr>
                <w:rFonts w:ascii="Cambria Math" w:hAnsi="Cambria Math"/>
              </w:rPr>
              <m:t>∘</m:t>
            </m:r>
          </m:sup>
        </m:sSup>
      </m:oMath>
      <w:del w:id="988" w:author="Diane Pulvino" w:date="2022-04-10T09:02:00Z">
        <w:r w:rsidDel="004356DF">
          <w:delText xml:space="preserve">, </w:delText>
        </w:r>
      </w:del>
      <w:ins w:id="989" w:author="Diane Pulvino" w:date="2022-04-10T09:02:00Z">
        <w:r w:rsidR="004356DF">
          <w:t>,</w:t>
        </w:r>
      </w:ins>
      <m:oMath>
        <m:r>
          <w:rPr>
            <w:rFonts w:ascii="Cambria Math" w:hAnsi="Cambria Math"/>
          </w:rPr>
          <m:t>±</m:t>
        </m:r>
        <m:sSup>
          <m:sSupPr>
            <m:ctrlPr>
              <w:rPr>
                <w:rFonts w:ascii="Cambria Math" w:hAnsi="Cambria Math"/>
              </w:rPr>
            </m:ctrlPr>
          </m:sSupPr>
          <m:e>
            <m:r>
              <w:rPr>
                <w:rFonts w:ascii="Cambria Math" w:hAnsi="Cambria Math"/>
              </w:rPr>
              <m:t>15</m:t>
            </m:r>
          </m:e>
          <m:sup>
            <m:r>
              <w:rPr>
                <w:rFonts w:ascii="Cambria Math" w:hAnsi="Cambria Math"/>
              </w:rPr>
              <m:t>∘</m:t>
            </m:r>
          </m:sup>
        </m:sSup>
      </m:oMath>
      <w:r>
        <w:t>,</w:t>
      </w:r>
      <w:ins w:id="990" w:author="Diane Pulvino" w:date="2022-04-10T06:16:00Z">
        <w:r w:rsidR="00CE1A8A">
          <w:t xml:space="preserve"> and</w:t>
        </w:r>
      </w:ins>
      <w:r>
        <w:t xml:space="preserve"> </w:t>
      </w:r>
      <m:oMath>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oMath>
      <w:r>
        <w:t>). Subjects are randomly divided into a training set with 103 subjects and a testing set of 26 subjects. For the second setting</w:t>
      </w:r>
      <w:ins w:id="991" w:author="Diane Pulvino" w:date="2022-04-10T06:17:00Z">
        <w:r w:rsidR="00CE1A8A">
          <w:t>,</w:t>
        </w:r>
      </w:ins>
      <w:del w:id="992" w:author="Diane Pulvino" w:date="2022-04-10T06:17:00Z">
        <w:r w:rsidDel="00CE1A8A">
          <w:delText>:</w:delText>
        </w:r>
      </w:del>
      <w:r>
        <w:t xml:space="preserve"> we use 6</w:t>
      </w:r>
      <w:ins w:id="993" w:author="Diane Pulvino" w:date="2022-04-10T06:17:00Z">
        <w:r w:rsidR="00CE1A8A">
          <w:t>,</w:t>
        </w:r>
      </w:ins>
      <w:r>
        <w:t xml:space="preserve">174 images of 147 subjects under </w:t>
      </w:r>
      <w:ins w:id="994" w:author="Diane Pulvino" w:date="2022-04-10T06:17:00Z">
        <w:r w:rsidR="00CE1A8A">
          <w:t>seven</w:t>
        </w:r>
      </w:ins>
      <w:del w:id="995" w:author="Diane Pulvino" w:date="2022-04-10T06:17:00Z">
        <w:r w:rsidDel="00CE1A8A">
          <w:delText>7</w:delText>
        </w:r>
      </w:del>
      <w:r>
        <w:t xml:space="preserve"> viewpoints</w:t>
      </w:r>
      <w:ins w:id="996" w:author="Diane Pulvino" w:date="2022-04-10T06:17:00Z">
        <w:r w:rsidR="00CE1A8A">
          <w:t xml:space="preserve"> </w:t>
        </w:r>
      </w:ins>
      <w:r>
        <w:t>(</w:t>
      </w:r>
      <m:oMath>
        <m:sSup>
          <m:sSupPr>
            <m:ctrlPr>
              <w:rPr>
                <w:rFonts w:ascii="Cambria Math" w:hAnsi="Cambria Math"/>
              </w:rPr>
            </m:ctrlPr>
          </m:sSupPr>
          <m:e>
            <m:r>
              <w:rPr>
                <w:rFonts w:ascii="Cambria Math" w:hAnsi="Cambria Math"/>
              </w:rPr>
              <m:t>0</m:t>
            </m:r>
          </m:e>
          <m:sup>
            <m:r>
              <w:rPr>
                <w:rFonts w:ascii="Cambria Math" w:hAnsi="Cambria Math"/>
              </w:rPr>
              <m:t>∘</m:t>
            </m:r>
          </m:sup>
        </m:sSup>
      </m:oMath>
      <w:del w:id="997" w:author="Diane Pulvino" w:date="2022-04-10T09:02:00Z">
        <w:r w:rsidDel="004356DF">
          <w:delText xml:space="preserve">, </w:delText>
        </w:r>
      </w:del>
      <w:ins w:id="998" w:author="Diane Pulvino" w:date="2022-04-10T09:02:00Z">
        <w:r w:rsidR="004356DF">
          <w:t>,</w:t>
        </w:r>
      </w:ins>
      <w:bookmarkStart w:id="999" w:name="_GoBack"/>
      <w:bookmarkEnd w:id="999"/>
      <m:oMath>
        <m:sSup>
          <m:sSupPr>
            <m:ctrlPr>
              <w:rPr>
                <w:rFonts w:ascii="Cambria Math" w:hAnsi="Cambria Math"/>
              </w:rPr>
            </m:ctrlPr>
          </m:sSupPr>
          <m:e>
            <m:r>
              <w:rPr>
                <w:rFonts w:ascii="Cambria Math" w:hAnsi="Cambria Math"/>
              </w:rPr>
              <m:t>15</m:t>
            </m:r>
          </m:e>
          <m:sup>
            <m:r>
              <w:rPr>
                <w:rFonts w:ascii="Cambria Math" w:hAnsi="Cambria Math"/>
              </w:rPr>
              <m:t>∘</m:t>
            </m:r>
          </m:sup>
        </m:sSup>
      </m:oMath>
      <w:del w:id="1000" w:author="Diane Pulvino" w:date="2022-04-10T09:02:00Z">
        <w:r w:rsidDel="004356DF">
          <w:delText xml:space="preserve">, </w:delText>
        </w:r>
      </w:del>
      <w:ins w:id="1001" w:author="Diane Pulvino" w:date="2022-04-10T09:02:00Z">
        <w:r w:rsidR="004356DF">
          <w:t>,</w:t>
        </w:r>
      </w:ins>
      <m:oMath>
        <m:sSup>
          <m:sSupPr>
            <m:ctrlPr>
              <w:rPr>
                <w:rFonts w:ascii="Cambria Math" w:hAnsi="Cambria Math"/>
              </w:rPr>
            </m:ctrlPr>
          </m:sSupPr>
          <m:e>
            <m:r>
              <w:rPr>
                <w:rFonts w:ascii="Cambria Math" w:hAnsi="Cambria Math"/>
              </w:rPr>
              <m:t>30</m:t>
            </m:r>
          </m:e>
          <m:sup>
            <m:r>
              <w:rPr>
                <w:rFonts w:ascii="Cambria Math" w:hAnsi="Cambria Math"/>
              </w:rPr>
              <m:t>∘</m:t>
            </m:r>
          </m:sup>
        </m:sSup>
      </m:oMath>
      <w:del w:id="1002" w:author="Diane Pulvino" w:date="2022-04-10T09:02:00Z">
        <w:r w:rsidDel="004356DF">
          <w:delText xml:space="preserve">, </w:delText>
        </w:r>
      </w:del>
      <w:ins w:id="1003" w:author="Diane Pulvino" w:date="2022-04-10T09:02:00Z">
        <w:r w:rsidR="004356DF">
          <w:t>,</w:t>
        </w:r>
      </w:ins>
      <m:oMath>
        <m:sSup>
          <m:sSupPr>
            <m:ctrlPr>
              <w:rPr>
                <w:rFonts w:ascii="Cambria Math" w:hAnsi="Cambria Math"/>
              </w:rPr>
            </m:ctrlPr>
          </m:sSupPr>
          <m:e>
            <m:r>
              <w:rPr>
                <w:rFonts w:ascii="Cambria Math" w:hAnsi="Cambria Math"/>
              </w:rPr>
              <m:t>45</m:t>
            </m:r>
          </m:e>
          <m:sup>
            <m:r>
              <w:rPr>
                <w:rFonts w:ascii="Cambria Math" w:hAnsi="Cambria Math"/>
              </w:rPr>
              <m:t>∘</m:t>
            </m:r>
          </m:sup>
        </m:sSup>
      </m:oMath>
      <w:del w:id="1004" w:author="Diane Pulvino" w:date="2022-04-10T09:02:00Z">
        <w:r w:rsidDel="004356DF">
          <w:delText xml:space="preserve">, </w:delText>
        </w:r>
      </w:del>
      <w:ins w:id="1005" w:author="Diane Pulvino" w:date="2022-04-10T09:02:00Z">
        <w:r w:rsidR="004356DF">
          <w:t>,</w:t>
        </w:r>
      </w:ins>
      <m:oMath>
        <m:sSup>
          <m:sSupPr>
            <m:ctrlPr>
              <w:rPr>
                <w:rFonts w:ascii="Cambria Math" w:hAnsi="Cambria Math"/>
              </w:rPr>
            </m:ctrlPr>
          </m:sSupPr>
          <m:e>
            <m:r>
              <w:rPr>
                <w:rFonts w:ascii="Cambria Math" w:hAnsi="Cambria Math"/>
              </w:rPr>
              <m:t>60</m:t>
            </m:r>
          </m:e>
          <m:sup>
            <m:r>
              <w:rPr>
                <w:rFonts w:ascii="Cambria Math" w:hAnsi="Cambria Math"/>
              </w:rPr>
              <m:t>∘</m:t>
            </m:r>
          </m:sup>
        </m:sSup>
      </m:oMath>
      <w:r>
        <w:t xml:space="preserve">, </w:t>
      </w:r>
      <m:oMath>
        <m:sSup>
          <m:sSupPr>
            <m:ctrlPr>
              <w:rPr>
                <w:rFonts w:ascii="Cambria Math" w:hAnsi="Cambria Math"/>
              </w:rPr>
            </m:ctrlPr>
          </m:sSupPr>
          <m:e>
            <m:r>
              <w:rPr>
                <w:rFonts w:ascii="Cambria Math" w:hAnsi="Cambria Math"/>
              </w:rPr>
              <m:t>75</m:t>
            </m:r>
          </m:e>
          <m:sup>
            <m:r>
              <w:rPr>
                <w:rFonts w:ascii="Cambria Math" w:hAnsi="Cambria Math"/>
              </w:rPr>
              <m:t>∘</m:t>
            </m:r>
          </m:sup>
        </m:sSup>
      </m:oMath>
      <w:r>
        <w:t>,</w:t>
      </w:r>
      <w:ins w:id="1006" w:author="Diane Pulvino" w:date="2022-04-10T06:21:00Z">
        <w:r w:rsidR="00CE1A8A">
          <w:t xml:space="preserve"> and</w:t>
        </w:r>
      </w:ins>
      <w:r>
        <w:t xml:space="preserve"> </w:t>
      </w:r>
      <m:oMath>
        <m:sSup>
          <m:sSupPr>
            <m:ctrlPr>
              <w:rPr>
                <w:rFonts w:ascii="Cambria Math" w:hAnsi="Cambria Math"/>
              </w:rPr>
            </m:ctrlPr>
          </m:sSupPr>
          <m:e>
            <m:r>
              <w:rPr>
                <w:rFonts w:ascii="Cambria Math" w:hAnsi="Cambria Math"/>
              </w:rPr>
              <m:t>90</m:t>
            </m:r>
          </m:e>
          <m:sup>
            <m:r>
              <w:rPr>
                <w:rFonts w:ascii="Cambria Math" w:hAnsi="Cambria Math"/>
              </w:rPr>
              <m:t>∘</m:t>
            </m:r>
          </m:sup>
        </m:sSup>
      </m:oMath>
      <w:r>
        <w:t>)</w:t>
      </w:r>
      <w:ins w:id="1007" w:author="Diane Pulvino" w:date="2022-04-10T06:17:00Z">
        <w:r w:rsidR="00CE1A8A">
          <w:t>.</w:t>
        </w:r>
      </w:ins>
      <w:del w:id="1008" w:author="Diane Pulvino" w:date="2022-04-10T06:17:00Z">
        <w:r w:rsidDel="00CE1A8A">
          <w:delText>,</w:delText>
        </w:r>
      </w:del>
      <w:r>
        <w:t xml:space="preserve"> </w:t>
      </w:r>
      <w:ins w:id="1009" w:author="Diane Pulvino" w:date="2022-04-10T06:17:00Z">
        <w:r w:rsidR="00CE1A8A">
          <w:t>S</w:t>
        </w:r>
      </w:ins>
      <w:del w:id="1010" w:author="Diane Pulvino" w:date="2022-04-10T06:17:00Z">
        <w:r w:rsidDel="00CE1A8A">
          <w:delText>s</w:delText>
        </w:r>
      </w:del>
      <w:r>
        <w:t>ubjects are randomly divided into a training set of 118 subjects and a testing set of 29 subjects.</w:t>
      </w:r>
    </w:p>
    <w:p w14:paraId="35DBD787" w14:textId="06807E45" w:rsidR="00B67AA2" w:rsidRDefault="00C16834">
      <w:pPr>
        <w:pStyle w:val="BodyText"/>
      </w:pPr>
      <w:r>
        <w:t>The BU-3DFE is a 3D-model data</w:t>
      </w:r>
      <w:ins w:id="1011" w:author="Diane Pulvino" w:date="2022-04-10T06:18:00Z">
        <w:r w:rsidR="00CE1A8A">
          <w:t xml:space="preserve"> </w:t>
        </w:r>
      </w:ins>
      <w:r>
        <w:t>set</w:t>
      </w:r>
      <w:ins w:id="1012" w:author="Diane Pulvino" w:date="2022-04-10T06:19:00Z">
        <w:r w:rsidR="00CE1A8A">
          <w:t xml:space="preserve"> </w:t>
        </w:r>
      </w:ins>
      <w:del w:id="1013" w:author="Diane Pulvino" w:date="2022-04-10T06:18:00Z">
        <w:r w:rsidDel="00CE1A8A">
          <w:delText xml:space="preserve"> which </w:delText>
        </w:r>
      </w:del>
      <w:r>
        <w:t>contain</w:t>
      </w:r>
      <w:ins w:id="1014" w:author="Diane Pulvino" w:date="2022-04-10T06:19:00Z">
        <w:r w:rsidR="00CE1A8A">
          <w:t>ing</w:t>
        </w:r>
      </w:ins>
      <w:del w:id="1015" w:author="Diane Pulvino" w:date="2022-04-10T06:19:00Z">
        <w:r w:rsidDel="00CE1A8A">
          <w:delText>s</w:delText>
        </w:r>
      </w:del>
      <w:r>
        <w:t xml:space="preserve"> 100 subjects including 56 females and 44 males. The facial images synthesized from 3D models are annotated with seven expressions: anger (AN), disgust (DI), fear (FE), happiness (HA), sadness (SA), surprise (SU)</w:t>
      </w:r>
      <w:ins w:id="1016" w:author="Diane Pulvino" w:date="2022-04-10T06:19:00Z">
        <w:r w:rsidR="00CE1A8A">
          <w:t>,</w:t>
        </w:r>
      </w:ins>
      <w:r>
        <w:t xml:space="preserve"> or neutral (NE). Each of </w:t>
      </w:r>
      <w:ins w:id="1017" w:author="Diane Pulvino" w:date="2022-04-10T06:19:00Z">
        <w:r w:rsidR="00CE1A8A">
          <w:t xml:space="preserve">the </w:t>
        </w:r>
      </w:ins>
      <w:r>
        <w:t xml:space="preserve">six prototypical expressions </w:t>
      </w:r>
      <w:ins w:id="1018" w:author="Diane Pulvino" w:date="2022-04-10T06:19:00Z">
        <w:r w:rsidR="00CE1A8A">
          <w:t>(</w:t>
        </w:r>
      </w:ins>
      <w:r>
        <w:t>exc</w:t>
      </w:r>
      <w:ins w:id="1019" w:author="Diane Pulvino" w:date="2022-04-10T06:19:00Z">
        <w:r w:rsidR="00CE1A8A">
          <w:t>luding</w:t>
        </w:r>
      </w:ins>
      <w:del w:id="1020" w:author="Diane Pulvino" w:date="2022-04-10T06:19:00Z">
        <w:r w:rsidDel="00CE1A8A">
          <w:delText>ept</w:delText>
        </w:r>
      </w:del>
      <w:r>
        <w:t xml:space="preserve"> NE</w:t>
      </w:r>
      <w:ins w:id="1021" w:author="Diane Pulvino" w:date="2022-04-10T06:19:00Z">
        <w:r w:rsidR="00CE1A8A">
          <w:t>)</w:t>
        </w:r>
      </w:ins>
      <w:r>
        <w:t xml:space="preserve"> includes four levels of intensity. In our experiments, we use </w:t>
      </w:r>
      <w:del w:id="1022" w:author="Diane Pulvino" w:date="2022-04-10T06:20:00Z">
        <w:r w:rsidDel="00CE1A8A">
          <w:delText>six expressions except neutral</w:delText>
        </w:r>
      </w:del>
      <w:ins w:id="1023" w:author="Diane Pulvino" w:date="2022-04-10T06:20:00Z">
        <w:r w:rsidR="00CE1A8A">
          <w:t>the six prototypical expressions</w:t>
        </w:r>
      </w:ins>
      <w:r>
        <w:t xml:space="preserve"> and follow three settings (C. Wang, Wang, and Liang 2019; F. Zhang et al. 2020). </w:t>
      </w:r>
      <w:del w:id="1024" w:author="Diane Pulvino" w:date="2022-04-10T06:20:00Z">
        <w:r w:rsidDel="00CE1A8A">
          <w:delText>For the first setting: we use</w:delText>
        </w:r>
      </w:del>
      <w:ins w:id="1025" w:author="Diane Pulvino" w:date="2022-04-10T06:20:00Z">
        <w:r w:rsidR="00CE1A8A">
          <w:t>The first setting uses</w:t>
        </w:r>
      </w:ins>
      <w:r>
        <w:t xml:space="preserve"> 12</w:t>
      </w:r>
      <w:ins w:id="1026" w:author="Diane Pulvino" w:date="2022-04-10T06:20:00Z">
        <w:r w:rsidR="00CE1A8A">
          <w:t>,</w:t>
        </w:r>
      </w:ins>
      <w:r>
        <w:t xml:space="preserve">000 images under </w:t>
      </w:r>
      <w:del w:id="1027" w:author="Diane Pulvino" w:date="2022-04-10T06:20:00Z">
        <w:r w:rsidDel="00CE1A8A">
          <w:delText xml:space="preserve">5 </w:delText>
        </w:r>
      </w:del>
      <w:ins w:id="1028" w:author="Diane Pulvino" w:date="2022-04-10T06:20:00Z">
        <w:r w:rsidR="00CE1A8A">
          <w:t xml:space="preserve">five </w:t>
        </w:r>
      </w:ins>
      <w:r>
        <w:t>viewpoints (</w:t>
      </w:r>
      <m:oMath>
        <m:sSup>
          <m:sSupPr>
            <m:ctrlPr>
              <w:rPr>
                <w:rFonts w:ascii="Cambria Math" w:hAnsi="Cambria Math"/>
              </w:rPr>
            </m:ctrlPr>
          </m:sSupPr>
          <m:e>
            <m:r>
              <w:rPr>
                <w:rFonts w:ascii="Cambria Math" w:hAnsi="Cambria Math"/>
              </w:rPr>
              <m:t>0</m:t>
            </m:r>
          </m:e>
          <m:sup>
            <m:r>
              <w:rPr>
                <w:rFonts w:ascii="Cambria Math" w:hAnsi="Cambria Math"/>
              </w:rPr>
              <m:t>∘</m:t>
            </m:r>
          </m:sup>
        </m:sSup>
      </m:oMath>
      <w:r>
        <w:t xml:space="preserve">, </w:t>
      </w:r>
      <m:oMath>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w:t>
      </w:r>
      <m:oMath>
        <m:sSup>
          <m:sSupPr>
            <m:ctrlPr>
              <w:rPr>
                <w:rFonts w:ascii="Cambria Math" w:hAnsi="Cambria Math"/>
              </w:rPr>
            </m:ctrlPr>
          </m:sSupPr>
          <m:e>
            <m:r>
              <w:rPr>
                <w:rFonts w:ascii="Cambria Math" w:hAnsi="Cambria Math"/>
              </w:rPr>
              <m:t>45</m:t>
            </m:r>
          </m:e>
          <m:sup>
            <m:r>
              <w:rPr>
                <w:rFonts w:ascii="Cambria Math" w:hAnsi="Cambria Math"/>
              </w:rPr>
              <m:t>∘</m:t>
            </m:r>
          </m:sup>
        </m:sSup>
      </m:oMath>
      <w:r>
        <w:t xml:space="preserve">, </w:t>
      </w:r>
      <m:oMath>
        <m:sSup>
          <m:sSupPr>
            <m:ctrlPr>
              <w:rPr>
                <w:rFonts w:ascii="Cambria Math" w:hAnsi="Cambria Math"/>
              </w:rPr>
            </m:ctrlPr>
          </m:sSupPr>
          <m:e>
            <m:r>
              <w:rPr>
                <w:rFonts w:ascii="Cambria Math" w:hAnsi="Cambria Math"/>
              </w:rPr>
              <m:t>60</m:t>
            </m:r>
          </m:e>
          <m:sup>
            <m:r>
              <w:rPr>
                <w:rFonts w:ascii="Cambria Math" w:hAnsi="Cambria Math"/>
              </w:rPr>
              <m:t>∘</m:t>
            </m:r>
          </m:sup>
        </m:sSup>
      </m:oMath>
      <w:r>
        <w:t>,</w:t>
      </w:r>
      <w:ins w:id="1029" w:author="Diane Pulvino" w:date="2022-04-10T06:21:00Z">
        <w:r w:rsidR="00CE1A8A">
          <w:t xml:space="preserve"> and</w:t>
        </w:r>
      </w:ins>
      <w:r>
        <w:t xml:space="preserve"> </w:t>
      </w:r>
      <m:oMath>
        <m:sSup>
          <m:sSupPr>
            <m:ctrlPr>
              <w:rPr>
                <w:rFonts w:ascii="Cambria Math" w:hAnsi="Cambria Math"/>
              </w:rPr>
            </m:ctrlPr>
          </m:sSupPr>
          <m:e>
            <m:r>
              <w:rPr>
                <w:rFonts w:ascii="Cambria Math" w:hAnsi="Cambria Math"/>
              </w:rPr>
              <m:t>90</m:t>
            </m:r>
          </m:e>
          <m:sup>
            <m:r>
              <w:rPr>
                <w:rFonts w:ascii="Cambria Math" w:hAnsi="Cambria Math"/>
              </w:rPr>
              <m:t>∘</m:t>
            </m:r>
          </m:sup>
        </m:sSup>
      </m:oMath>
      <w:r>
        <w:t xml:space="preserve">). </w:t>
      </w:r>
      <w:del w:id="1030" w:author="Diane Pulvino" w:date="2022-04-10T06:21:00Z">
        <w:r w:rsidDel="002057E8">
          <w:delText>For t</w:delText>
        </w:r>
      </w:del>
      <w:ins w:id="1031" w:author="Diane Pulvino" w:date="2022-04-10T06:21:00Z">
        <w:r w:rsidR="002057E8">
          <w:t>T</w:t>
        </w:r>
      </w:ins>
      <w:r>
        <w:t>he second setting</w:t>
      </w:r>
      <w:del w:id="1032" w:author="Diane Pulvino" w:date="2022-04-10T06:21:00Z">
        <w:r w:rsidDel="002057E8">
          <w:delText>: we</w:delText>
        </w:r>
      </w:del>
      <w:r>
        <w:t xml:space="preserve"> use</w:t>
      </w:r>
      <w:ins w:id="1033" w:author="Diane Pulvino" w:date="2022-04-10T06:21:00Z">
        <w:r w:rsidR="002057E8">
          <w:t>s</w:t>
        </w:r>
      </w:ins>
      <w:r>
        <w:t xml:space="preserve"> 16</w:t>
      </w:r>
      <w:ins w:id="1034" w:author="Diane Pulvino" w:date="2022-04-10T06:21:00Z">
        <w:r w:rsidR="002057E8">
          <w:t>,</w:t>
        </w:r>
      </w:ins>
      <w:r>
        <w:t xml:space="preserve">000 images under </w:t>
      </w:r>
      <w:del w:id="1035" w:author="Diane Pulvino" w:date="2022-04-10T06:21:00Z">
        <w:r w:rsidDel="002057E8">
          <w:delText xml:space="preserve">7 </w:delText>
        </w:r>
      </w:del>
      <w:ins w:id="1036" w:author="Diane Pulvino" w:date="2022-04-10T06:21:00Z">
        <w:r w:rsidR="002057E8">
          <w:t xml:space="preserve">seven </w:t>
        </w:r>
      </w:ins>
      <w:r>
        <w:t>viewpoints (</w:t>
      </w:r>
      <m:oMath>
        <m:sSup>
          <m:sSupPr>
            <m:ctrlPr>
              <w:rPr>
                <w:rFonts w:ascii="Cambria Math" w:hAnsi="Cambria Math"/>
              </w:rPr>
            </m:ctrlPr>
          </m:sSupPr>
          <m:e>
            <m:r>
              <w:rPr>
                <w:rFonts w:ascii="Cambria Math" w:hAnsi="Cambria Math"/>
              </w:rPr>
              <m:t>0</m:t>
            </m:r>
          </m:e>
          <m:sup>
            <m:r>
              <w:rPr>
                <w:rFonts w:ascii="Cambria Math" w:hAnsi="Cambria Math"/>
              </w:rPr>
              <m:t>∘</m:t>
            </m:r>
          </m:sup>
        </m:sSup>
      </m:oMath>
      <w:r>
        <w:t xml:space="preserve">, </w:t>
      </w:r>
      <m:oMath>
        <m:r>
          <w:rPr>
            <w:rFonts w:ascii="Cambria Math" w:hAnsi="Cambria Math"/>
          </w:rPr>
          <m:t>±</m:t>
        </m:r>
        <m:sSup>
          <m:sSupPr>
            <m:ctrlPr>
              <w:rPr>
                <w:rFonts w:ascii="Cambria Math" w:hAnsi="Cambria Math"/>
              </w:rPr>
            </m:ctrlPr>
          </m:sSupPr>
          <m:e>
            <m:r>
              <w:rPr>
                <w:rFonts w:ascii="Cambria Math" w:hAnsi="Cambria Math"/>
              </w:rPr>
              <m:t>15</m:t>
            </m:r>
          </m:e>
          <m:sup>
            <m:r>
              <w:rPr>
                <w:rFonts w:ascii="Cambria Math" w:hAnsi="Cambria Math"/>
              </w:rPr>
              <m:t>∘</m:t>
            </m:r>
          </m:sup>
        </m:sSup>
      </m:oMath>
      <w:r>
        <w:t xml:space="preserve">, </w:t>
      </w:r>
      <m:oMath>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oMath>
      <w:r>
        <w:t xml:space="preserve">, </w:t>
      </w:r>
      <w:ins w:id="1037" w:author="Diane Pulvino" w:date="2022-04-10T06:22:00Z">
        <w:r w:rsidR="002057E8">
          <w:t xml:space="preserve">and </w:t>
        </w:r>
      </w:ins>
      <m:oMath>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oMath>
      <w:r>
        <w:t xml:space="preserve">). </w:t>
      </w:r>
      <w:del w:id="1038" w:author="Diane Pulvino" w:date="2022-04-10T06:22:00Z">
        <w:r w:rsidDel="002057E8">
          <w:delText>For t</w:delText>
        </w:r>
      </w:del>
      <w:ins w:id="1039" w:author="Diane Pulvino" w:date="2022-04-10T06:22:00Z">
        <w:r w:rsidR="002057E8">
          <w:t>T</w:t>
        </w:r>
      </w:ins>
      <w:r>
        <w:t>he third setting</w:t>
      </w:r>
      <w:del w:id="1040" w:author="Diane Pulvino" w:date="2022-04-10T06:22:00Z">
        <w:r w:rsidDel="002057E8">
          <w:delText>: we</w:delText>
        </w:r>
      </w:del>
      <w:r>
        <w:t xml:space="preserve"> use</w:t>
      </w:r>
      <w:ins w:id="1041" w:author="Diane Pulvino" w:date="2022-04-10T06:22:00Z">
        <w:r w:rsidR="002057E8">
          <w:t>s</w:t>
        </w:r>
      </w:ins>
      <w:r>
        <w:t xml:space="preserve"> 21</w:t>
      </w:r>
      <w:ins w:id="1042" w:author="Diane Pulvino" w:date="2022-04-10T06:22:00Z">
        <w:r w:rsidR="002057E8">
          <w:t>,</w:t>
        </w:r>
      </w:ins>
      <w:r>
        <w:t>000 images under 35 viewpoints</w:t>
      </w:r>
      <w:ins w:id="1043" w:author="Diane Pulvino" w:date="2022-04-10T06:22:00Z">
        <w:r w:rsidR="002057E8">
          <w:t>,</w:t>
        </w:r>
      </w:ins>
      <w:r>
        <w:t xml:space="preserve"> including </w:t>
      </w:r>
      <w:del w:id="1044" w:author="Diane Pulvino" w:date="2022-04-10T06:22:00Z">
        <w:r w:rsidDel="002057E8">
          <w:delText xml:space="preserve">7 </w:delText>
        </w:r>
      </w:del>
      <w:ins w:id="1045" w:author="Diane Pulvino" w:date="2022-04-10T06:22:00Z">
        <w:r w:rsidR="002057E8">
          <w:t xml:space="preserve">seven </w:t>
        </w:r>
      </w:ins>
      <w:r>
        <w:t>pan angles</w:t>
      </w:r>
      <w:ins w:id="1046" w:author="Diane Pulvino" w:date="2022-04-10T06:22:00Z">
        <w:r w:rsidR="002057E8">
          <w:t xml:space="preserve"> </w:t>
        </w:r>
      </w:ins>
      <w:r>
        <w:t>(</w:t>
      </w:r>
      <m:oMath>
        <m:sSup>
          <m:sSupPr>
            <m:ctrlPr>
              <w:rPr>
                <w:rFonts w:ascii="Cambria Math" w:hAnsi="Cambria Math"/>
              </w:rPr>
            </m:ctrlPr>
          </m:sSupPr>
          <m:e>
            <m:r>
              <w:rPr>
                <w:rFonts w:ascii="Cambria Math" w:hAnsi="Cambria Math"/>
              </w:rPr>
              <m:t>0</m:t>
            </m:r>
          </m:e>
          <m:sup>
            <m:r>
              <w:rPr>
                <w:rFonts w:ascii="Cambria Math" w:hAnsi="Cambria Math"/>
              </w:rPr>
              <m:t>∘</m:t>
            </m:r>
          </m:sup>
        </m:sSup>
      </m:oMath>
      <w:r>
        <w:t xml:space="preserve">, </w:t>
      </w:r>
      <m:oMath>
        <m:r>
          <w:rPr>
            <w:rFonts w:ascii="Cambria Math" w:hAnsi="Cambria Math"/>
          </w:rPr>
          <m:t>±</m:t>
        </m:r>
        <m:sSup>
          <m:sSupPr>
            <m:ctrlPr>
              <w:rPr>
                <w:rFonts w:ascii="Cambria Math" w:hAnsi="Cambria Math"/>
              </w:rPr>
            </m:ctrlPr>
          </m:sSupPr>
          <m:e>
            <m:r>
              <w:rPr>
                <w:rFonts w:ascii="Cambria Math" w:hAnsi="Cambria Math"/>
              </w:rPr>
              <m:t>15</m:t>
            </m:r>
          </m:e>
          <m:sup>
            <m:r>
              <w:rPr>
                <w:rFonts w:ascii="Cambria Math" w:hAnsi="Cambria Math"/>
              </w:rPr>
              <m:t>∘</m:t>
            </m:r>
          </m:sup>
        </m:sSup>
      </m:oMath>
      <w:r>
        <w:t xml:space="preserve">, </w:t>
      </w:r>
      <m:oMath>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oMath>
      <w:r>
        <w:t>,</w:t>
      </w:r>
      <w:ins w:id="1047" w:author="Diane Pulvino" w:date="2022-04-10T06:22:00Z">
        <w:r w:rsidR="002057E8">
          <w:t xml:space="preserve"> and</w:t>
        </w:r>
      </w:ins>
      <w:r>
        <w:t xml:space="preserve"> </w:t>
      </w:r>
      <m:oMath>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oMath>
      <w:r>
        <w:t xml:space="preserve">) and </w:t>
      </w:r>
      <w:del w:id="1048" w:author="Diane Pulvino" w:date="2022-04-10T06:22:00Z">
        <w:r w:rsidDel="002057E8">
          <w:delText xml:space="preserve">5 </w:delText>
        </w:r>
      </w:del>
      <w:ins w:id="1049" w:author="Diane Pulvino" w:date="2022-04-10T06:22:00Z">
        <w:r w:rsidR="002057E8">
          <w:t xml:space="preserve">five </w:t>
        </w:r>
      </w:ins>
      <w:commentRangeStart w:id="1050"/>
      <w:r>
        <w:t>tile</w:t>
      </w:r>
      <w:commentRangeEnd w:id="1050"/>
      <w:r w:rsidR="002057E8">
        <w:rPr>
          <w:rStyle w:val="CommentReference"/>
        </w:rPr>
        <w:commentReference w:id="1050"/>
      </w:r>
      <w:r>
        <w:t xml:space="preserve"> angles (</w:t>
      </w:r>
      <m:oMath>
        <m:sSup>
          <m:sSupPr>
            <m:ctrlPr>
              <w:rPr>
                <w:rFonts w:ascii="Cambria Math" w:hAnsi="Cambria Math"/>
              </w:rPr>
            </m:ctrlPr>
          </m:sSupPr>
          <m:e>
            <m:r>
              <w:rPr>
                <w:rFonts w:ascii="Cambria Math" w:hAnsi="Cambria Math"/>
              </w:rPr>
              <m:t>0</m:t>
            </m:r>
          </m:e>
          <m:sup>
            <m:r>
              <w:rPr>
                <w:rFonts w:ascii="Cambria Math" w:hAnsi="Cambria Math"/>
              </w:rPr>
              <m:t>∘</m:t>
            </m:r>
          </m:sup>
        </m:sSup>
      </m:oMath>
      <w:r>
        <w:t xml:space="preserve">, </w:t>
      </w:r>
      <m:oMath>
        <m:r>
          <w:rPr>
            <w:rFonts w:ascii="Cambria Math" w:hAnsi="Cambria Math"/>
          </w:rPr>
          <m:t>±</m:t>
        </m:r>
        <m:sSup>
          <m:sSupPr>
            <m:ctrlPr>
              <w:rPr>
                <w:rFonts w:ascii="Cambria Math" w:hAnsi="Cambria Math"/>
              </w:rPr>
            </m:ctrlPr>
          </m:sSupPr>
          <m:e>
            <m:r>
              <w:rPr>
                <w:rFonts w:ascii="Cambria Math" w:hAnsi="Cambria Math"/>
              </w:rPr>
              <m:t>15</m:t>
            </m:r>
          </m:e>
          <m:sup>
            <m:r>
              <w:rPr>
                <w:rFonts w:ascii="Cambria Math" w:hAnsi="Cambria Math"/>
              </w:rPr>
              <m:t>∘</m:t>
            </m:r>
          </m:sup>
        </m:sSup>
      </m:oMath>
      <w:r>
        <w:t>,</w:t>
      </w:r>
      <w:ins w:id="1051" w:author="Diane Pulvino" w:date="2022-04-10T06:23:00Z">
        <w:r w:rsidR="002057E8">
          <w:t xml:space="preserve"> and</w:t>
        </w:r>
      </w:ins>
      <w:r>
        <w:t xml:space="preserve"> </w:t>
      </w:r>
      <m:oMath>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oMath>
      <w:r>
        <w:t>)</w:t>
      </w:r>
      <w:ins w:id="1052" w:author="Diane Pulvino" w:date="2022-04-10T06:23:00Z">
        <w:r w:rsidR="002057E8">
          <w:t xml:space="preserve">. </w:t>
        </w:r>
      </w:ins>
      <w:del w:id="1053" w:author="Diane Pulvino" w:date="2022-04-10T06:23:00Z">
        <w:r w:rsidDel="002057E8">
          <w:delText>, but i</w:delText>
        </w:r>
      </w:del>
      <w:ins w:id="1054" w:author="Diane Pulvino" w:date="2022-04-10T06:23:00Z">
        <w:r w:rsidR="002057E8">
          <w:t>I</w:t>
        </w:r>
      </w:ins>
      <w:r>
        <w:t xml:space="preserve">n </w:t>
      </w:r>
      <w:del w:id="1055" w:author="Diane Pulvino" w:date="2022-04-10T06:23:00Z">
        <w:r w:rsidDel="002057E8">
          <w:delText xml:space="preserve">the </w:delText>
        </w:r>
      </w:del>
      <w:ins w:id="1056" w:author="Diane Pulvino" w:date="2022-04-10T06:23:00Z">
        <w:r w:rsidR="002057E8">
          <w:t xml:space="preserve">this </w:t>
        </w:r>
      </w:ins>
      <w:r>
        <w:t>case, only the fo</w:t>
      </w:r>
      <w:ins w:id="1057" w:author="Diane Pulvino" w:date="2022-04-10T06:23:00Z">
        <w:r w:rsidR="002057E8">
          <w:t>u</w:t>
        </w:r>
      </w:ins>
      <w:r>
        <w:t xml:space="preserve">rth </w:t>
      </w:r>
      <w:ins w:id="1058" w:author="Diane Pulvino" w:date="2022-04-10T06:23:00Z">
        <w:r w:rsidR="002057E8">
          <w:t xml:space="preserve">intensity </w:t>
        </w:r>
      </w:ins>
      <w:r>
        <w:t>level</w:t>
      </w:r>
      <w:del w:id="1059" w:author="Diane Pulvino" w:date="2022-04-10T06:23:00Z">
        <w:r w:rsidDel="002057E8">
          <w:delText xml:space="preserve"> intensity</w:delText>
        </w:r>
      </w:del>
      <w:r>
        <w:t xml:space="preserve"> is used. </w:t>
      </w:r>
      <w:del w:id="1060" w:author="Diane Pulvino" w:date="2022-04-10T06:25:00Z">
        <w:r w:rsidDel="002057E8">
          <w:delText xml:space="preserve">We randomly divide </w:delText>
        </w:r>
      </w:del>
      <w:del w:id="1061" w:author="Diane Pulvino" w:date="2022-04-10T06:24:00Z">
        <w:r w:rsidDel="002057E8">
          <w:delText xml:space="preserve">the </w:delText>
        </w:r>
      </w:del>
      <w:ins w:id="1062" w:author="Diane Pulvino" w:date="2022-04-10T06:24:00Z">
        <w:r w:rsidR="002057E8">
          <w:t xml:space="preserve">The </w:t>
        </w:r>
      </w:ins>
      <w:del w:id="1063" w:author="Diane Pulvino" w:date="2022-04-10T06:24:00Z">
        <w:r w:rsidDel="002057E8">
          <w:delText xml:space="preserve">100 </w:delText>
        </w:r>
      </w:del>
      <w:r>
        <w:t>subject</w:t>
      </w:r>
      <w:ins w:id="1064" w:author="Diane Pulvino" w:date="2022-04-10T06:24:00Z">
        <w:r w:rsidR="002057E8">
          <w:t>s are randomly divided</w:t>
        </w:r>
      </w:ins>
      <w:r>
        <w:t xml:space="preserve"> into </w:t>
      </w:r>
      <w:ins w:id="1065" w:author="Diane Pulvino" w:date="2022-04-10T06:25:00Z">
        <w:r w:rsidR="002057E8">
          <w:t xml:space="preserve">a </w:t>
        </w:r>
      </w:ins>
      <w:r>
        <w:t xml:space="preserve">training set with 80 subjects and </w:t>
      </w:r>
      <w:ins w:id="1066" w:author="Diane Pulvino" w:date="2022-04-10T06:25:00Z">
        <w:r w:rsidR="002057E8">
          <w:t xml:space="preserve">a </w:t>
        </w:r>
      </w:ins>
      <w:r>
        <w:t>testing set with 20 subjects</w:t>
      </w:r>
      <w:del w:id="1067" w:author="Diane Pulvino" w:date="2022-04-10T06:25:00Z">
        <w:r w:rsidDel="002057E8">
          <w:delText xml:space="preserve">, </w:delText>
        </w:r>
      </w:del>
      <w:ins w:id="1068" w:author="Diane Pulvino" w:date="2022-04-10T06:25:00Z">
        <w:r w:rsidR="002057E8">
          <w:t xml:space="preserve">, so there is subject independence. </w:t>
        </w:r>
      </w:ins>
      <w:del w:id="1069" w:author="Diane Pulvino" w:date="2022-04-10T06:25:00Z">
        <w:r w:rsidDel="002057E8">
          <w:delText>so that there is no overlaps between the training subjects and the testing subjects which means subject-independent.</w:delText>
        </w:r>
      </w:del>
    </w:p>
    <w:p w14:paraId="4DE82910" w14:textId="77777777" w:rsidR="00B67AA2" w:rsidRDefault="00C16834">
      <w:pPr>
        <w:pStyle w:val="Heading2"/>
      </w:pPr>
      <w:bookmarkStart w:id="1070" w:name="implementation-details"/>
      <w:bookmarkEnd w:id="1070"/>
      <w:r>
        <w:t>Implementation Details</w:t>
      </w:r>
    </w:p>
    <w:p w14:paraId="5E7C2E8A" w14:textId="7803A873" w:rsidR="00B67AA2" w:rsidRDefault="002057E8">
      <w:pPr>
        <w:pStyle w:val="FirstParagraph"/>
      </w:pPr>
      <w:ins w:id="1071" w:author="Diane Pulvino" w:date="2022-04-10T06:27:00Z">
        <w:r>
          <w:t xml:space="preserve">First, </w:t>
        </w:r>
      </w:ins>
      <w:del w:id="1072" w:author="Diane Pulvino" w:date="2022-04-10T06:27:00Z">
        <w:r w:rsidR="00C16834" w:rsidDel="002057E8">
          <w:delText>For images i</w:delText>
        </w:r>
      </w:del>
      <w:ins w:id="1073" w:author="Diane Pulvino" w:date="2022-04-10T06:27:00Z">
        <w:r>
          <w:t>f</w:t>
        </w:r>
      </w:ins>
      <w:del w:id="1074" w:author="Diane Pulvino" w:date="2022-04-10T06:27:00Z">
        <w:r w:rsidR="00C16834" w:rsidDel="002057E8">
          <w:delText xml:space="preserve">n both </w:delText>
        </w:r>
      </w:del>
      <w:del w:id="1075" w:author="Diane Pulvino" w:date="2022-04-10T06:26:00Z">
        <w:r w:rsidR="00C16834" w:rsidDel="002057E8">
          <w:delText xml:space="preserve">two </w:delText>
        </w:r>
      </w:del>
      <w:del w:id="1076" w:author="Diane Pulvino" w:date="2022-04-10T06:27:00Z">
        <w:r w:rsidR="00C16834" w:rsidDel="002057E8">
          <w:delText>datasets, f</w:delText>
        </w:r>
      </w:del>
      <w:r w:rsidR="00C16834">
        <w:t xml:space="preserve">ace parts are </w:t>
      </w:r>
      <w:del w:id="1077" w:author="Diane Pulvino" w:date="2022-04-10T06:27:00Z">
        <w:r w:rsidR="00C16834" w:rsidDel="002057E8">
          <w:delText xml:space="preserve">first </w:delText>
        </w:r>
      </w:del>
      <w:r w:rsidR="00C16834">
        <w:t>recognized using OpenCV. Then</w:t>
      </w:r>
      <w:ins w:id="1078" w:author="Diane Pulvino" w:date="2022-04-10T06:27:00Z">
        <w:r>
          <w:t xml:space="preserve"> images are cropped and resized to</w:t>
        </w:r>
      </w:ins>
      <w:del w:id="1079" w:author="Diane Pulvino" w:date="2022-04-10T06:27:00Z">
        <w:r w:rsidR="00C16834" w:rsidDel="002057E8">
          <w:delText>,</w:delText>
        </w:r>
      </w:del>
      <w:del w:id="1080" w:author="Diane Pulvino" w:date="2022-04-10T06:28:00Z">
        <w:r w:rsidR="00C16834" w:rsidDel="002057E8">
          <w:delText xml:space="preserve"> for the Multi-PIE and the BU-3DFE, we crop and resize images into</w:delText>
        </w:r>
      </w:del>
      <w:r w:rsidR="00C16834">
        <w:t xml:space="preserve"> </w:t>
      </w:r>
      <m:oMath>
        <m:r>
          <w:rPr>
            <w:rFonts w:ascii="Cambria Math" w:hAnsi="Cambria Math"/>
          </w:rPr>
          <m:t>128*128</m:t>
        </m:r>
      </m:oMath>
      <w:ins w:id="1081" w:author="Diane Pulvino" w:date="2022-04-10T06:28:00Z">
        <w:r>
          <w:t xml:space="preserve"> pixels for the Multi-PIE database</w:t>
        </w:r>
      </w:ins>
      <w:r w:rsidR="00C16834">
        <w:t xml:space="preserve"> and </w:t>
      </w:r>
      <m:oMath>
        <m:r>
          <w:rPr>
            <w:rFonts w:ascii="Cambria Math" w:hAnsi="Cambria Math"/>
          </w:rPr>
          <m:t>256*256</m:t>
        </m:r>
      </m:oMath>
      <w:r w:rsidR="00C16834">
        <w:t xml:space="preserve"> </w:t>
      </w:r>
      <w:ins w:id="1082" w:author="Diane Pulvino" w:date="2022-04-10T06:29:00Z">
        <w:r>
          <w:t xml:space="preserve">pixels </w:t>
        </w:r>
      </w:ins>
      <w:ins w:id="1083" w:author="Diane Pulvino" w:date="2022-04-10T06:28:00Z">
        <w:r>
          <w:t xml:space="preserve">for the BU-3DFE </w:t>
        </w:r>
      </w:ins>
      <w:del w:id="1084" w:author="Diane Pulvino" w:date="2022-04-10T06:28:00Z">
        <w:r w:rsidR="00C16834" w:rsidDel="002057E8">
          <w:delText>pixels respectively</w:delText>
        </w:r>
      </w:del>
      <w:ins w:id="1085" w:author="Diane Pulvino" w:date="2022-04-10T06:28:00Z">
        <w:r>
          <w:t>database</w:t>
        </w:r>
      </w:ins>
      <w:r w:rsidR="00C16834">
        <w:t xml:space="preserve">. All networks are implemented by </w:t>
      </w:r>
      <w:del w:id="1086" w:author="Diane Pulvino" w:date="2022-04-10T06:29:00Z">
        <w:r w:rsidR="00C16834" w:rsidDel="002057E8">
          <w:delText>Pytorch</w:delText>
        </w:r>
      </w:del>
      <w:ins w:id="1087" w:author="Diane Pulvino" w:date="2022-04-10T06:29:00Z">
        <w:r>
          <w:t>PyTorch</w:t>
        </w:r>
      </w:ins>
      <w:r w:rsidR="00C16834">
        <w:t>. The pose feature extractor contains Resnet50’s layers</w:t>
      </w:r>
      <w:ins w:id="1088" w:author="Diane Pulvino" w:date="2022-04-10T06:29:00Z">
        <w:r>
          <w:t>,</w:t>
        </w:r>
      </w:ins>
      <w:r w:rsidR="00C16834">
        <w:t xml:space="preserve"> </w:t>
      </w:r>
      <w:del w:id="1089" w:author="Diane Pulvino" w:date="2022-04-10T06:29:00Z">
        <w:r w:rsidR="00C16834" w:rsidDel="002057E8">
          <w:delText xml:space="preserve">except </w:delText>
        </w:r>
      </w:del>
      <w:ins w:id="1090" w:author="Diane Pulvino" w:date="2022-04-10T06:29:00Z">
        <w:r>
          <w:t xml:space="preserve">apart from </w:t>
        </w:r>
      </w:ins>
      <w:r w:rsidR="00C16834">
        <w:t>the fo</w:t>
      </w:r>
      <w:ins w:id="1091" w:author="Diane Pulvino" w:date="2022-04-10T06:29:00Z">
        <w:r>
          <w:t>u</w:t>
        </w:r>
      </w:ins>
      <w:r w:rsidR="00C16834">
        <w:t>rth residual layer and the last fully</w:t>
      </w:r>
      <w:ins w:id="1092" w:author="Diane Pulvino" w:date="2022-04-10T06:29:00Z">
        <w:r>
          <w:t xml:space="preserve"> </w:t>
        </w:r>
      </w:ins>
      <w:del w:id="1093" w:author="Diane Pulvino" w:date="2022-04-10T06:29:00Z">
        <w:r w:rsidR="00C16834" w:rsidDel="002057E8">
          <w:delText>-</w:delText>
        </w:r>
      </w:del>
      <w:r w:rsidR="00C16834">
        <w:t xml:space="preserve">connected layer. The </w:t>
      </w:r>
      <w:del w:id="1094" w:author="Diane Pulvino" w:date="2022-04-10T08:19:00Z">
        <w:r w:rsidR="00C16834" w:rsidDel="008C7EB5">
          <w:delText>intra</w:delText>
        </w:r>
      </w:del>
      <w:ins w:id="1095" w:author="Diane Pulvino" w:date="2022-04-10T08:19:00Z">
        <w:r w:rsidR="008C7EB5">
          <w:t>Intra</w:t>
        </w:r>
      </w:ins>
      <w:r w:rsidR="00C16834">
        <w:t xml:space="preserve">-Exp attention and the </w:t>
      </w:r>
      <w:del w:id="1096" w:author="Diane Pulvino" w:date="2022-04-10T08:19:00Z">
        <w:r w:rsidR="00C16834" w:rsidDel="008C7EB5">
          <w:delText>inter</w:delText>
        </w:r>
      </w:del>
      <w:ins w:id="1097" w:author="Diane Pulvino" w:date="2022-04-10T08:19:00Z">
        <w:r w:rsidR="008C7EB5">
          <w:t>Inter</w:t>
        </w:r>
      </w:ins>
      <w:r w:rsidR="00C16834">
        <w:t xml:space="preserve">-Exp attention adopt the multi-layer transformer. We set the number of layers to </w:t>
      </w:r>
      <w:del w:id="1098" w:author="Diane Pulvino" w:date="2022-04-10T06:30:00Z">
        <w:r w:rsidR="00C16834" w:rsidDel="002057E8">
          <w:delText>12</w:delText>
        </w:r>
      </w:del>
      <w:ins w:id="1099" w:author="Diane Pulvino" w:date="2022-04-10T06:30:00Z">
        <w:r>
          <w:t>twelve</w:t>
        </w:r>
      </w:ins>
      <w:r w:rsidR="00C16834">
        <w:t xml:space="preserve">, the hidden size to </w:t>
      </w:r>
      <w:r w:rsidR="00C16834">
        <w:lastRenderedPageBreak/>
        <w:t xml:space="preserve">768, and the number of heads to </w:t>
      </w:r>
      <w:del w:id="1100" w:author="Diane Pulvino" w:date="2022-04-10T06:30:00Z">
        <w:r w:rsidR="00C16834" w:rsidDel="002057E8">
          <w:delText>12</w:delText>
        </w:r>
      </w:del>
      <w:ins w:id="1101" w:author="Diane Pulvino" w:date="2022-04-10T06:30:00Z">
        <w:r>
          <w:t>twelve</w:t>
        </w:r>
      </w:ins>
      <w:r w:rsidR="00C16834">
        <w:t xml:space="preserve">. </w:t>
      </w:r>
      <w:del w:id="1102" w:author="Diane Pulvino" w:date="2022-04-10T06:31:00Z">
        <w:r w:rsidR="00C16834" w:rsidDel="0036119A">
          <w:delText>The parameter of t</w:delText>
        </w:r>
      </w:del>
      <w:ins w:id="1103" w:author="Diane Pulvino" w:date="2022-04-10T06:31:00Z">
        <w:r w:rsidR="0036119A">
          <w:t>T</w:t>
        </w:r>
      </w:ins>
      <w:r w:rsidR="00C16834">
        <w:t xml:space="preserve">he </w:t>
      </w:r>
      <w:del w:id="1104" w:author="Diane Pulvino" w:date="2022-04-10T08:19:00Z">
        <w:r w:rsidR="00C16834" w:rsidDel="008C7EB5">
          <w:delText>intra</w:delText>
        </w:r>
      </w:del>
      <w:ins w:id="1105" w:author="Diane Pulvino" w:date="2022-04-10T08:19:00Z">
        <w:r w:rsidR="008C7EB5">
          <w:t>Intra</w:t>
        </w:r>
      </w:ins>
      <w:r w:rsidR="00C16834">
        <w:t xml:space="preserve">-Exp encoder is initialized with </w:t>
      </w:r>
      <w:ins w:id="1106" w:author="Diane Pulvino" w:date="2022-04-10T06:31:00Z">
        <w:r w:rsidR="0036119A">
          <w:t xml:space="preserve">a </w:t>
        </w:r>
      </w:ins>
      <w:r w:rsidR="00C16834">
        <w:t>pre-trained parameter</w:t>
      </w:r>
      <w:del w:id="1107" w:author="Diane Pulvino" w:date="2022-04-10T06:31:00Z">
        <w:r w:rsidR="00C16834" w:rsidDel="0036119A">
          <w:delText>,</w:delText>
        </w:r>
      </w:del>
      <w:r w:rsidR="00C16834">
        <w:t xml:space="preserve"> and frozen during training. The parameter of </w:t>
      </w:r>
      <w:ins w:id="1108" w:author="Diane Pulvino" w:date="2022-04-10T06:31:00Z">
        <w:r w:rsidR="0036119A">
          <w:t xml:space="preserve">the </w:t>
        </w:r>
      </w:ins>
      <w:del w:id="1109" w:author="Diane Pulvino" w:date="2022-04-10T08:19:00Z">
        <w:r w:rsidR="00C16834" w:rsidDel="008C7EB5">
          <w:delText>inter</w:delText>
        </w:r>
      </w:del>
      <w:ins w:id="1110" w:author="Diane Pulvino" w:date="2022-04-10T08:19:00Z">
        <w:r w:rsidR="008C7EB5">
          <w:t>Inter</w:t>
        </w:r>
      </w:ins>
      <w:r w:rsidR="00C16834">
        <w:t xml:space="preserve">-Exp encoder is initialized randomly and updated based on the backpropagation of loss. The length of sentence embedding is 512 and the size of the final expression embedding is 768, which is then projected to 1024 through a linear layer. The facial image feature extractor in the cross-modality module has the same structure </w:t>
      </w:r>
      <w:del w:id="1111" w:author="Diane Pulvino" w:date="2022-04-10T06:32:00Z">
        <w:r w:rsidR="00C16834" w:rsidDel="0036119A">
          <w:delText xml:space="preserve">with </w:delText>
        </w:r>
      </w:del>
      <w:ins w:id="1112" w:author="Diane Pulvino" w:date="2022-04-10T06:32:00Z">
        <w:r w:rsidR="0036119A">
          <w:t xml:space="preserve">as </w:t>
        </w:r>
      </w:ins>
      <w:r w:rsidR="00C16834">
        <w:t xml:space="preserve">the pose feature extractor, which is </w:t>
      </w:r>
      <w:del w:id="1113" w:author="Diane Pulvino" w:date="2022-04-10T06:32:00Z">
        <w:r w:rsidR="00C16834" w:rsidDel="0036119A">
          <w:delText xml:space="preserve">also been </w:delText>
        </w:r>
      </w:del>
      <w:r w:rsidR="00C16834">
        <w:t>used as</w:t>
      </w:r>
      <w:ins w:id="1114" w:author="Diane Pulvino" w:date="2022-04-10T06:32:00Z">
        <w:r w:rsidR="0036119A">
          <w:t xml:space="preserve"> the</w:t>
        </w:r>
      </w:ins>
      <w:r w:rsidR="00C16834">
        <w:t xml:space="preserve"> baseline</w:t>
      </w:r>
      <w:ins w:id="1115" w:author="Diane Pulvino" w:date="2022-04-10T06:33:00Z">
        <w:r w:rsidR="0036119A">
          <w:t xml:space="preserve"> and</w:t>
        </w:r>
      </w:ins>
      <w:r w:rsidR="00C16834">
        <w:t xml:space="preserve"> followed by an expression classifier. </w:t>
      </w:r>
      <w:del w:id="1116" w:author="Diane Pulvino" w:date="2022-04-10T06:33:00Z">
        <w:r w:rsidR="00C16834" w:rsidDel="0036119A">
          <w:delText xml:space="preserve">Before </w:delText>
        </w:r>
      </w:del>
      <w:ins w:id="1117" w:author="Diane Pulvino" w:date="2022-04-10T06:33:00Z">
        <w:r w:rsidR="0036119A">
          <w:t xml:space="preserve">Prior to </w:t>
        </w:r>
      </w:ins>
      <w:r w:rsidR="00C16834">
        <w:t xml:space="preserve">the classification layer, </w:t>
      </w:r>
      <w:del w:id="1118" w:author="Diane Pulvino" w:date="2022-04-10T06:33:00Z">
        <w:r w:rsidR="00C16834" w:rsidDel="0036119A">
          <w:delText xml:space="preserve">all </w:delText>
        </w:r>
      </w:del>
      <w:ins w:id="1119" w:author="Diane Pulvino" w:date="2022-04-10T06:33:00Z">
        <w:r w:rsidR="0036119A">
          <w:t xml:space="preserve">the </w:t>
        </w:r>
      </w:ins>
      <w:r w:rsidR="00C16834">
        <w:t>weighted features are summed together and flatte</w:t>
      </w:r>
      <w:ins w:id="1120" w:author="Diane Pulvino" w:date="2022-04-10T06:33:00Z">
        <w:r w:rsidR="0036119A">
          <w:t>ne</w:t>
        </w:r>
      </w:ins>
      <w:r w:rsidR="00C16834">
        <w:t>d to a vector. For all experiments, the batch size is set to 32 and the learning rate is set to 5e-5</w:t>
      </w:r>
      <w:del w:id="1121" w:author="Diane Pulvino" w:date="2022-04-10T06:34:00Z">
        <w:r w:rsidR="00C16834" w:rsidDel="0036119A">
          <w:delText xml:space="preserve"> initially</w:delText>
        </w:r>
      </w:del>
      <w:ins w:id="1122" w:author="Diane Pulvino" w:date="2022-04-10T06:34:00Z">
        <w:r w:rsidR="0036119A">
          <w:t>.</w:t>
        </w:r>
      </w:ins>
      <w:del w:id="1123" w:author="Diane Pulvino" w:date="2022-04-10T06:34:00Z">
        <w:r w:rsidR="00C16834" w:rsidDel="0036119A">
          <w:delText>,</w:delText>
        </w:r>
      </w:del>
      <w:r w:rsidR="00C16834">
        <w:t xml:space="preserve"> </w:t>
      </w:r>
      <w:del w:id="1124" w:author="Diane Pulvino" w:date="2022-04-10T06:34:00Z">
        <w:r w:rsidR="00C16834" w:rsidDel="0036119A">
          <w:delText>we adapt c</w:delText>
        </w:r>
      </w:del>
      <w:ins w:id="1125" w:author="Diane Pulvino" w:date="2022-04-10T06:34:00Z">
        <w:r w:rsidR="0036119A">
          <w:t>C</w:t>
        </w:r>
      </w:ins>
      <w:r w:rsidR="00C16834">
        <w:t xml:space="preserve">lassification accuracy score </w:t>
      </w:r>
      <w:ins w:id="1126" w:author="Diane Pulvino" w:date="2022-04-10T06:34:00Z">
        <w:r w:rsidR="0036119A">
          <w:t xml:space="preserve">is used </w:t>
        </w:r>
      </w:ins>
      <w:r w:rsidR="00C16834">
        <w:t>as the performance metric.</w:t>
      </w:r>
    </w:p>
    <w:p w14:paraId="5D125B44" w14:textId="77777777" w:rsidR="00B67AA2" w:rsidRDefault="00C16834">
      <w:pPr>
        <w:pStyle w:val="Heading2"/>
      </w:pPr>
      <w:bookmarkStart w:id="1127" w:name="experimental-results-and-analyses"/>
      <w:bookmarkEnd w:id="1127"/>
      <w:r>
        <w:t>Experimental Results and Analyses</w:t>
      </w:r>
    </w:p>
    <w:p w14:paraId="24443891" w14:textId="5DB1EA3A" w:rsidR="00B67AA2" w:rsidRDefault="00C16834">
      <w:pPr>
        <w:pStyle w:val="FirstParagraph"/>
      </w:pPr>
      <w:r>
        <w:t xml:space="preserve">First, </w:t>
      </w:r>
      <w:del w:id="1128" w:author="Diane Pulvino" w:date="2022-04-10T06:39:00Z">
        <w:r w:rsidDel="00F27FB6">
          <w:delText xml:space="preserve">we study </w:delText>
        </w:r>
      </w:del>
      <w:r>
        <w:t>the effectiveness of each component of the proposed method</w:t>
      </w:r>
      <w:ins w:id="1129" w:author="Diane Pulvino" w:date="2022-04-10T06:39:00Z">
        <w:r w:rsidR="00F27FB6">
          <w:t xml:space="preserve"> is examined</w:t>
        </w:r>
      </w:ins>
      <w:r>
        <w:t xml:space="preserve">. As shown in Table [table2], we </w:t>
      </w:r>
      <w:del w:id="1130" w:author="Diane Pulvino" w:date="2022-04-10T06:39:00Z">
        <w:r w:rsidDel="00F27FB6">
          <w:delText xml:space="preserve">discuss </w:delText>
        </w:r>
      </w:del>
      <w:ins w:id="1131" w:author="Diane Pulvino" w:date="2022-04-10T06:39:00Z">
        <w:r w:rsidR="00F27FB6">
          <w:t xml:space="preserve">analyze </w:t>
        </w:r>
      </w:ins>
      <w:r>
        <w:t>four different combinations: only baseline (B), baseline cooperating with pose features (BP), baseline cooperating with text features (BT),</w:t>
      </w:r>
      <w:ins w:id="1132" w:author="Diane Pulvino" w:date="2022-04-10T06:39:00Z">
        <w:r w:rsidR="00F27FB6">
          <w:t xml:space="preserve"> and</w:t>
        </w:r>
      </w:ins>
      <w:r>
        <w:t xml:space="preserve"> baseline cooperating with pose and text features (BPT). From the table, we can draw the following conclusions:</w:t>
      </w:r>
    </w:p>
    <w:p w14:paraId="683AC5A0" w14:textId="6E51348B" w:rsidR="00B67AA2" w:rsidRDefault="00F27FB6">
      <w:pPr>
        <w:pStyle w:val="BodyText"/>
      </w:pPr>
      <w:ins w:id="1133" w:author="Diane Pulvino" w:date="2022-04-10T06:40:00Z">
        <w:r>
          <w:t>BP and BT achieve better result</w:t>
        </w:r>
      </w:ins>
      <w:ins w:id="1134" w:author="Diane Pulvino" w:date="2022-04-10T08:30:00Z">
        <w:r w:rsidR="00470E46">
          <w:t>s</w:t>
        </w:r>
      </w:ins>
      <w:ins w:id="1135" w:author="Diane Pulvino" w:date="2022-04-10T06:40:00Z">
        <w:r>
          <w:t xml:space="preserve"> than </w:t>
        </w:r>
      </w:ins>
      <w:del w:id="1136" w:author="Diane Pulvino" w:date="2022-04-10T06:40:00Z">
        <w:r w:rsidR="00C16834" w:rsidDel="00F27FB6">
          <w:delText xml:space="preserve">Comparing with </w:delText>
        </w:r>
      </w:del>
      <w:r w:rsidR="00C16834">
        <w:t>baseline</w:t>
      </w:r>
      <w:ins w:id="1137" w:author="Diane Pulvino" w:date="2022-04-10T06:40:00Z">
        <w:r>
          <w:t>,</w:t>
        </w:r>
      </w:ins>
      <w:r w:rsidR="00C16834">
        <w:t xml:space="preserve"> which just conduct</w:t>
      </w:r>
      <w:ins w:id="1138" w:author="Diane Pulvino" w:date="2022-04-10T06:40:00Z">
        <w:r>
          <w:t>s</w:t>
        </w:r>
      </w:ins>
      <w:r w:rsidR="00C16834">
        <w:t xml:space="preserve"> FER </w:t>
      </w:r>
      <w:del w:id="1139" w:author="Diane Pulvino" w:date="2022-04-10T06:40:00Z">
        <w:r w:rsidR="00C16834" w:rsidDel="00F27FB6">
          <w:delText xml:space="preserve">task </w:delText>
        </w:r>
      </w:del>
      <w:r w:rsidR="00C16834">
        <w:t>using Resnet50</w:t>
      </w:r>
      <w:del w:id="1140" w:author="Diane Pulvino" w:date="2022-04-10T06:40:00Z">
        <w:r w:rsidR="00C16834" w:rsidDel="00F27FB6">
          <w:delText>, BP and BT achieve better results</w:delText>
        </w:r>
      </w:del>
      <w:r w:rsidR="00C16834">
        <w:t>. Specifically, BP outperforms</w:t>
      </w:r>
      <w:ins w:id="1141" w:author="Diane Pulvino" w:date="2022-04-10T06:40:00Z">
        <w:r>
          <w:t xml:space="preserve"> the</w:t>
        </w:r>
      </w:ins>
      <w:r w:rsidR="00C16834">
        <w:t xml:space="preserve"> baseline by 1.56% on the Multi-PIE data</w:t>
      </w:r>
      <w:ins w:id="1142" w:author="Diane Pulvino" w:date="2022-04-10T06:40:00Z">
        <w:r>
          <w:t xml:space="preserve"> </w:t>
        </w:r>
      </w:ins>
      <w:r w:rsidR="00C16834">
        <w:t xml:space="preserve">set with </w:t>
      </w:r>
      <m:oMath>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m:t>
        </m:r>
      </m:oMath>
      <w:r w:rsidR="00C16834">
        <w:t xml:space="preserve"> pan angles</w:t>
      </w:r>
      <w:del w:id="1143" w:author="Diane Pulvino" w:date="2022-04-10T08:32:00Z">
        <w:r w:rsidR="00C16834" w:rsidDel="00470E46">
          <w:delText>,</w:delText>
        </w:r>
      </w:del>
      <w:r w:rsidR="00C16834">
        <w:t xml:space="preserve"> and</w:t>
      </w:r>
      <w:del w:id="1144" w:author="Diane Pulvino" w:date="2022-04-10T06:41:00Z">
        <w:r w:rsidR="00C16834" w:rsidDel="00F27FB6">
          <w:delText xml:space="preserve"> BP outperforms baseline</w:delText>
        </w:r>
      </w:del>
      <w:r w:rsidR="00C16834">
        <w:t xml:space="preserve"> by 6.00% on the BU-3DFE data</w:t>
      </w:r>
      <w:ins w:id="1145" w:author="Diane Pulvino" w:date="2022-04-10T06:41:00Z">
        <w:r>
          <w:t xml:space="preserve"> </w:t>
        </w:r>
      </w:ins>
      <w:r w:rsidR="00C16834">
        <w:t xml:space="preserve">set with </w:t>
      </w:r>
      <m:oMath>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oMath>
      <w:r w:rsidR="00C16834">
        <w:t xml:space="preserve"> pan angles. These results indicate that</w:t>
      </w:r>
      <w:del w:id="1146" w:author="Diane Pulvino" w:date="2022-04-10T06:41:00Z">
        <w:r w:rsidR="00C16834" w:rsidDel="00F27FB6">
          <w:delText>,</w:delText>
        </w:r>
      </w:del>
      <w:r w:rsidR="00C16834">
        <w:t xml:space="preserve"> </w:t>
      </w:r>
      <w:ins w:id="1147" w:author="Diane Pulvino" w:date="2022-04-10T06:41:00Z">
        <w:r>
          <w:t xml:space="preserve">simultaneously </w:t>
        </w:r>
      </w:ins>
      <w:r w:rsidR="00C16834">
        <w:t>learning</w:t>
      </w:r>
      <w:ins w:id="1148" w:author="Diane Pulvino" w:date="2022-04-10T06:41:00Z">
        <w:r>
          <w:t xml:space="preserve"> the</w:t>
        </w:r>
      </w:ins>
      <w:r w:rsidR="00C16834">
        <w:t xml:space="preserve"> expression feature </w:t>
      </w:r>
      <w:del w:id="1149" w:author="Diane Pulvino" w:date="2022-04-10T06:41:00Z">
        <w:r w:rsidR="00C16834" w:rsidDel="00F27FB6">
          <w:delText xml:space="preserve">containing </w:delText>
        </w:r>
      </w:del>
      <w:ins w:id="1150" w:author="Diane Pulvino" w:date="2022-04-10T06:41:00Z">
        <w:r>
          <w:t xml:space="preserve">and </w:t>
        </w:r>
      </w:ins>
      <w:r w:rsidR="00C16834">
        <w:t>pose information</w:t>
      </w:r>
      <w:del w:id="1151" w:author="Diane Pulvino" w:date="2022-04-10T06:41:00Z">
        <w:r w:rsidR="00C16834" w:rsidDel="00F27FB6">
          <w:delText xml:space="preserve"> simultaneously</w:delText>
        </w:r>
      </w:del>
      <w:r w:rsidR="00C16834">
        <w:t xml:space="preserve"> </w:t>
      </w:r>
      <w:commentRangeStart w:id="1152"/>
      <w:r w:rsidR="00C16834">
        <w:t>prevents the model from regarding facial deformation due to pose as ingredients of the expression</w:t>
      </w:r>
      <w:commentRangeEnd w:id="1152"/>
      <w:r w:rsidR="005F3A41">
        <w:rPr>
          <w:rStyle w:val="CommentReference"/>
        </w:rPr>
        <w:commentReference w:id="1152"/>
      </w:r>
      <w:r w:rsidR="00C16834">
        <w:t>. Similarly, BT outperforms</w:t>
      </w:r>
      <w:ins w:id="1153" w:author="Diane Pulvino" w:date="2022-04-10T06:43:00Z">
        <w:r w:rsidR="005F3A41">
          <w:t xml:space="preserve"> the</w:t>
        </w:r>
      </w:ins>
      <w:r w:rsidR="00C16834">
        <w:t xml:space="preserve"> baseline by 1.70% on the Multi-PIE data</w:t>
      </w:r>
      <w:ins w:id="1154" w:author="Diane Pulvino" w:date="2022-04-10T06:43:00Z">
        <w:r w:rsidR="005F3A41">
          <w:t xml:space="preserve"> </w:t>
        </w:r>
      </w:ins>
      <w:r w:rsidR="00C16834">
        <w:t xml:space="preserve">set with </w:t>
      </w:r>
      <m:oMath>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r>
          <w:rPr>
            <w:rFonts w:ascii="Cambria Math" w:hAnsi="Cambria Math"/>
          </w:rPr>
          <m:t>)</m:t>
        </m:r>
      </m:oMath>
      <w:r w:rsidR="00C16834">
        <w:t xml:space="preserve"> pan angles</w:t>
      </w:r>
      <w:ins w:id="1155" w:author="Diane Pulvino" w:date="2022-04-10T06:43:00Z">
        <w:r w:rsidR="005F3A41">
          <w:t xml:space="preserve"> and</w:t>
        </w:r>
      </w:ins>
      <w:del w:id="1156" w:author="Diane Pulvino" w:date="2022-04-10T06:43:00Z">
        <w:r w:rsidR="00C16834" w:rsidDel="005F3A41">
          <w:delText>, and BT outperforms baseline</w:delText>
        </w:r>
      </w:del>
      <w:r w:rsidR="00C16834">
        <w:t xml:space="preserve"> by 5.34% on the BU-3DFE data</w:t>
      </w:r>
      <w:ins w:id="1157" w:author="Diane Pulvino" w:date="2022-04-10T07:32:00Z">
        <w:r w:rsidR="007B4F07">
          <w:t xml:space="preserve"> </w:t>
        </w:r>
      </w:ins>
      <w:r w:rsidR="00C16834">
        <w:t xml:space="preserve">set with </w:t>
      </w:r>
      <m:oMath>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oMath>
      <w:r w:rsidR="00C16834">
        <w:t xml:space="preserve"> pan angles. These results indicate that expression texts are capable of directing the model to focus on those crucial regions.</w:t>
      </w:r>
    </w:p>
    <w:p w14:paraId="31BC78BF" w14:textId="707D55B3" w:rsidR="00B67AA2" w:rsidRDefault="00C16834">
      <w:pPr>
        <w:pStyle w:val="BodyText"/>
      </w:pPr>
      <w:r>
        <w:t>In addition,</w:t>
      </w:r>
      <w:ins w:id="1158" w:author="Diane Pulvino" w:date="2022-04-10T06:44:00Z">
        <w:r w:rsidR="005F3A41">
          <w:t xml:space="preserve"> </w:t>
        </w:r>
      </w:ins>
      <w:del w:id="1159" w:author="Diane Pulvino" w:date="2022-04-10T06:44:00Z">
        <w:r w:rsidDel="005F3A41">
          <w:delText xml:space="preserve"> </w:delText>
        </w:r>
      </w:del>
      <w:r>
        <w:t>BPT outperforms BP and BT</w:t>
      </w:r>
      <w:ins w:id="1160" w:author="Diane Pulvino" w:date="2022-04-10T06:44:00Z">
        <w:r w:rsidR="005F3A41">
          <w:t xml:space="preserve"> in all cases</w:t>
        </w:r>
      </w:ins>
      <w:r>
        <w:t xml:space="preserve"> except </w:t>
      </w:r>
      <w:del w:id="1161" w:author="Diane Pulvino" w:date="2022-04-10T06:44:00Z">
        <w:r w:rsidDel="005F3A41">
          <w:delText xml:space="preserve">the case </w:delText>
        </w:r>
      </w:del>
      <w:r>
        <w:t>on the BU-3DFE data</w:t>
      </w:r>
      <w:ins w:id="1162" w:author="Diane Pulvino" w:date="2022-04-10T06:44:00Z">
        <w:r w:rsidR="005F3A41">
          <w:t xml:space="preserve"> </w:t>
        </w:r>
      </w:ins>
      <w:r>
        <w:t xml:space="preserve">set with </w:t>
      </w:r>
      <m:oMath>
        <m:d>
          <m:dPr>
            <m:ctrlPr>
              <w:rPr>
                <w:rFonts w:ascii="Cambria Math" w:hAnsi="Cambria Math"/>
                <w:i/>
              </w:rPr>
            </m:ctrlPr>
          </m:dPr>
          <m:e>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45</m:t>
                </m:r>
              </m:e>
              <m:sup>
                <m:r>
                  <w:rPr>
                    <w:rFonts w:ascii="Cambria Math" w:hAnsi="Cambria Math"/>
                  </w:rPr>
                  <m:t>∘</m:t>
                </m:r>
              </m:sup>
            </m:sSup>
          </m:e>
        </m:d>
      </m:oMath>
      <w:ins w:id="1163" w:author="Diane Pulvino" w:date="2022-04-10T06:44:00Z">
        <w:r w:rsidR="005F3A41">
          <w:t xml:space="preserve"> pan angles</w:t>
        </w:r>
      </w:ins>
      <w:r>
        <w:t xml:space="preserve">. </w:t>
      </w:r>
      <w:del w:id="1164" w:author="Diane Pulvino" w:date="2022-04-10T06:45:00Z">
        <w:r w:rsidDel="005F3A41">
          <w:delText xml:space="preserve">Obviously, </w:delText>
        </w:r>
      </w:del>
      <w:r>
        <w:t>BPT outperforms BP by 0.99% and BT by 0.41% on the Multi-PIE data</w:t>
      </w:r>
      <w:ins w:id="1165" w:author="Diane Pulvino" w:date="2022-04-10T06:45:00Z">
        <w:r w:rsidR="005F3A41">
          <w:t xml:space="preserve"> </w:t>
        </w:r>
      </w:ins>
      <w:r>
        <w:t xml:space="preserve">set with </w:t>
      </w:r>
      <m:oMath>
        <m: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m:t>
        </m:r>
      </m:oMath>
      <w:r>
        <w:t xml:space="preserve"> pan angles, and </w:t>
      </w:r>
      <w:del w:id="1166" w:author="Diane Pulvino" w:date="2022-04-10T06:45:00Z">
        <w:r w:rsidDel="005F3A41">
          <w:delText xml:space="preserve">BPT outperforms BP </w:delText>
        </w:r>
      </w:del>
      <w:r>
        <w:t xml:space="preserve">by 1.91% and </w:t>
      </w:r>
      <w:del w:id="1167" w:author="Diane Pulvino" w:date="2022-04-10T06:45:00Z">
        <w:r w:rsidDel="005F3A41">
          <w:delText xml:space="preserve">BT by </w:delText>
        </w:r>
      </w:del>
      <w:r>
        <w:t>1.95% on the BU-3DFE data</w:t>
      </w:r>
      <w:ins w:id="1168" w:author="Diane Pulvino" w:date="2022-04-10T06:45:00Z">
        <w:r w:rsidR="005F3A41">
          <w:t xml:space="preserve"> </w:t>
        </w:r>
      </w:ins>
      <w:r>
        <w:t xml:space="preserve">set with </w:t>
      </w:r>
      <m:oMath>
        <m: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m:t>
        </m:r>
      </m:oMath>
      <w:r>
        <w:t xml:space="preserve"> pan angles. These results suggest that the </w:t>
      </w:r>
      <w:ins w:id="1169" w:author="Diane Pulvino" w:date="2022-04-10T06:45:00Z">
        <w:r w:rsidR="005F3A41">
          <w:t xml:space="preserve">use of prior pose features and the guidance of expression texts can improve the </w:t>
        </w:r>
      </w:ins>
      <w:r>
        <w:t>accuracy of FER</w:t>
      </w:r>
      <w:del w:id="1170" w:author="Diane Pulvino" w:date="2022-04-10T06:46:00Z">
        <w:r w:rsidDel="005F3A41">
          <w:delText xml:space="preserve"> can be promoted further with the prior pose features and the guidance of expression texts</w:delText>
        </w:r>
      </w:del>
      <w:r>
        <w:t>.</w:t>
      </w:r>
    </w:p>
    <w:p w14:paraId="26710743" w14:textId="77777777" w:rsidR="00F816B6" w:rsidRDefault="00F816B6" w:rsidP="00F816B6">
      <w:pPr>
        <w:pStyle w:val="BodyText"/>
        <w:jc w:val="center"/>
      </w:pPr>
      <w:commentRangeStart w:id="1171"/>
      <w:r w:rsidRPr="00F816B6">
        <w:rPr>
          <w:noProof/>
        </w:rPr>
        <w:drawing>
          <wp:inline distT="0" distB="0" distL="0" distR="0" wp14:anchorId="1BD29C19" wp14:editId="79BB28E5">
            <wp:extent cx="5839158" cy="15257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315" cy="1544084"/>
                    </a:xfrm>
                    <a:prstGeom prst="rect">
                      <a:avLst/>
                    </a:prstGeom>
                  </pic:spPr>
                </pic:pic>
              </a:graphicData>
            </a:graphic>
          </wp:inline>
        </w:drawing>
      </w:r>
      <w:commentRangeEnd w:id="1171"/>
      <w:r w:rsidR="005F3A41">
        <w:rPr>
          <w:rStyle w:val="CommentReference"/>
        </w:rPr>
        <w:commentReference w:id="1171"/>
      </w:r>
    </w:p>
    <w:p w14:paraId="593060F1" w14:textId="07D6811F" w:rsidR="00B67AA2" w:rsidRDefault="00C16834">
      <w:pPr>
        <w:pStyle w:val="BodyText"/>
      </w:pPr>
      <w:del w:id="1172" w:author="Diane Pulvino" w:date="2022-04-10T06:46:00Z">
        <w:r w:rsidDel="005F3A41">
          <w:lastRenderedPageBreak/>
          <w:delText>In order to demonstrate that our</w:delText>
        </w:r>
      </w:del>
      <w:ins w:id="1173" w:author="Diane Pulvino" w:date="2022-04-10T06:47:00Z">
        <w:r w:rsidR="005F3A41">
          <w:t>We analyze our</w:t>
        </w:r>
      </w:ins>
      <w:r>
        <w:t xml:space="preserve"> method</w:t>
      </w:r>
      <w:ins w:id="1174" w:author="Diane Pulvino" w:date="2022-04-10T06:47:00Z">
        <w:r w:rsidR="005F3A41">
          <w:t>’s ability to adapt to different poses</w:t>
        </w:r>
      </w:ins>
      <w:del w:id="1175" w:author="Diane Pulvino" w:date="2022-04-10T06:47:00Z">
        <w:r w:rsidDel="005F3A41">
          <w:delText xml:space="preserve"> can deal with pose adaptively,</w:delText>
        </w:r>
      </w:del>
      <w:r>
        <w:t xml:space="preserve"> </w:t>
      </w:r>
      <w:del w:id="1176" w:author="Diane Pulvino" w:date="2022-04-10T06:47:00Z">
        <w:r w:rsidDel="005F3A41">
          <w:delText>we report the</w:delText>
        </w:r>
      </w:del>
      <w:ins w:id="1177" w:author="Diane Pulvino" w:date="2022-04-10T06:47:00Z">
        <w:r w:rsidR="005F3A41">
          <w:t>using the</w:t>
        </w:r>
      </w:ins>
      <w:r>
        <w:t xml:space="preserve"> FER accuracy on the Multi-PIE data</w:t>
      </w:r>
      <w:ins w:id="1178" w:author="Diane Pulvino" w:date="2022-04-10T06:47:00Z">
        <w:r w:rsidR="005F3A41">
          <w:t xml:space="preserve"> </w:t>
        </w:r>
      </w:ins>
      <w:r>
        <w:t xml:space="preserve">set with </w:t>
      </w:r>
      <m:oMath>
        <m: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m:t>
        </m:r>
      </m:oMath>
      <w:r>
        <w:t xml:space="preserve"> pan angles and the BU-3DFE data</w:t>
      </w:r>
      <w:ins w:id="1179" w:author="Diane Pulvino" w:date="2022-04-10T06:47:00Z">
        <w:r w:rsidR="005F3A41">
          <w:t xml:space="preserve"> </w:t>
        </w:r>
      </w:ins>
      <w:r>
        <w:t xml:space="preserve">set with </w:t>
      </w:r>
      <m:oMath>
        <m:r>
          <w:rPr>
            <w:rFonts w:ascii="Cambria Math" w:hAnsi="Cambria Math"/>
          </w:rPr>
          <m:t>(</m:t>
        </m:r>
        <m:sSup>
          <m:sSupPr>
            <m:ctrlPr>
              <w:rPr>
                <w:rFonts w:ascii="Cambria Math" w:hAnsi="Cambria Math"/>
              </w:rPr>
            </m:ctrlPr>
          </m:sSupPr>
          <m:e>
            <m:r>
              <w:rPr>
                <w:rFonts w:ascii="Cambria Math" w:hAnsi="Cambria Math"/>
              </w:rPr>
              <m:t>0</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90</m:t>
            </m:r>
          </m:e>
          <m:sup>
            <m:r>
              <w:rPr>
                <w:rFonts w:ascii="Cambria Math" w:hAnsi="Cambria Math"/>
              </w:rPr>
              <m:t>∘</m:t>
            </m:r>
          </m:sup>
        </m:sSup>
        <m:r>
          <w:rPr>
            <w:rFonts w:ascii="Cambria Math" w:hAnsi="Cambria Math"/>
          </w:rPr>
          <m:t>)</m:t>
        </m:r>
      </m:oMath>
      <w:r>
        <w:t xml:space="preserve"> pan angles, </w:t>
      </w:r>
      <w:del w:id="1180" w:author="Diane Pulvino" w:date="2022-04-10T06:47:00Z">
        <w:r w:rsidDel="005F3A41">
          <w:delText xml:space="preserve">where </w:delText>
        </w:r>
      </w:del>
      <w:ins w:id="1181" w:author="Diane Pulvino" w:date="2022-04-10T06:47:00Z">
        <w:r w:rsidR="005F3A41">
          <w:t xml:space="preserve">since these </w:t>
        </w:r>
      </w:ins>
      <w:r>
        <w:t xml:space="preserve">poses vary </w:t>
      </w:r>
      <w:del w:id="1182" w:author="Diane Pulvino" w:date="2022-04-10T06:47:00Z">
        <w:r w:rsidDel="005F3A41">
          <w:delText>in a large range</w:delText>
        </w:r>
      </w:del>
      <w:ins w:id="1183" w:author="Diane Pulvino" w:date="2022-04-10T06:47:00Z">
        <w:r w:rsidR="005F3A41">
          <w:t>widely</w:t>
        </w:r>
      </w:ins>
      <w:r>
        <w:t xml:space="preserve">. </w:t>
      </w:r>
      <w:del w:id="1184" w:author="Diane Pulvino" w:date="2022-04-10T06:48:00Z">
        <w:r w:rsidDel="005F3A41">
          <w:delText>As shown i</w:delText>
        </w:r>
      </w:del>
      <w:ins w:id="1185" w:author="Diane Pulvino" w:date="2022-04-10T06:48:00Z">
        <w:r w:rsidR="005F3A41">
          <w:t>I</w:t>
        </w:r>
      </w:ins>
      <w:r>
        <w:t>n Table</w:t>
      </w:r>
      <w:ins w:id="1186" w:author="Diane Pulvino" w:date="2022-04-10T06:47:00Z">
        <w:r w:rsidR="005F3A41">
          <w:t>s</w:t>
        </w:r>
      </w:ins>
      <w:r>
        <w:t xml:space="preserve"> [table4] and [table5]</w:t>
      </w:r>
      <w:del w:id="1187" w:author="Diane Pulvino" w:date="2022-04-10T06:48:00Z">
        <w:r w:rsidDel="005F3A41">
          <w:delText xml:space="preserve"> respectively</w:delText>
        </w:r>
      </w:del>
      <w:r>
        <w:t xml:space="preserve">, the rightmost column indicates the average accuracy for different poses, the bottom row indicates the average accuracy for different expressions, and the </w:t>
      </w:r>
      <w:ins w:id="1188" w:author="Diane Pulvino" w:date="2022-04-10T06:48:00Z">
        <w:r w:rsidR="005F3A41">
          <w:t xml:space="preserve">lower </w:t>
        </w:r>
      </w:ins>
      <w:del w:id="1189" w:author="Diane Pulvino" w:date="2022-04-10T06:48:00Z">
        <w:r w:rsidDel="005F3A41">
          <w:delText>bottom-</w:delText>
        </w:r>
      </w:del>
      <w:r>
        <w:t>right corner cell indicates the average overall accuracy.</w:t>
      </w:r>
    </w:p>
    <w:p w14:paraId="3003E1F5" w14:textId="517E0804" w:rsidR="00B67AA2" w:rsidRDefault="00C16834">
      <w:pPr>
        <w:pStyle w:val="BodyText"/>
      </w:pPr>
      <w:r>
        <w:t>For the Multi-PIE data</w:t>
      </w:r>
      <w:ins w:id="1190" w:author="Diane Pulvino" w:date="2022-04-10T06:48:00Z">
        <w:r w:rsidR="005F3A41">
          <w:t xml:space="preserve"> </w:t>
        </w:r>
      </w:ins>
      <w:r>
        <w:t xml:space="preserve">set, three expressions </w:t>
      </w:r>
      <w:del w:id="1191" w:author="Diane Pulvino" w:date="2022-04-10T06:48:00Z">
        <w:r w:rsidDel="005F3A41">
          <w:delText xml:space="preserve">including </w:delText>
        </w:r>
      </w:del>
      <w:ins w:id="1192" w:author="Diane Pulvino" w:date="2022-04-10T06:48:00Z">
        <w:r w:rsidR="005F3A41">
          <w:t>(</w:t>
        </w:r>
      </w:ins>
      <w:r>
        <w:t>surprise, smile</w:t>
      </w:r>
      <w:ins w:id="1193" w:author="Diane Pulvino" w:date="2022-04-10T06:48:00Z">
        <w:r w:rsidR="005F3A41">
          <w:t>,</w:t>
        </w:r>
      </w:ins>
      <w:r>
        <w:t xml:space="preserve"> and scream</w:t>
      </w:r>
      <w:ins w:id="1194" w:author="Diane Pulvino" w:date="2022-04-10T06:48:00Z">
        <w:r w:rsidR="005F3A41">
          <w:t>)</w:t>
        </w:r>
      </w:ins>
      <w:r>
        <w:t xml:space="preserve"> achieve higher recognition accuracy</w:t>
      </w:r>
      <w:del w:id="1195" w:author="Diane Pulvino" w:date="2022-04-10T06:48:00Z">
        <w:r w:rsidDel="005F3A41">
          <w:delText>,</w:delText>
        </w:r>
      </w:del>
      <w:r>
        <w:t xml:space="preserve"> due to distinct facial muscle </w:t>
      </w:r>
      <w:del w:id="1196" w:author="Diane Pulvino" w:date="2022-04-10T08:33:00Z">
        <w:r w:rsidDel="00470E46">
          <w:delText>de</w:delText>
        </w:r>
      </w:del>
      <w:r>
        <w:t xml:space="preserve">formations. Neutral also achieves high accuracy, </w:t>
      </w:r>
      <w:del w:id="1197" w:author="Diane Pulvino" w:date="2022-04-10T06:49:00Z">
        <w:r w:rsidDel="005F3A41">
          <w:delText>probably due to its</w:delText>
        </w:r>
      </w:del>
      <w:ins w:id="1198" w:author="Diane Pulvino" w:date="2022-04-10T06:49:00Z">
        <w:r w:rsidR="005F3A41">
          <w:t>likely because it is dissimilar to other</w:t>
        </w:r>
      </w:ins>
      <w:del w:id="1199" w:author="Diane Pulvino" w:date="2022-04-10T06:49:00Z">
        <w:r w:rsidDel="005F3A41">
          <w:delText xml:space="preserve"> small similarity with other</w:delText>
        </w:r>
      </w:del>
      <w:r>
        <w:t xml:space="preserve"> expressions. </w:t>
      </w:r>
      <w:ins w:id="1200" w:author="Diane Pulvino" w:date="2022-04-10T06:49:00Z">
        <w:r w:rsidR="005F3A41">
          <w:t xml:space="preserve">The model is most accurate </w:t>
        </w:r>
      </w:ins>
      <w:del w:id="1201" w:author="Diane Pulvino" w:date="2022-04-10T06:50:00Z">
        <w:r w:rsidDel="005F3A41">
          <w:delText xml:space="preserve">As for average accuracy for different poses, the accuracy takes the maximum value </w:delText>
        </w:r>
      </w:del>
      <w:r>
        <w:t xml:space="preserve">when the angle is </w:t>
      </w:r>
      <m:oMath>
        <m:sSup>
          <m:sSupPr>
            <m:ctrlPr>
              <w:rPr>
                <w:rFonts w:ascii="Cambria Math" w:hAnsi="Cambria Math"/>
              </w:rPr>
            </m:ctrlPr>
          </m:sSupPr>
          <m:e>
            <m:r>
              <w:rPr>
                <w:rFonts w:ascii="Cambria Math" w:hAnsi="Cambria Math"/>
              </w:rPr>
              <m:t>60</m:t>
            </m:r>
          </m:e>
          <m:sup>
            <m:r>
              <w:rPr>
                <w:rFonts w:ascii="Cambria Math" w:hAnsi="Cambria Math"/>
              </w:rPr>
              <m:t>∘</m:t>
            </m:r>
          </m:sup>
        </m:sSup>
      </m:oMath>
      <w:del w:id="1202" w:author="Diane Pulvino" w:date="2022-04-10T06:50:00Z">
        <w:r w:rsidDel="005F3A41">
          <w:delText xml:space="preserve">. </w:delText>
        </w:r>
      </w:del>
      <w:ins w:id="1203" w:author="Diane Pulvino" w:date="2022-04-10T06:50:00Z">
        <w:r w:rsidR="005F3A41">
          <w:t xml:space="preserve">, although it </w:t>
        </w:r>
      </w:ins>
      <w:ins w:id="1204" w:author="Diane Pulvino" w:date="2022-04-10T06:51:00Z">
        <w:r w:rsidR="008A5E13">
          <w:t>is still highly accurate</w:t>
        </w:r>
      </w:ins>
      <w:ins w:id="1205" w:author="Diane Pulvino" w:date="2022-04-10T06:50:00Z">
        <w:r w:rsidR="005F3A41">
          <w:t xml:space="preserve"> </w:t>
        </w:r>
      </w:ins>
      <w:del w:id="1206" w:author="Diane Pulvino" w:date="2022-04-10T06:50:00Z">
        <w:r w:rsidDel="005F3A41">
          <w:delText xml:space="preserve">Even </w:delText>
        </w:r>
      </w:del>
      <w:ins w:id="1207" w:author="Diane Pulvino" w:date="2022-04-10T06:52:00Z">
        <w:r w:rsidR="008A5E13">
          <w:t>as</w:t>
        </w:r>
      </w:ins>
      <w:del w:id="1208" w:author="Diane Pulvino" w:date="2022-04-10T06:52:00Z">
        <w:r w:rsidDel="008A5E13">
          <w:delText>if</w:delText>
        </w:r>
      </w:del>
      <w:r>
        <w:t xml:space="preserve"> the angle approaches </w:t>
      </w:r>
      <m:oMath>
        <m:sSup>
          <m:sSupPr>
            <m:ctrlPr>
              <w:rPr>
                <w:rFonts w:ascii="Cambria Math" w:hAnsi="Cambria Math"/>
              </w:rPr>
            </m:ctrlPr>
          </m:sSupPr>
          <m:e>
            <m:r>
              <w:rPr>
                <w:rFonts w:ascii="Cambria Math" w:hAnsi="Cambria Math"/>
              </w:rPr>
              <m:t>90</m:t>
            </m:r>
          </m:e>
          <m:sup>
            <m:r>
              <w:rPr>
                <w:rFonts w:ascii="Cambria Math" w:hAnsi="Cambria Math"/>
              </w:rPr>
              <m:t>∘</m:t>
            </m:r>
          </m:sup>
        </m:sSup>
        <m:r>
          <w:del w:id="1209" w:author="Diane Pulvino" w:date="2022-04-10T06:51:00Z">
            <m:rPr>
              <m:sty m:val="p"/>
            </m:rPr>
            <w:rPr>
              <w:rFonts w:ascii="Cambria Math" w:hAnsi="Cambria Math"/>
              <w:rPrChange w:id="1210" w:author="Diane Pulvino" w:date="2022-04-10T06:51:00Z">
                <w:rPr>
                  <w:rFonts w:ascii="Cambria Math" w:hAnsi="Cambria Math"/>
                </w:rPr>
              </w:rPrChange>
            </w:rPr>
            <m:t>, the accuracy rate dose not drop too much</m:t>
          </w:del>
        </m:r>
      </m:oMath>
      <w:r>
        <w:t xml:space="preserve">. </w:t>
      </w:r>
      <w:del w:id="1211" w:author="Diane Pulvino" w:date="2022-04-10T06:51:00Z">
        <w:r w:rsidDel="005F3A41">
          <w:delText xml:space="preserve">That </w:delText>
        </w:r>
      </w:del>
      <w:ins w:id="1212" w:author="Diane Pulvino" w:date="2022-04-10T06:51:00Z">
        <w:r w:rsidR="005F3A41">
          <w:t>This indicates that</w:t>
        </w:r>
      </w:ins>
      <w:del w:id="1213" w:author="Diane Pulvino" w:date="2022-04-10T06:51:00Z">
        <w:r w:rsidDel="005F3A41">
          <w:delText>means</w:delText>
        </w:r>
      </w:del>
      <w:r>
        <w:t xml:space="preserve"> </w:t>
      </w:r>
      <w:del w:id="1214" w:author="Diane Pulvino" w:date="2022-04-10T06:51:00Z">
        <w:r w:rsidDel="005F3A41">
          <w:delText xml:space="preserve">our </w:delText>
        </w:r>
      </w:del>
      <w:ins w:id="1215" w:author="Diane Pulvino" w:date="2022-04-10T06:51:00Z">
        <w:r w:rsidR="005F3A41">
          <w:t xml:space="preserve">the </w:t>
        </w:r>
      </w:ins>
      <w:r>
        <w:t xml:space="preserve">method </w:t>
      </w:r>
      <w:del w:id="1216" w:author="Diane Pulvino" w:date="2022-04-10T06:52:00Z">
        <w:r w:rsidDel="008A5E13">
          <w:delText>balance</w:delText>
        </w:r>
      </w:del>
      <w:ins w:id="1217" w:author="Diane Pulvino" w:date="2022-04-10T06:51:00Z">
        <w:r w:rsidR="005F3A41">
          <w:t xml:space="preserve">is extremely pose robust. </w:t>
        </w:r>
      </w:ins>
      <w:r>
        <w:t xml:space="preserve"> </w:t>
      </w:r>
      <w:del w:id="1218" w:author="Diane Pulvino" w:date="2022-04-10T06:52:00Z">
        <w:r w:rsidDel="008A5E13">
          <w:delText xml:space="preserve">the accuracy among various poses better, which shows extremely pose-robust. </w:delText>
        </w:r>
      </w:del>
      <w:r>
        <w:t>The confusion matrix on the data</w:t>
      </w:r>
      <w:ins w:id="1219" w:author="Diane Pulvino" w:date="2022-04-10T06:52:00Z">
        <w:r w:rsidR="008A5E13">
          <w:t xml:space="preserve"> </w:t>
        </w:r>
      </w:ins>
      <w:r>
        <w:t xml:space="preserve">set is shown in Figure [figure4-a], </w:t>
      </w:r>
      <w:del w:id="1220" w:author="Diane Pulvino" w:date="2022-04-10T06:52:00Z">
        <w:r w:rsidDel="008A5E13">
          <w:delText>from which we can conclude</w:delText>
        </w:r>
      </w:del>
      <w:ins w:id="1221" w:author="Diane Pulvino" w:date="2022-04-10T06:52:00Z">
        <w:r w:rsidR="008A5E13">
          <w:t>and shows</w:t>
        </w:r>
      </w:ins>
      <w:r>
        <w:t xml:space="preserve"> that the main error classification comes from </w:t>
      </w:r>
      <w:del w:id="1222" w:author="Diane Pulvino" w:date="2022-04-10T06:52:00Z">
        <w:r w:rsidDel="008A5E13">
          <w:delText xml:space="preserve">the </w:delText>
        </w:r>
      </w:del>
      <w:r>
        <w:t xml:space="preserve">confusion between disgust and squint. </w:t>
      </w:r>
      <w:ins w:id="1223" w:author="Diane Pulvino" w:date="2022-04-10T06:52:00Z">
        <w:r w:rsidR="008A5E13">
          <w:t xml:space="preserve">Both of these expressions behave similarly around the eyes; </w:t>
        </w:r>
      </w:ins>
      <w:del w:id="1224" w:author="Diane Pulvino" w:date="2022-04-10T06:53:00Z">
        <w:r w:rsidDel="008A5E13">
          <w:delText xml:space="preserve">There are </w:delText>
        </w:r>
      </w:del>
      <w:r>
        <w:t>9.36% of squint samples</w:t>
      </w:r>
      <w:ins w:id="1225" w:author="Diane Pulvino" w:date="2022-04-10T06:53:00Z">
        <w:r w:rsidR="008A5E13">
          <w:t xml:space="preserve"> are</w:t>
        </w:r>
      </w:ins>
      <w:r>
        <w:t xml:space="preserve"> misclassified </w:t>
      </w:r>
      <w:del w:id="1226" w:author="Diane Pulvino" w:date="2022-04-10T06:53:00Z">
        <w:r w:rsidDel="008A5E13">
          <w:delText>to be</w:delText>
        </w:r>
      </w:del>
      <w:ins w:id="1227" w:author="Diane Pulvino" w:date="2022-04-10T06:53:00Z">
        <w:r w:rsidR="008A5E13">
          <w:t>as</w:t>
        </w:r>
      </w:ins>
      <w:r>
        <w:t xml:space="preserve"> disgust and 6.90% of disgust samples </w:t>
      </w:r>
      <w:ins w:id="1228" w:author="Diane Pulvino" w:date="2022-04-10T06:53:00Z">
        <w:r w:rsidR="008A5E13">
          <w:t xml:space="preserve">are </w:t>
        </w:r>
      </w:ins>
      <w:r>
        <w:t xml:space="preserve">misclassified </w:t>
      </w:r>
      <w:del w:id="1229" w:author="Diane Pulvino" w:date="2022-04-10T06:53:00Z">
        <w:r w:rsidDel="008A5E13">
          <w:delText>to be</w:delText>
        </w:r>
      </w:del>
      <w:ins w:id="1230" w:author="Diane Pulvino" w:date="2022-04-10T06:53:00Z">
        <w:r w:rsidR="008A5E13">
          <w:t>as</w:t>
        </w:r>
      </w:ins>
      <w:r>
        <w:t xml:space="preserve"> squint</w:t>
      </w:r>
      <w:del w:id="1231" w:author="Diane Pulvino" w:date="2022-04-10T06:53:00Z">
        <w:r w:rsidDel="008A5E13">
          <w:delText>, because both of them behave almost identically around the eyes</w:delText>
        </w:r>
      </w:del>
      <w:r>
        <w:t xml:space="preserve">. </w:t>
      </w:r>
      <w:del w:id="1232" w:author="Diane Pulvino" w:date="2022-04-10T06:53:00Z">
        <w:r w:rsidDel="008A5E13">
          <w:delText>From t</w:delText>
        </w:r>
      </w:del>
      <w:ins w:id="1233" w:author="Diane Pulvino" w:date="2022-04-10T06:53:00Z">
        <w:r w:rsidR="008A5E13">
          <w:t>T</w:t>
        </w:r>
      </w:ins>
      <w:r>
        <w:t>he expression texts</w:t>
      </w:r>
      <w:del w:id="1234" w:author="Diane Pulvino" w:date="2022-04-10T06:53:00Z">
        <w:r w:rsidDel="008A5E13">
          <w:delText>,</w:delText>
        </w:r>
      </w:del>
      <w:r>
        <w:t xml:space="preserve"> </w:t>
      </w:r>
      <w:del w:id="1235" w:author="Diane Pulvino" w:date="2022-04-10T06:54:00Z">
        <w:r w:rsidDel="008A5E13">
          <w:delText xml:space="preserve">we can </w:delText>
        </w:r>
      </w:del>
      <w:r>
        <w:t xml:space="preserve">also </w:t>
      </w:r>
      <w:del w:id="1236" w:author="Diane Pulvino" w:date="2022-04-10T06:54:00Z">
        <w:r w:rsidDel="008A5E13">
          <w:delText xml:space="preserve">discover </w:delText>
        </w:r>
      </w:del>
      <w:ins w:id="1237" w:author="Diane Pulvino" w:date="2022-04-10T06:54:00Z">
        <w:r w:rsidR="008A5E13">
          <w:t xml:space="preserve">show </w:t>
        </w:r>
      </w:ins>
      <w:r>
        <w:t xml:space="preserve">strong semantic correlations between </w:t>
      </w:r>
      <w:del w:id="1238" w:author="Diane Pulvino" w:date="2022-04-10T06:54:00Z">
        <w:r w:rsidDel="008A5E13">
          <w:delText>them</w:delText>
        </w:r>
      </w:del>
      <w:ins w:id="1239" w:author="Diane Pulvino" w:date="2022-04-10T06:54:00Z">
        <w:r w:rsidR="008A5E13">
          <w:t>these two expressions</w:t>
        </w:r>
      </w:ins>
      <w:r>
        <w:t>.</w:t>
      </w:r>
    </w:p>
    <w:p w14:paraId="200036C4" w14:textId="77777777" w:rsidR="00F816B6" w:rsidRDefault="00F816B6" w:rsidP="00F816B6">
      <w:pPr>
        <w:pStyle w:val="BodyText"/>
        <w:jc w:val="center"/>
      </w:pPr>
      <w:commentRangeStart w:id="1240"/>
      <w:r w:rsidRPr="00F816B6">
        <w:rPr>
          <w:noProof/>
        </w:rPr>
        <w:drawing>
          <wp:inline distT="0" distB="0" distL="0" distR="0" wp14:anchorId="1C1CD3C7" wp14:editId="18F53311">
            <wp:extent cx="4417892" cy="26879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0556" cy="2695657"/>
                    </a:xfrm>
                    <a:prstGeom prst="rect">
                      <a:avLst/>
                    </a:prstGeom>
                  </pic:spPr>
                </pic:pic>
              </a:graphicData>
            </a:graphic>
          </wp:inline>
        </w:drawing>
      </w:r>
      <w:commentRangeEnd w:id="1240"/>
      <w:r w:rsidR="008A5E13">
        <w:rPr>
          <w:rStyle w:val="CommentReference"/>
        </w:rPr>
        <w:commentReference w:id="1240"/>
      </w:r>
    </w:p>
    <w:p w14:paraId="4341D0F9" w14:textId="73F17B51" w:rsidR="00B67AA2" w:rsidRDefault="00C16834">
      <w:pPr>
        <w:pStyle w:val="BodyText"/>
      </w:pPr>
      <w:del w:id="1241" w:author="Diane Pulvino" w:date="2022-04-10T06:58:00Z">
        <w:r w:rsidDel="008A5E13">
          <w:delText xml:space="preserve">For the BU-3DFE dataset, surprise </w:delText>
        </w:r>
      </w:del>
      <w:ins w:id="1242" w:author="Diane Pulvino" w:date="2022-04-10T06:58:00Z">
        <w:r w:rsidR="008A5E13">
          <w:t xml:space="preserve">Surprise </w:t>
        </w:r>
      </w:ins>
      <w:r>
        <w:t>and happiness achieve</w:t>
      </w:r>
      <w:ins w:id="1243" w:author="Diane Pulvino" w:date="2022-04-10T06:58:00Z">
        <w:r w:rsidR="008A5E13">
          <w:t xml:space="preserve"> the</w:t>
        </w:r>
      </w:ins>
      <w:r>
        <w:t xml:space="preserve"> higher recognition accuracy</w:t>
      </w:r>
      <w:ins w:id="1244" w:author="Diane Pulvino" w:date="2022-04-10T06:58:00Z">
        <w:r w:rsidR="008A5E13" w:rsidRPr="008A5E13">
          <w:t xml:space="preserve"> </w:t>
        </w:r>
        <w:r w:rsidR="008A5E13">
          <w:t>on the BU-3DFE data</w:t>
        </w:r>
      </w:ins>
      <w:ins w:id="1245" w:author="Diane Pulvino" w:date="2022-04-10T06:59:00Z">
        <w:r w:rsidR="008A5E13">
          <w:t xml:space="preserve"> </w:t>
        </w:r>
      </w:ins>
      <w:ins w:id="1246" w:author="Diane Pulvino" w:date="2022-04-10T06:58:00Z">
        <w:r w:rsidR="008A5E13">
          <w:t>set</w:t>
        </w:r>
      </w:ins>
      <w:ins w:id="1247" w:author="Diane Pulvino" w:date="2022-04-10T06:59:00Z">
        <w:r w:rsidR="008A5E13">
          <w:t>.</w:t>
        </w:r>
      </w:ins>
      <w:del w:id="1248" w:author="Diane Pulvino" w:date="2022-04-10T06:59:00Z">
        <w:r w:rsidDel="008A5E13">
          <w:delText>.</w:delText>
        </w:r>
      </w:del>
      <w:r>
        <w:t xml:space="preserve"> Fear is the most difficult expression to </w:t>
      </w:r>
      <w:del w:id="1249" w:author="Diane Pulvino" w:date="2022-04-10T06:59:00Z">
        <w:r w:rsidDel="008A5E13">
          <w:delText xml:space="preserve">be </w:delText>
        </w:r>
      </w:del>
      <w:r>
        <w:t>recognize</w:t>
      </w:r>
      <w:del w:id="1250" w:author="Diane Pulvino" w:date="2022-04-10T08:34:00Z">
        <w:r w:rsidDel="00B66E03">
          <w:delText>d</w:delText>
        </w:r>
      </w:del>
      <w:r>
        <w:t xml:space="preserve">, with </w:t>
      </w:r>
      <w:ins w:id="1251" w:author="Diane Pulvino" w:date="2022-04-10T08:34:00Z">
        <w:r w:rsidR="00B66E03">
          <w:t>69.75%</w:t>
        </w:r>
      </w:ins>
      <w:del w:id="1252" w:author="Diane Pulvino" w:date="2022-04-10T08:34:00Z">
        <w:r w:rsidDel="00B66E03">
          <w:delText>the lowest</w:delText>
        </w:r>
      </w:del>
      <w:ins w:id="1253" w:author="Diane Pulvino" w:date="2022-04-10T06:59:00Z">
        <w:r w:rsidR="008A5E13">
          <w:t xml:space="preserve"> accuracy</w:t>
        </w:r>
      </w:ins>
      <w:del w:id="1254" w:author="Diane Pulvino" w:date="2022-04-10T08:34:00Z">
        <w:r w:rsidDel="00B66E03">
          <w:delText xml:space="preserve"> at 69.75%</w:delText>
        </w:r>
      </w:del>
      <w:r>
        <w:t xml:space="preserve">. </w:t>
      </w:r>
      <w:del w:id="1255" w:author="Diane Pulvino" w:date="2022-04-10T06:59:00Z">
        <w:r w:rsidDel="008A5E13">
          <w:delText xml:space="preserve">Like </w:delText>
        </w:r>
      </w:del>
      <w:ins w:id="1256" w:author="Diane Pulvino" w:date="2022-04-10T06:59:00Z">
        <w:r w:rsidR="008A5E13">
          <w:t xml:space="preserve">As on </w:t>
        </w:r>
      </w:ins>
      <w:r>
        <w:t>the Multi-PIE data</w:t>
      </w:r>
      <w:ins w:id="1257" w:author="Diane Pulvino" w:date="2022-04-10T06:59:00Z">
        <w:r w:rsidR="008A5E13">
          <w:t xml:space="preserve"> </w:t>
        </w:r>
      </w:ins>
      <w:r>
        <w:t xml:space="preserve">set, the accuracy among various poses is </w:t>
      </w:r>
      <w:del w:id="1258" w:author="Diane Pulvino" w:date="2022-04-10T06:59:00Z">
        <w:r w:rsidDel="008A5E13">
          <w:delText>not much different</w:delText>
        </w:r>
      </w:del>
      <w:ins w:id="1259" w:author="Diane Pulvino" w:date="2022-04-10T06:59:00Z">
        <w:r w:rsidR="008A5E13">
          <w:t>similar</w:t>
        </w:r>
      </w:ins>
      <w:del w:id="1260" w:author="Diane Pulvino" w:date="2022-04-10T07:00:00Z">
        <w:r w:rsidDel="008A5E13">
          <w:delText>,</w:delText>
        </w:r>
      </w:del>
      <w:r>
        <w:t xml:space="preserve"> and the maximum value is obtained at </w:t>
      </w:r>
      <m:oMath>
        <m:sSup>
          <m:sSupPr>
            <m:ctrlPr>
              <w:rPr>
                <w:rFonts w:ascii="Cambria Math" w:hAnsi="Cambria Math"/>
              </w:rPr>
            </m:ctrlPr>
          </m:sSupPr>
          <m:e>
            <m:r>
              <w:rPr>
                <w:rFonts w:ascii="Cambria Math" w:hAnsi="Cambria Math"/>
              </w:rPr>
              <m:t>0</m:t>
            </m:r>
          </m:e>
          <m:sup>
            <m:r>
              <w:rPr>
                <w:rFonts w:ascii="Cambria Math" w:hAnsi="Cambria Math"/>
              </w:rPr>
              <m:t>∘</m:t>
            </m:r>
          </m:sup>
        </m:sSup>
      </m:oMath>
      <w:r>
        <w:t>. The confusion matrix on the data</w:t>
      </w:r>
      <w:ins w:id="1261" w:author="Diane Pulvino" w:date="2022-04-10T07:00:00Z">
        <w:r w:rsidR="008A5E13">
          <w:t xml:space="preserve"> </w:t>
        </w:r>
      </w:ins>
      <w:r>
        <w:t>set is shown in Figure [figure4-b</w:t>
      </w:r>
      <w:del w:id="1262" w:author="Diane Pulvino" w:date="2022-04-10T07:00:00Z">
        <w:r w:rsidDel="008A5E13">
          <w:delText xml:space="preserve">], </w:delText>
        </w:r>
      </w:del>
      <w:ins w:id="1263" w:author="Diane Pulvino" w:date="2022-04-10T07:00:00Z">
        <w:r w:rsidR="008A5E13">
          <w:t xml:space="preserve">]. </w:t>
        </w:r>
      </w:ins>
      <w:del w:id="1264" w:author="Diane Pulvino" w:date="2022-04-10T07:00:00Z">
        <w:r w:rsidDel="008A5E13">
          <w:delText>similarly</w:delText>
        </w:r>
      </w:del>
      <w:ins w:id="1265" w:author="Diane Pulvino" w:date="2022-04-10T07:00:00Z">
        <w:r w:rsidR="008A5E13">
          <w:t>Here</w:t>
        </w:r>
      </w:ins>
      <w:r>
        <w:t>, the main error classification comes from</w:t>
      </w:r>
      <w:del w:id="1266" w:author="Diane Pulvino" w:date="2022-04-10T08:35:00Z">
        <w:r w:rsidDel="00B66E03">
          <w:delText xml:space="preserve"> the</w:delText>
        </w:r>
      </w:del>
      <w:r>
        <w:t xml:space="preserve"> confusion between sadness and anger. </w:t>
      </w:r>
      <w:ins w:id="1267" w:author="Diane Pulvino" w:date="2022-04-10T07:01:00Z">
        <w:r w:rsidR="008A5E13">
          <w:t xml:space="preserve">Of the sadness samples, </w:t>
        </w:r>
      </w:ins>
      <w:del w:id="1268" w:author="Diane Pulvino" w:date="2022-04-10T07:01:00Z">
        <w:r w:rsidDel="008A5E13">
          <w:delText xml:space="preserve">There are </w:delText>
        </w:r>
      </w:del>
      <w:r>
        <w:t xml:space="preserve">19.00% </w:t>
      </w:r>
      <w:del w:id="1269" w:author="Diane Pulvino" w:date="2022-04-10T07:01:00Z">
        <w:r w:rsidDel="008A5E13">
          <w:delText>of sadness samples</w:delText>
        </w:r>
      </w:del>
      <w:ins w:id="1270" w:author="Diane Pulvino" w:date="2022-04-10T07:01:00Z">
        <w:r w:rsidR="008A5E13">
          <w:t>are</w:t>
        </w:r>
      </w:ins>
      <w:r>
        <w:t xml:space="preserve"> misclassified </w:t>
      </w:r>
      <w:del w:id="1271" w:author="Diane Pulvino" w:date="2022-04-10T07:01:00Z">
        <w:r w:rsidDel="008A5E13">
          <w:delText>to be</w:delText>
        </w:r>
      </w:del>
      <w:ins w:id="1272" w:author="Diane Pulvino" w:date="2022-04-10T07:01:00Z">
        <w:r w:rsidR="008A5E13">
          <w:t>as</w:t>
        </w:r>
      </w:ins>
      <w:r>
        <w:t xml:space="preserve"> anger</w:t>
      </w:r>
      <w:ins w:id="1273" w:author="Diane Pulvino" w:date="2022-04-10T07:01:00Z">
        <w:r w:rsidR="008A5E13">
          <w:t>;</w:t>
        </w:r>
      </w:ins>
      <w:r>
        <w:t xml:space="preserve"> </w:t>
      </w:r>
      <w:del w:id="1274" w:author="Diane Pulvino" w:date="2022-04-10T07:01:00Z">
        <w:r w:rsidDel="008A5E13">
          <w:delText xml:space="preserve">and </w:delText>
        </w:r>
      </w:del>
      <w:r>
        <w:t xml:space="preserve">8.00% of anger samples </w:t>
      </w:r>
      <w:ins w:id="1275" w:author="Diane Pulvino" w:date="2022-04-10T07:01:00Z">
        <w:r w:rsidR="008A5E13">
          <w:t xml:space="preserve">are </w:t>
        </w:r>
      </w:ins>
      <w:r>
        <w:t xml:space="preserve">misclassified </w:t>
      </w:r>
      <w:del w:id="1276" w:author="Diane Pulvino" w:date="2022-04-10T07:01:00Z">
        <w:r w:rsidDel="008A5E13">
          <w:delText>to be</w:delText>
        </w:r>
      </w:del>
      <w:ins w:id="1277" w:author="Diane Pulvino" w:date="2022-04-10T07:01:00Z">
        <w:r w:rsidR="008A5E13">
          <w:t>as</w:t>
        </w:r>
      </w:ins>
      <w:r>
        <w:t xml:space="preserve"> sadness.</w:t>
      </w:r>
    </w:p>
    <w:p w14:paraId="4EFABD25" w14:textId="77777777" w:rsidR="00F816B6" w:rsidRDefault="00F816B6" w:rsidP="00F816B6">
      <w:pPr>
        <w:pStyle w:val="BodyText"/>
        <w:jc w:val="center"/>
      </w:pPr>
      <w:commentRangeStart w:id="1278"/>
      <w:r w:rsidRPr="00F816B6">
        <w:rPr>
          <w:noProof/>
        </w:rPr>
        <w:lastRenderedPageBreak/>
        <w:drawing>
          <wp:inline distT="0" distB="0" distL="0" distR="0" wp14:anchorId="11B4C861" wp14:editId="5F77E35D">
            <wp:extent cx="4498844" cy="240832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174" cy="2422959"/>
                    </a:xfrm>
                    <a:prstGeom prst="rect">
                      <a:avLst/>
                    </a:prstGeom>
                  </pic:spPr>
                </pic:pic>
              </a:graphicData>
            </a:graphic>
          </wp:inline>
        </w:drawing>
      </w:r>
      <w:commentRangeEnd w:id="1278"/>
      <w:r w:rsidR="00075541">
        <w:rPr>
          <w:rStyle w:val="CommentReference"/>
        </w:rPr>
        <w:commentReference w:id="1278"/>
      </w:r>
    </w:p>
    <w:p w14:paraId="0437025F" w14:textId="77777777" w:rsidR="00F816B6" w:rsidRDefault="00F816B6" w:rsidP="00F816B6">
      <w:pPr>
        <w:pStyle w:val="BodyText"/>
        <w:jc w:val="center"/>
      </w:pPr>
      <w:commentRangeStart w:id="1279"/>
      <w:r w:rsidRPr="00F816B6">
        <w:rPr>
          <w:noProof/>
        </w:rPr>
        <w:drawing>
          <wp:inline distT="0" distB="0" distL="0" distR="0" wp14:anchorId="155A547C" wp14:editId="4567C987">
            <wp:extent cx="4691888" cy="29659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9734" cy="2977251"/>
                    </a:xfrm>
                    <a:prstGeom prst="rect">
                      <a:avLst/>
                    </a:prstGeom>
                  </pic:spPr>
                </pic:pic>
              </a:graphicData>
            </a:graphic>
          </wp:inline>
        </w:drawing>
      </w:r>
      <w:commentRangeEnd w:id="1279"/>
      <w:r w:rsidR="00075541">
        <w:rPr>
          <w:rStyle w:val="CommentReference"/>
        </w:rPr>
        <w:commentReference w:id="1279"/>
      </w:r>
    </w:p>
    <w:p w14:paraId="4D62A664" w14:textId="77777777" w:rsidR="00F816B6" w:rsidRDefault="00F816B6">
      <w:pPr>
        <w:pStyle w:val="BodyText"/>
      </w:pPr>
    </w:p>
    <w:p w14:paraId="5C9626CA" w14:textId="77777777" w:rsidR="00B67AA2" w:rsidRDefault="00C16834">
      <w:pPr>
        <w:pStyle w:val="Heading2"/>
      </w:pPr>
      <w:bookmarkStart w:id="1280" w:name="comparison-to-related-works"/>
      <w:bookmarkEnd w:id="1280"/>
      <w:r>
        <w:t>Comparison to Related Works</w:t>
      </w:r>
    </w:p>
    <w:p w14:paraId="075AF2C5" w14:textId="51F3A05E" w:rsidR="00B67AA2" w:rsidRDefault="00075541">
      <w:pPr>
        <w:pStyle w:val="FirstParagraph"/>
      </w:pPr>
      <w:ins w:id="1281" w:author="Diane Pulvino" w:date="2022-04-10T07:03:00Z">
        <w:r>
          <w:t>O</w:t>
        </w:r>
      </w:ins>
      <w:del w:id="1282" w:author="Diane Pulvino" w:date="2022-04-10T07:03:00Z">
        <w:r w:rsidR="00C16834" w:rsidDel="00075541">
          <w:delText>We evaluate o</w:delText>
        </w:r>
      </w:del>
      <w:r w:rsidR="00C16834">
        <w:t xml:space="preserve">ur method </w:t>
      </w:r>
      <w:del w:id="1283" w:author="Diane Pulvino" w:date="2022-04-10T07:03:00Z">
        <w:r w:rsidR="00C16834" w:rsidDel="00075541">
          <w:delText xml:space="preserve">by </w:delText>
        </w:r>
      </w:del>
      <w:ins w:id="1284" w:author="Diane Pulvino" w:date="2022-04-10T07:03:00Z">
        <w:r>
          <w:t xml:space="preserve">is </w:t>
        </w:r>
      </w:ins>
      <w:del w:id="1285" w:author="Diane Pulvino" w:date="2022-04-10T07:03:00Z">
        <w:r w:rsidR="00C16834" w:rsidDel="00075541">
          <w:delText xml:space="preserve">comparing </w:delText>
        </w:r>
      </w:del>
      <w:ins w:id="1286" w:author="Diane Pulvino" w:date="2022-04-10T07:03:00Z">
        <w:r>
          <w:t xml:space="preserve">compared to </w:t>
        </w:r>
      </w:ins>
      <w:del w:id="1287" w:author="Diane Pulvino" w:date="2022-04-10T07:03:00Z">
        <w:r w:rsidR="00C16834" w:rsidDel="00075541">
          <w:delText xml:space="preserve">its performance with the </w:delText>
        </w:r>
      </w:del>
      <w:r w:rsidR="00C16834">
        <w:t xml:space="preserve">current </w:t>
      </w:r>
      <w:del w:id="1288" w:author="Diane Pulvino" w:date="2022-04-10T07:03:00Z">
        <w:r w:rsidR="00C16834" w:rsidDel="00075541">
          <w:delText xml:space="preserve">SOTA </w:delText>
        </w:r>
      </w:del>
      <w:ins w:id="1289" w:author="Diane Pulvino" w:date="2022-04-10T07:03:00Z">
        <w:r>
          <w:t xml:space="preserve">state-of-the-art </w:t>
        </w:r>
      </w:ins>
      <w:r w:rsidR="00C16834">
        <w:t>methods</w:t>
      </w:r>
      <w:del w:id="1290" w:author="Diane Pulvino" w:date="2022-04-10T07:03:00Z">
        <w:r w:rsidR="00C16834" w:rsidDel="00075541">
          <w:delText xml:space="preserve"> in the section</w:delText>
        </w:r>
      </w:del>
      <w:del w:id="1291" w:author="Diane Pulvino" w:date="2022-04-10T08:59:00Z">
        <w:r w:rsidR="00C16834" w:rsidDel="00C810B7">
          <w:delText>,</w:delText>
        </w:r>
      </w:del>
      <w:r w:rsidR="00C16834">
        <w:t xml:space="preserve"> as summarized in Table [table3]. These methods can be divided into four categories:</w:t>
      </w:r>
      <w:del w:id="1292" w:author="Diane Pulvino" w:date="2022-04-10T07:04:00Z">
        <w:r w:rsidR="00C16834" w:rsidDel="00075541">
          <w:delText xml:space="preserve"> 1)</w:delText>
        </w:r>
      </w:del>
      <w:r w:rsidR="00C16834">
        <w:t xml:space="preserve"> generation-based methods, </w:t>
      </w:r>
      <w:del w:id="1293" w:author="Diane Pulvino" w:date="2022-04-10T07:04:00Z">
        <w:r w:rsidR="00C16834" w:rsidDel="00075541">
          <w:delText xml:space="preserve">2) </w:delText>
        </w:r>
      </w:del>
      <w:r w:rsidR="00C16834">
        <w:t>normalization-based methods,</w:t>
      </w:r>
      <w:del w:id="1294" w:author="Diane Pulvino" w:date="2022-04-10T07:04:00Z">
        <w:r w:rsidR="00C16834" w:rsidDel="00075541">
          <w:delText xml:space="preserve"> 3)</w:delText>
        </w:r>
      </w:del>
      <w:r w:rsidR="00C16834">
        <w:t xml:space="preserve"> adversary-based methods, </w:t>
      </w:r>
      <w:del w:id="1295" w:author="Diane Pulvino" w:date="2022-04-10T07:04:00Z">
        <w:r w:rsidR="00C16834" w:rsidDel="00075541">
          <w:delText>4)</w:delText>
        </w:r>
      </w:del>
      <w:ins w:id="1296" w:author="Diane Pulvino" w:date="2022-04-10T07:04:00Z">
        <w:r>
          <w:t xml:space="preserve">and </w:t>
        </w:r>
      </w:ins>
      <w:r w:rsidR="00C16834">
        <w:t>subspace-based methods. We do</w:t>
      </w:r>
      <w:ins w:id="1297" w:author="Diane Pulvino" w:date="2022-04-10T07:05:00Z">
        <w:r>
          <w:t>n’t</w:t>
        </w:r>
      </w:ins>
      <w:r w:rsidR="00C16834">
        <w:t xml:space="preserve"> </w:t>
      </w:r>
      <w:del w:id="1298" w:author="Diane Pulvino" w:date="2022-04-10T07:04:00Z">
        <w:r w:rsidR="00C16834" w:rsidDel="00075541">
          <w:delText>not show the results comparing</w:delText>
        </w:r>
      </w:del>
      <w:ins w:id="1299" w:author="Diane Pulvino" w:date="2022-04-10T07:04:00Z">
        <w:r>
          <w:t>compare our method</w:t>
        </w:r>
      </w:ins>
      <w:r w:rsidR="00C16834">
        <w:t xml:space="preserve"> </w:t>
      </w:r>
      <w:del w:id="1300" w:author="Diane Pulvino" w:date="2022-04-10T07:05:00Z">
        <w:r w:rsidR="00C16834" w:rsidDel="00075541">
          <w:delText xml:space="preserve">with </w:delText>
        </w:r>
      </w:del>
      <w:ins w:id="1301" w:author="Diane Pulvino" w:date="2022-04-10T07:05:00Z">
        <w:r>
          <w:t xml:space="preserve">to </w:t>
        </w:r>
      </w:ins>
      <w:r w:rsidR="00C16834">
        <w:t xml:space="preserve">disentanglement-based </w:t>
      </w:r>
      <w:del w:id="1302" w:author="Diane Pulvino" w:date="2022-04-10T07:05:00Z">
        <w:r w:rsidR="00C16834" w:rsidDel="00075541">
          <w:delText xml:space="preserve">method </w:delText>
        </w:r>
      </w:del>
      <w:r w:rsidR="00C16834">
        <w:t>and attention-based method</w:t>
      </w:r>
      <w:ins w:id="1303" w:author="Diane Pulvino" w:date="2022-04-10T07:05:00Z">
        <w:r>
          <w:t>s</w:t>
        </w:r>
      </w:ins>
      <w:r w:rsidR="00C16834">
        <w:t xml:space="preserve">, </w:t>
      </w:r>
      <w:del w:id="1304" w:author="Diane Pulvino" w:date="2022-04-10T07:05:00Z">
        <w:r w:rsidR="00C16834" w:rsidDel="00075541">
          <w:delText xml:space="preserve">because </w:delText>
        </w:r>
      </w:del>
      <w:ins w:id="1305" w:author="Diane Pulvino" w:date="2022-04-10T07:05:00Z">
        <w:r>
          <w:t xml:space="preserve">as </w:t>
        </w:r>
      </w:ins>
      <w:r w:rsidR="00C16834">
        <w:t>the</w:t>
      </w:r>
      <w:ins w:id="1306" w:author="Diane Pulvino" w:date="2022-04-10T07:05:00Z">
        <w:r>
          <w:t xml:space="preserve"> authors</w:t>
        </w:r>
      </w:ins>
      <w:del w:id="1307" w:author="Diane Pulvino" w:date="2022-04-10T07:05:00Z">
        <w:r w:rsidR="00C16834" w:rsidDel="00075541">
          <w:delText>y</w:delText>
        </w:r>
      </w:del>
      <w:r w:rsidR="00C16834">
        <w:t xml:space="preserve"> do not provide results on the aforementioned data</w:t>
      </w:r>
      <w:ins w:id="1308" w:author="Diane Pulvino" w:date="2022-04-10T07:05:00Z">
        <w:r>
          <w:t xml:space="preserve"> </w:t>
        </w:r>
      </w:ins>
      <w:r w:rsidR="00C16834">
        <w:t>sets and the codes are not available.</w:t>
      </w:r>
    </w:p>
    <w:p w14:paraId="47202BCF" w14:textId="6D5ADC54" w:rsidR="00B67AA2" w:rsidRDefault="00C16834">
      <w:pPr>
        <w:pStyle w:val="BodyText"/>
      </w:pPr>
      <w:r>
        <w:t xml:space="preserve">For generation-based methods, the proposed method outperforms </w:t>
      </w:r>
      <w:r w:rsidRPr="00075541">
        <w:rPr>
          <w:rPrChange w:id="1309" w:author="Diane Pulvino" w:date="2022-04-10T07:06:00Z">
            <w:rPr>
              <w:i/>
            </w:rPr>
          </w:rPrChange>
        </w:rPr>
        <w:t>Zhang et al.</w:t>
      </w:r>
      <w:r>
        <w:t xml:space="preserve"> 2018 (F. Zhang et al. 2018) and </w:t>
      </w:r>
      <w:r w:rsidRPr="00075541">
        <w:rPr>
          <w:rPrChange w:id="1310" w:author="Diane Pulvino" w:date="2022-04-10T07:06:00Z">
            <w:rPr>
              <w:i/>
            </w:rPr>
          </w:rPrChange>
        </w:rPr>
        <w:t>Zhang et al</w:t>
      </w:r>
      <w:r>
        <w:rPr>
          <w:i/>
        </w:rPr>
        <w:t>.</w:t>
      </w:r>
      <w:r>
        <w:t xml:space="preserve"> 2020 (F. Zhang et al. 2020). </w:t>
      </w:r>
      <w:del w:id="1311" w:author="Diane Pulvino" w:date="2022-04-10T07:07:00Z">
        <w:r w:rsidDel="00075541">
          <w:delText>On the one hand, t</w:delText>
        </w:r>
      </w:del>
      <w:ins w:id="1312" w:author="Diane Pulvino" w:date="2022-04-10T07:07:00Z">
        <w:r w:rsidR="00075541">
          <w:t>T</w:t>
        </w:r>
      </w:ins>
      <w:r>
        <w:t xml:space="preserve">here is a certain deviation in the latent space between the generative </w:t>
      </w:r>
      <w:del w:id="1313" w:author="Diane Pulvino" w:date="2022-04-10T07:07:00Z">
        <w:r w:rsidDel="00075541">
          <w:delText>images and the</w:delText>
        </w:r>
      </w:del>
      <w:ins w:id="1314" w:author="Diane Pulvino" w:date="2022-04-10T07:07:00Z">
        <w:r w:rsidR="00075541">
          <w:t>and</w:t>
        </w:r>
      </w:ins>
      <w:r>
        <w:t xml:space="preserve"> original images, which </w:t>
      </w:r>
      <w:del w:id="1315" w:author="Diane Pulvino" w:date="2022-04-10T07:07:00Z">
        <w:r w:rsidDel="00075541">
          <w:delText>probably is</w:delText>
        </w:r>
      </w:del>
      <w:ins w:id="1316" w:author="Diane Pulvino" w:date="2022-04-10T07:07:00Z">
        <w:r w:rsidR="00075541">
          <w:t>is likely</w:t>
        </w:r>
      </w:ins>
      <w:r>
        <w:t xml:space="preserve"> fitted by </w:t>
      </w:r>
      <w:commentRangeStart w:id="1317"/>
      <w:r>
        <w:t>the model.</w:t>
      </w:r>
      <w:del w:id="1318" w:author="Diane Pulvino" w:date="2022-04-10T07:10:00Z">
        <w:r w:rsidDel="00075541">
          <w:delText xml:space="preserve"> On the other hand</w:delText>
        </w:r>
      </w:del>
      <w:ins w:id="1319" w:author="Diane Pulvino" w:date="2022-04-10T07:10:00Z">
        <w:r w:rsidR="00075541">
          <w:t xml:space="preserve"> However</w:t>
        </w:r>
      </w:ins>
      <w:r>
        <w:t xml:space="preserve">, </w:t>
      </w:r>
      <w:del w:id="1320" w:author="Diane Pulvino" w:date="2022-04-10T07:10:00Z">
        <w:r w:rsidDel="00075541">
          <w:delText xml:space="preserve">the </w:delText>
        </w:r>
      </w:del>
      <w:ins w:id="1321" w:author="Diane Pulvino" w:date="2022-04-10T07:10:00Z">
        <w:r w:rsidR="00075541">
          <w:t xml:space="preserve">generation-based </w:t>
        </w:r>
      </w:ins>
      <w:r>
        <w:t>method</w:t>
      </w:r>
      <w:ins w:id="1322" w:author="Diane Pulvino" w:date="2022-04-10T07:10:00Z">
        <w:r w:rsidR="00075541">
          <w:t>s</w:t>
        </w:r>
      </w:ins>
      <w:r>
        <w:t xml:space="preserve"> </w:t>
      </w:r>
      <w:commentRangeEnd w:id="1317"/>
      <w:r w:rsidR="00075541">
        <w:rPr>
          <w:rStyle w:val="CommentReference"/>
        </w:rPr>
        <w:commentReference w:id="1317"/>
      </w:r>
      <w:del w:id="1323" w:author="Diane Pulvino" w:date="2022-04-10T07:10:00Z">
        <w:r w:rsidDel="00075541">
          <w:delText xml:space="preserve">relies </w:delText>
        </w:r>
      </w:del>
      <w:ins w:id="1324" w:author="Diane Pulvino" w:date="2022-04-10T07:10:00Z">
        <w:r w:rsidR="00075541">
          <w:t xml:space="preserve">rely </w:t>
        </w:r>
      </w:ins>
      <w:r>
        <w:t xml:space="preserve">on </w:t>
      </w:r>
      <w:del w:id="1325" w:author="Diane Pulvino" w:date="2022-04-10T07:10:00Z">
        <w:r w:rsidDel="00075541">
          <w:delText xml:space="preserve">a </w:delText>
        </w:r>
      </w:del>
      <w:r>
        <w:t xml:space="preserve">large </w:t>
      </w:r>
      <w:r>
        <w:lastRenderedPageBreak/>
        <w:t>number</w:t>
      </w:r>
      <w:ins w:id="1326" w:author="Diane Pulvino" w:date="2022-04-10T07:10:00Z">
        <w:r w:rsidR="00075541">
          <w:t>s</w:t>
        </w:r>
      </w:ins>
      <w:r>
        <w:t xml:space="preserve"> of images for training, which decreases the learning efficiency. Our method </w:t>
      </w:r>
      <w:del w:id="1327" w:author="Diane Pulvino" w:date="2022-04-10T07:10:00Z">
        <w:r w:rsidDel="00075541">
          <w:delText xml:space="preserve">just </w:delText>
        </w:r>
      </w:del>
      <w:r>
        <w:t xml:space="preserve">uses </w:t>
      </w:r>
      <w:del w:id="1328" w:author="Diane Pulvino" w:date="2022-04-10T07:12:00Z">
        <w:r w:rsidDel="00A64500">
          <w:delText xml:space="preserve">several </w:delText>
        </w:r>
      </w:del>
      <w:r>
        <w:t>expression texts</w:t>
      </w:r>
      <w:del w:id="1329" w:author="Diane Pulvino" w:date="2022-04-10T07:10:00Z">
        <w:r w:rsidDel="00075541">
          <w:delText>, they guide the model</w:delText>
        </w:r>
      </w:del>
      <w:r>
        <w:t xml:space="preserve"> to focus on the crucial regions. </w:t>
      </w:r>
      <w:ins w:id="1330" w:author="Diane Pulvino" w:date="2022-04-10T07:11:00Z">
        <w:r w:rsidR="00075541">
          <w:t xml:space="preserve">It also uses </w:t>
        </w:r>
      </w:ins>
      <w:del w:id="1331" w:author="Diane Pulvino" w:date="2022-04-10T07:11:00Z">
        <w:r w:rsidDel="00075541">
          <w:delText>Besides t</w:delText>
        </w:r>
      </w:del>
      <w:ins w:id="1332" w:author="Diane Pulvino" w:date="2022-04-10T07:11:00Z">
        <w:r w:rsidR="00075541">
          <w:t>t</w:t>
        </w:r>
      </w:ins>
      <w:r>
        <w:t xml:space="preserve">he pose features </w:t>
      </w:r>
      <w:del w:id="1333" w:author="Diane Pulvino" w:date="2022-04-10T07:11:00Z">
        <w:r w:rsidDel="00075541">
          <w:delText xml:space="preserve">are also </w:delText>
        </w:r>
      </w:del>
      <w:r>
        <w:t>as prior knowledge to</w:t>
      </w:r>
      <w:del w:id="1334" w:author="Diane Pulvino" w:date="2022-04-10T07:12:00Z">
        <w:r w:rsidDel="00A64500">
          <w:delText xml:space="preserve"> </w:delText>
        </w:r>
      </w:del>
      <w:del w:id="1335" w:author="Diane Pulvino" w:date="2022-04-10T07:11:00Z">
        <w:r w:rsidDel="00075541">
          <w:delText>make the model adapting to</w:delText>
        </w:r>
      </w:del>
      <w:ins w:id="1336" w:author="Diane Pulvino" w:date="2022-04-10T07:11:00Z">
        <w:r w:rsidR="00075541">
          <w:t xml:space="preserve"> adapt to</w:t>
        </w:r>
      </w:ins>
      <w:r>
        <w:t xml:space="preserve"> pose variety.</w:t>
      </w:r>
    </w:p>
    <w:p w14:paraId="383D7F8A" w14:textId="58C64C9C" w:rsidR="00B67AA2" w:rsidRDefault="00C16834">
      <w:pPr>
        <w:pStyle w:val="BodyText"/>
      </w:pPr>
      <w:r>
        <w:t xml:space="preserve">The proposed method is </w:t>
      </w:r>
      <w:del w:id="1337" w:author="Diane Pulvino" w:date="2022-04-10T07:12:00Z">
        <w:r w:rsidDel="00A64500">
          <w:delText xml:space="preserve">also </w:delText>
        </w:r>
      </w:del>
      <w:r>
        <w:t>superior to normalization-based methods</w:t>
      </w:r>
      <w:ins w:id="1338" w:author="Diane Pulvino" w:date="2022-04-10T08:59:00Z">
        <w:r w:rsidR="00C810B7">
          <w:t xml:space="preserve"> by</w:t>
        </w:r>
      </w:ins>
      <w:r>
        <w:t xml:space="preserve"> </w:t>
      </w:r>
      <w:r w:rsidRPr="00A64500">
        <w:rPr>
          <w:rPrChange w:id="1339" w:author="Diane Pulvino" w:date="2022-04-10T07:12:00Z">
            <w:rPr>
              <w:i/>
            </w:rPr>
          </w:rPrChange>
        </w:rPr>
        <w:t>Jampour et al.</w:t>
      </w:r>
      <w:r>
        <w:t xml:space="preserve"> 2017 (Jampour et al. 2017), </w:t>
      </w:r>
      <w:r w:rsidRPr="00A64500">
        <w:rPr>
          <w:rPrChange w:id="1340" w:author="Diane Pulvino" w:date="2022-04-10T07:12:00Z">
            <w:rPr>
              <w:i/>
            </w:rPr>
          </w:rPrChange>
        </w:rPr>
        <w:t>Lai et al.</w:t>
      </w:r>
      <w:r>
        <w:t xml:space="preserve"> 2018 (Y.-H. Lai and Lai 2018)</w:t>
      </w:r>
      <w:ins w:id="1341" w:author="Diane Pulvino" w:date="2022-04-10T07:12:00Z">
        <w:r w:rsidR="00A64500">
          <w:t>,</w:t>
        </w:r>
      </w:ins>
      <w:r>
        <w:t xml:space="preserve"> and </w:t>
      </w:r>
      <w:r w:rsidRPr="00A64500">
        <w:rPr>
          <w:rPrChange w:id="1342" w:author="Diane Pulvino" w:date="2022-04-10T07:13:00Z">
            <w:rPr>
              <w:i/>
            </w:rPr>
          </w:rPrChange>
        </w:rPr>
        <w:t>Zhang et al</w:t>
      </w:r>
      <w:r>
        <w:rPr>
          <w:i/>
        </w:rPr>
        <w:t>.</w:t>
      </w:r>
      <w:r>
        <w:t xml:space="preserve"> 2021 (F. Zhang, Xu, and Xu 2021). These methods</w:t>
      </w:r>
      <w:ins w:id="1343" w:author="Diane Pulvino" w:date="2022-04-10T07:13:00Z">
        <w:r w:rsidR="00A64500">
          <w:t xml:space="preserve"> </w:t>
        </w:r>
      </w:ins>
      <w:del w:id="1344" w:author="Diane Pulvino" w:date="2022-04-10T07:13:00Z">
        <w:r w:rsidDel="00A64500">
          <w:delText xml:space="preserve"> </w:delText>
        </w:r>
      </w:del>
      <w:r>
        <w:t>attempt to</w:t>
      </w:r>
      <w:ins w:id="1345" w:author="Diane Pulvino" w:date="2022-04-10T07:13:00Z">
        <w:r w:rsidR="00A64500">
          <w:t xml:space="preserve"> either</w:t>
        </w:r>
      </w:ins>
      <w:r>
        <w:t xml:space="preserve"> reconstruct</w:t>
      </w:r>
      <w:ins w:id="1346" w:author="Diane Pulvino" w:date="2022-04-10T07:13:00Z">
        <w:r w:rsidR="00A64500">
          <w:t xml:space="preserve"> a</w:t>
        </w:r>
      </w:ins>
      <w:r>
        <w:t xml:space="preserve"> corresponding frontal facial image through GAN</w:t>
      </w:r>
      <w:del w:id="1347" w:author="Diane Pulvino" w:date="2022-04-10T07:13:00Z">
        <w:r w:rsidDel="00A64500">
          <w:delText>,</w:delText>
        </w:r>
      </w:del>
      <w:r>
        <w:t xml:space="preserve"> or transform </w:t>
      </w:r>
      <w:ins w:id="1348" w:author="Diane Pulvino" w:date="2022-04-10T07:13:00Z">
        <w:r w:rsidR="00A64500">
          <w:t xml:space="preserve">the </w:t>
        </w:r>
      </w:ins>
      <w:r>
        <w:t xml:space="preserve">feature to the state of </w:t>
      </w:r>
      <w:ins w:id="1349" w:author="Diane Pulvino" w:date="2022-04-10T09:00:00Z">
        <w:r w:rsidR="00C810B7">
          <w:t xml:space="preserve">the </w:t>
        </w:r>
      </w:ins>
      <w:r>
        <w:t>frontal face</w:t>
      </w:r>
      <w:del w:id="1350" w:author="Diane Pulvino" w:date="2022-04-10T07:13:00Z">
        <w:r w:rsidDel="00A64500">
          <w:delText xml:space="preserve">, </w:delText>
        </w:r>
      </w:del>
      <w:ins w:id="1351" w:author="Diane Pulvino" w:date="2022-04-10T07:13:00Z">
        <w:r w:rsidR="00A64500">
          <w:t xml:space="preserve">. </w:t>
        </w:r>
      </w:ins>
      <w:del w:id="1352" w:author="Diane Pulvino" w:date="2022-04-10T07:14:00Z">
        <w:r w:rsidDel="00A64500">
          <w:delText xml:space="preserve">they </w:delText>
        </w:r>
      </w:del>
      <w:ins w:id="1353" w:author="Diane Pulvino" w:date="2022-04-10T07:14:00Z">
        <w:r w:rsidR="00A64500">
          <w:t xml:space="preserve">They </w:t>
        </w:r>
      </w:ins>
      <w:del w:id="1354" w:author="Diane Pulvino" w:date="2022-04-10T07:14:00Z">
        <w:r w:rsidDel="00A64500">
          <w:delText>also need</w:delText>
        </w:r>
      </w:del>
      <w:ins w:id="1355" w:author="Diane Pulvino" w:date="2022-04-10T07:14:00Z">
        <w:r w:rsidR="00A64500">
          <w:t>require</w:t>
        </w:r>
      </w:ins>
      <w:r>
        <w:t xml:space="preserve"> paired images</w:t>
      </w:r>
      <w:del w:id="1356" w:author="Diane Pulvino" w:date="2022-04-10T07:14:00Z">
        <w:r w:rsidDel="00A64500">
          <w:delText xml:space="preserve">. </w:delText>
        </w:r>
      </w:del>
      <w:ins w:id="1357" w:author="Diane Pulvino" w:date="2022-04-10T07:14:00Z">
        <w:r w:rsidR="00A64500">
          <w:t>, and the deformation of poses in 2D images yields a poor fit at the image and feature levels.</w:t>
        </w:r>
      </w:ins>
      <w:del w:id="1358" w:author="Diane Pulvino" w:date="2022-04-10T07:14:00Z">
        <w:r w:rsidDel="00A64500">
          <w:delText>While the deformation due to pose in 2D images is difficult to fit well neither in image level nor feature level.</w:delText>
        </w:r>
      </w:del>
      <w:r>
        <w:t xml:space="preserve"> Our method introduces </w:t>
      </w:r>
      <w:del w:id="1359" w:author="Diane Pulvino" w:date="2022-04-10T07:14:00Z">
        <w:r w:rsidDel="00A64500">
          <w:delText xml:space="preserve">the </w:delText>
        </w:r>
      </w:del>
      <w:r>
        <w:t>pose features</w:t>
      </w:r>
      <w:del w:id="1360" w:author="Diane Pulvino" w:date="2022-04-10T07:14:00Z">
        <w:r w:rsidDel="00A64500">
          <w:delText xml:space="preserve">, </w:delText>
        </w:r>
      </w:del>
      <w:ins w:id="1361" w:author="Diane Pulvino" w:date="2022-04-10T09:00:00Z">
        <w:r w:rsidR="00C810B7">
          <w:t>.</w:t>
        </w:r>
      </w:ins>
      <w:ins w:id="1362" w:author="Diane Pulvino" w:date="2022-04-10T07:14:00Z">
        <w:r w:rsidR="00A64500">
          <w:t xml:space="preserve"> </w:t>
        </w:r>
      </w:ins>
      <w:del w:id="1363" w:author="Diane Pulvino" w:date="2022-04-10T09:00:00Z">
        <w:r w:rsidDel="00C810B7">
          <w:delText xml:space="preserve">although </w:delText>
        </w:r>
      </w:del>
      <w:ins w:id="1364" w:author="Diane Pulvino" w:date="2022-04-10T09:00:00Z">
        <w:r w:rsidR="00C810B7">
          <w:t>A</w:t>
        </w:r>
        <w:r w:rsidR="00C810B7">
          <w:t xml:space="preserve">lthough </w:t>
        </w:r>
      </w:ins>
      <w:r>
        <w:t xml:space="preserve">the final feature contains both pose and expression information, </w:t>
      </w:r>
      <w:del w:id="1365" w:author="Diane Pulvino" w:date="2022-04-10T07:15:00Z">
        <w:r w:rsidDel="00A64500">
          <w:delText xml:space="preserve">it avoids the </w:delText>
        </w:r>
      </w:del>
      <w:r>
        <w:t>distortion of expression information caused by forcibly changing pose information</w:t>
      </w:r>
      <w:ins w:id="1366" w:author="Diane Pulvino" w:date="2022-04-10T07:15:00Z">
        <w:r w:rsidR="00A64500">
          <w:t xml:space="preserve"> is avoided</w:t>
        </w:r>
      </w:ins>
      <w:r>
        <w:t>.</w:t>
      </w:r>
    </w:p>
    <w:p w14:paraId="2A5294B8" w14:textId="36EC87BE" w:rsidR="00B67AA2" w:rsidRDefault="00C16834">
      <w:pPr>
        <w:pStyle w:val="BodyText"/>
      </w:pPr>
      <w:r>
        <w:t>The proposed method also obtains superior results compared to adversary-based method</w:t>
      </w:r>
      <w:del w:id="1367" w:author="Diane Pulvino" w:date="2022-04-10T07:15:00Z">
        <w:r w:rsidDel="00A64500">
          <w:delText>s</w:delText>
        </w:r>
      </w:del>
      <w:r>
        <w:t xml:space="preserve"> </w:t>
      </w:r>
      <w:r w:rsidRPr="00A64500">
        <w:rPr>
          <w:rPrChange w:id="1368" w:author="Diane Pulvino" w:date="2022-04-10T07:15:00Z">
            <w:rPr>
              <w:i/>
            </w:rPr>
          </w:rPrChange>
        </w:rPr>
        <w:t>Wang et al.</w:t>
      </w:r>
      <w:r>
        <w:t xml:space="preserve"> 2019 (C. Wang, Wang, and Liang 2019). </w:t>
      </w:r>
      <w:del w:id="1369" w:author="Diane Pulvino" w:date="2022-04-10T07:15:00Z">
        <w:r w:rsidDel="00A64500">
          <w:delText xml:space="preserve">These </w:delText>
        </w:r>
      </w:del>
      <w:ins w:id="1370" w:author="Diane Pulvino" w:date="2022-04-10T07:15:00Z">
        <w:r w:rsidR="00A64500">
          <w:t xml:space="preserve">This </w:t>
        </w:r>
      </w:ins>
      <w:r>
        <w:t>method</w:t>
      </w:r>
      <w:del w:id="1371" w:author="Diane Pulvino" w:date="2022-04-10T07:15:00Z">
        <w:r w:rsidDel="00A64500">
          <w:delText>s</w:delText>
        </w:r>
      </w:del>
      <w:r>
        <w:t xml:space="preserve"> aims to extract pose-invariant</w:t>
      </w:r>
      <w:ins w:id="1372" w:author="Diane Pulvino" w:date="2022-04-10T07:15:00Z">
        <w:r w:rsidR="00A64500">
          <w:t xml:space="preserve"> </w:t>
        </w:r>
      </w:ins>
      <w:del w:id="1373" w:author="Diane Pulvino" w:date="2022-04-10T07:15:00Z">
        <w:r w:rsidDel="00A64500">
          <w:delText xml:space="preserve"> </w:delText>
        </w:r>
      </w:del>
      <w:r>
        <w:t>feature</w:t>
      </w:r>
      <w:ins w:id="1374" w:author="Diane Pulvino" w:date="2022-04-10T07:15:00Z">
        <w:r w:rsidR="00A64500">
          <w:t>s</w:t>
        </w:r>
      </w:ins>
      <w:r>
        <w:t xml:space="preserve">. </w:t>
      </w:r>
      <w:ins w:id="1375" w:author="Diane Pulvino" w:date="2022-04-10T07:16:00Z">
        <w:r w:rsidR="00A64500">
          <w:t>This is challenging since in 2D images,</w:t>
        </w:r>
      </w:ins>
      <w:del w:id="1376" w:author="Diane Pulvino" w:date="2022-04-10T07:16:00Z">
        <w:r w:rsidDel="00A64500">
          <w:delText>While</w:delText>
        </w:r>
      </w:del>
      <w:r>
        <w:t xml:space="preserve"> pose and expression couple with each other in </w:t>
      </w:r>
      <w:del w:id="1377" w:author="Diane Pulvino" w:date="2022-04-10T07:16:00Z">
        <w:r w:rsidDel="00A64500">
          <w:delText xml:space="preserve">2D images in </w:delText>
        </w:r>
      </w:del>
      <w:r>
        <w:t>a complex non</w:t>
      </w:r>
      <w:del w:id="1378" w:author="Diane Pulvino" w:date="2022-04-10T07:16:00Z">
        <w:r w:rsidDel="00A64500">
          <w:delText>-</w:delText>
        </w:r>
      </w:del>
      <w:r>
        <w:t>linear</w:t>
      </w:r>
      <w:del w:id="1379" w:author="Diane Pulvino" w:date="2022-04-10T07:16:00Z">
        <w:r w:rsidDel="00A64500">
          <w:delText>ly</w:delText>
        </w:r>
      </w:del>
      <w:r>
        <w:t xml:space="preserve"> </w:t>
      </w:r>
      <w:del w:id="1380" w:author="Diane Pulvino" w:date="2022-04-10T09:00:00Z">
        <w:r w:rsidDel="00C810B7">
          <w:delText>mode</w:delText>
        </w:r>
      </w:del>
      <w:ins w:id="1381" w:author="Diane Pulvino" w:date="2022-04-10T09:00:00Z">
        <w:r w:rsidR="00C810B7">
          <w:t>m</w:t>
        </w:r>
        <w:r w:rsidR="00C810B7">
          <w:t>anner</w:t>
        </w:r>
      </w:ins>
      <w:del w:id="1382" w:author="Diane Pulvino" w:date="2022-04-10T07:16:00Z">
        <w:r w:rsidDel="00A64500">
          <w:delText>, which is still challenging</w:delText>
        </w:r>
      </w:del>
      <w:r>
        <w:t>.</w:t>
      </w:r>
    </w:p>
    <w:p w14:paraId="3D202A8A" w14:textId="4D1F88EB" w:rsidR="00B67AA2" w:rsidRDefault="00C16834">
      <w:pPr>
        <w:pStyle w:val="BodyText"/>
      </w:pPr>
      <w:r>
        <w:t>Furthermore, the proposed method achieves better performance than subspace-based method</w:t>
      </w:r>
      <w:ins w:id="1383" w:author="Diane Pulvino" w:date="2022-04-10T07:17:00Z">
        <w:r w:rsidR="00A64500">
          <w:t>s</w:t>
        </w:r>
      </w:ins>
      <w:r>
        <w:t xml:space="preserve"> such as </w:t>
      </w:r>
      <w:r w:rsidRPr="00A64500">
        <w:rPr>
          <w:rPrChange w:id="1384" w:author="Diane Pulvino" w:date="2022-04-10T07:17:00Z">
            <w:rPr>
              <w:i/>
            </w:rPr>
          </w:rPrChange>
        </w:rPr>
        <w:t>Eleftheriadis et al.</w:t>
      </w:r>
      <w:r w:rsidRPr="00A64500">
        <w:rPr>
          <w:rPrChange w:id="1385" w:author="Diane Pulvino" w:date="2022-04-10T07:17:00Z">
            <w:rPr/>
          </w:rPrChange>
        </w:rPr>
        <w:t xml:space="preserve"> 2014</w:t>
      </w:r>
      <w:r>
        <w:t xml:space="preserve"> (Eleftheriadis, Rudovic, and Pantic 2014), </w:t>
      </w:r>
      <w:r w:rsidRPr="00A64500">
        <w:rPr>
          <w:rPrChange w:id="1386" w:author="Diane Pulvino" w:date="2022-04-10T07:17:00Z">
            <w:rPr>
              <w:i/>
            </w:rPr>
          </w:rPrChange>
        </w:rPr>
        <w:t>Zhang et al.</w:t>
      </w:r>
      <w:r w:rsidRPr="00A64500">
        <w:rPr>
          <w:rPrChange w:id="1387" w:author="Diane Pulvino" w:date="2022-04-10T07:17:00Z">
            <w:rPr/>
          </w:rPrChange>
        </w:rPr>
        <w:t xml:space="preserve"> 2</w:t>
      </w:r>
      <w:r>
        <w:t>016 (T. Zhang et al. 2016)</w:t>
      </w:r>
      <w:ins w:id="1388" w:author="Diane Pulvino" w:date="2022-04-10T07:18:00Z">
        <w:r w:rsidR="00A64500">
          <w:t>,</w:t>
        </w:r>
      </w:ins>
      <w:r>
        <w:t xml:space="preserve"> and </w:t>
      </w:r>
      <w:r w:rsidRPr="00A64500">
        <w:rPr>
          <w:rPrChange w:id="1389" w:author="Diane Pulvino" w:date="2022-04-10T07:18:00Z">
            <w:rPr>
              <w:i/>
            </w:rPr>
          </w:rPrChange>
        </w:rPr>
        <w:t>Liu et al.</w:t>
      </w:r>
      <w:r w:rsidRPr="00A64500">
        <w:rPr>
          <w:rPrChange w:id="1390" w:author="Diane Pulvino" w:date="2022-04-10T07:18:00Z">
            <w:rPr/>
          </w:rPrChange>
        </w:rPr>
        <w:t xml:space="preserve"> 202</w:t>
      </w:r>
      <w:r>
        <w:t xml:space="preserve">1 (Liu et al. 2021). These methods </w:t>
      </w:r>
      <w:del w:id="1391" w:author="Diane Pulvino" w:date="2022-04-10T07:18:00Z">
        <w:r w:rsidDel="00A64500">
          <w:delText>always e</w:delText>
        </w:r>
      </w:del>
      <w:ins w:id="1392" w:author="Diane Pulvino" w:date="2022-04-10T07:18:00Z">
        <w:r w:rsidR="00A64500">
          <w:t>first e</w:t>
        </w:r>
      </w:ins>
      <w:r>
        <w:t>xtract hand-craft</w:t>
      </w:r>
      <w:ins w:id="1393" w:author="Diane Pulvino" w:date="2022-04-10T07:18:00Z">
        <w:r w:rsidR="00A64500">
          <w:t>ed</w:t>
        </w:r>
      </w:ins>
      <w:r>
        <w:t xml:space="preserve"> feature</w:t>
      </w:r>
      <w:ins w:id="1394" w:author="Diane Pulvino" w:date="2022-04-10T07:18:00Z">
        <w:r w:rsidR="00A64500">
          <w:t>s</w:t>
        </w:r>
      </w:ins>
      <w:r>
        <w:t xml:space="preserve"> </w:t>
      </w:r>
      <w:ins w:id="1395" w:author="Diane Pulvino" w:date="2022-04-10T07:18:00Z">
        <w:r w:rsidR="00A64500">
          <w:t>a</w:t>
        </w:r>
      </w:ins>
      <w:del w:id="1396" w:author="Diane Pulvino" w:date="2022-04-10T07:18:00Z">
        <w:r w:rsidDel="00A64500">
          <w:delText>firstly a</w:delText>
        </w:r>
      </w:del>
      <w:r>
        <w:t xml:space="preserve">nd then map </w:t>
      </w:r>
      <w:ins w:id="1397" w:author="Diane Pulvino" w:date="2022-04-10T07:18:00Z">
        <w:r w:rsidR="00A64500">
          <w:t>them</w:t>
        </w:r>
      </w:ins>
      <w:del w:id="1398" w:author="Diane Pulvino" w:date="2022-04-10T07:18:00Z">
        <w:r w:rsidDel="00A64500">
          <w:delText>it</w:delText>
        </w:r>
      </w:del>
      <w:r>
        <w:t xml:space="preserve"> to </w:t>
      </w:r>
      <w:ins w:id="1399" w:author="Diane Pulvino" w:date="2022-04-10T07:18:00Z">
        <w:r w:rsidR="00A64500">
          <w:t xml:space="preserve">a </w:t>
        </w:r>
      </w:ins>
      <w:r>
        <w:t>common subspace</w:t>
      </w:r>
      <w:del w:id="1400" w:author="Diane Pulvino" w:date="2022-04-10T07:18:00Z">
        <w:r w:rsidDel="00A64500">
          <w:delText xml:space="preserve">, </w:delText>
        </w:r>
      </w:del>
      <w:ins w:id="1401" w:author="Diane Pulvino" w:date="2022-04-10T07:18:00Z">
        <w:r w:rsidR="00A64500">
          <w:t xml:space="preserve">. </w:t>
        </w:r>
      </w:ins>
      <w:del w:id="1402" w:author="Diane Pulvino" w:date="2022-04-10T07:18:00Z">
        <w:r w:rsidDel="00A64500">
          <w:delText xml:space="preserve">our </w:delText>
        </w:r>
      </w:del>
      <w:ins w:id="1403" w:author="Diane Pulvino" w:date="2022-04-10T07:18:00Z">
        <w:r w:rsidR="00A64500">
          <w:t xml:space="preserve">Our </w:t>
        </w:r>
      </w:ins>
      <w:r>
        <w:t xml:space="preserve">method employs an end-to-end training approach, </w:t>
      </w:r>
      <w:del w:id="1404" w:author="Diane Pulvino" w:date="2022-04-10T07:18:00Z">
        <w:r w:rsidDel="00A64500">
          <w:delText xml:space="preserve">which </w:delText>
        </w:r>
      </w:del>
      <w:r>
        <w:t>ensur</w:t>
      </w:r>
      <w:del w:id="1405" w:author="Diane Pulvino" w:date="2022-04-10T07:18:00Z">
        <w:r w:rsidDel="00A64500">
          <w:delText>es</w:delText>
        </w:r>
      </w:del>
      <w:ins w:id="1406" w:author="Diane Pulvino" w:date="2022-04-10T07:18:00Z">
        <w:r w:rsidR="00A64500">
          <w:t>ing that</w:t>
        </w:r>
      </w:ins>
      <w:r>
        <w:t xml:space="preserve"> the model eventually reaches a consistent optimum</w:t>
      </w:r>
      <w:ins w:id="1407" w:author="Diane Pulvino" w:date="2022-04-10T07:18:00Z">
        <w:r w:rsidR="00A64500">
          <w:t xml:space="preserve"> output</w:t>
        </w:r>
      </w:ins>
      <w:r>
        <w:t>.</w:t>
      </w:r>
    </w:p>
    <w:p w14:paraId="160CC5DB" w14:textId="77777777" w:rsidR="00F816B6" w:rsidRDefault="00F816B6" w:rsidP="00F816B6">
      <w:pPr>
        <w:pStyle w:val="BodyText"/>
        <w:jc w:val="center"/>
      </w:pPr>
      <w:commentRangeStart w:id="1408"/>
      <w:r w:rsidRPr="00F816B6">
        <w:rPr>
          <w:noProof/>
        </w:rPr>
        <w:drawing>
          <wp:inline distT="0" distB="0" distL="0" distR="0" wp14:anchorId="39AB0786" wp14:editId="714C8475">
            <wp:extent cx="5803773" cy="22688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1249" cy="2279581"/>
                    </a:xfrm>
                    <a:prstGeom prst="rect">
                      <a:avLst/>
                    </a:prstGeom>
                  </pic:spPr>
                </pic:pic>
              </a:graphicData>
            </a:graphic>
          </wp:inline>
        </w:drawing>
      </w:r>
      <w:commentRangeEnd w:id="1408"/>
      <w:r w:rsidR="00A64500">
        <w:rPr>
          <w:rStyle w:val="CommentReference"/>
        </w:rPr>
        <w:commentReference w:id="1408"/>
      </w:r>
    </w:p>
    <w:p w14:paraId="030F0E3F" w14:textId="77777777" w:rsidR="00B67AA2" w:rsidRDefault="00C16834">
      <w:pPr>
        <w:pStyle w:val="Heading1"/>
      </w:pPr>
      <w:bookmarkStart w:id="1409" w:name="conclusion"/>
      <w:bookmarkEnd w:id="1409"/>
      <w:r>
        <w:t>CONCLUSION</w:t>
      </w:r>
    </w:p>
    <w:p w14:paraId="73A23663" w14:textId="20B218AB" w:rsidR="00B67AA2" w:rsidRDefault="00C16834">
      <w:pPr>
        <w:pStyle w:val="FirstParagraph"/>
      </w:pPr>
      <w:del w:id="1410" w:author="Diane Pulvino" w:date="2022-04-10T07:20:00Z">
        <w:r w:rsidDel="00A64500">
          <w:delText>In this paper, we proposed a</w:delText>
        </w:r>
      </w:del>
      <w:ins w:id="1411" w:author="Diane Pulvino" w:date="2022-04-10T07:20:00Z">
        <w:r w:rsidR="00A64500">
          <w:t>This paper proposes a</w:t>
        </w:r>
      </w:ins>
      <w:r>
        <w:t xml:space="preserve"> </w:t>
      </w:r>
      <w:ins w:id="1412" w:author="Diane Pulvino" w:date="2022-04-10T07:20:00Z">
        <w:r w:rsidR="00A64500">
          <w:t xml:space="preserve">facial expression recognition </w:t>
        </w:r>
      </w:ins>
      <w:del w:id="1413" w:author="Diane Pulvino" w:date="2022-04-10T07:20:00Z">
        <w:r w:rsidDel="00A64500">
          <w:delText xml:space="preserve">text-assistant pose-aware </w:delText>
        </w:r>
      </w:del>
      <w:r>
        <w:t xml:space="preserve">method that </w:t>
      </w:r>
      <w:del w:id="1414" w:author="Diane Pulvino" w:date="2022-04-10T07:20:00Z">
        <w:r w:rsidDel="00A64500">
          <w:delText>make use of the guidance of the</w:delText>
        </w:r>
      </w:del>
      <w:ins w:id="1415" w:author="Diane Pulvino" w:date="2022-04-10T07:20:00Z">
        <w:r w:rsidR="00A64500">
          <w:t>leverages</w:t>
        </w:r>
      </w:ins>
      <w:r>
        <w:t xml:space="preserve"> pose features and</w:t>
      </w:r>
      <w:del w:id="1416" w:author="Diane Pulvino" w:date="2022-04-10T07:20:00Z">
        <w:r w:rsidDel="00A64500">
          <w:delText xml:space="preserve"> the</w:delText>
        </w:r>
      </w:del>
      <w:r>
        <w:t xml:space="preserve"> expression texts for pose and expression classification</w:t>
      </w:r>
      <w:del w:id="1417" w:author="Diane Pulvino" w:date="2022-04-10T07:21:00Z">
        <w:r w:rsidDel="00A64500">
          <w:delText xml:space="preserve"> simultaneously</w:delText>
        </w:r>
      </w:del>
      <w:r>
        <w:t>. Specifically, the training is divided into two steps</w:t>
      </w:r>
      <w:del w:id="1418" w:author="Diane Pulvino" w:date="2022-04-10T07:21:00Z">
        <w:r w:rsidDel="00A64500">
          <w:delText xml:space="preserve">: </w:delText>
        </w:r>
      </w:del>
      <w:ins w:id="1419" w:author="Diane Pulvino" w:date="2022-04-10T07:21:00Z">
        <w:r w:rsidR="00A64500">
          <w:t xml:space="preserve">. </w:t>
        </w:r>
      </w:ins>
      <w:del w:id="1420" w:author="Diane Pulvino" w:date="2022-04-10T07:21:00Z">
        <w:r w:rsidDel="00A64500">
          <w:delText>first</w:delText>
        </w:r>
      </w:del>
      <w:ins w:id="1421" w:author="Diane Pulvino" w:date="2022-04-10T07:21:00Z">
        <w:r w:rsidR="00A64500">
          <w:t>First</w:t>
        </w:r>
      </w:ins>
      <w:r>
        <w:t>, the pose feature</w:t>
      </w:r>
      <w:ins w:id="1422" w:author="Diane Pulvino" w:date="2022-04-10T07:21:00Z">
        <w:r w:rsidR="00A64500">
          <w:t xml:space="preserve"> extractor obtains </w:t>
        </w:r>
      </w:ins>
      <w:del w:id="1423" w:author="Diane Pulvino" w:date="2022-04-10T07:21:00Z">
        <w:r w:rsidDel="00A64500">
          <w:delText xml:space="preserve">s are obtained by </w:delText>
        </w:r>
      </w:del>
      <w:r>
        <w:t>the pose feature</w:t>
      </w:r>
      <w:ins w:id="1424" w:author="Diane Pulvino" w:date="2022-04-10T07:21:00Z">
        <w:r w:rsidR="00A64500">
          <w:t>s</w:t>
        </w:r>
      </w:ins>
      <w:r>
        <w:t xml:space="preserve"> </w:t>
      </w:r>
      <w:del w:id="1425" w:author="Diane Pulvino" w:date="2022-04-10T07:21:00Z">
        <w:r w:rsidDel="00A64500">
          <w:delText xml:space="preserve">extractor </w:delText>
        </w:r>
      </w:del>
      <w:r>
        <w:t>as prior knowledge</w:t>
      </w:r>
      <w:del w:id="1426" w:author="Diane Pulvino" w:date="2022-04-10T07:21:00Z">
        <w:r w:rsidDel="00A64500">
          <w:delText>, the correctness has been verified experimentally</w:delText>
        </w:r>
      </w:del>
      <w:r>
        <w:t xml:space="preserve">. </w:t>
      </w:r>
      <w:del w:id="1427" w:author="Diane Pulvino" w:date="2022-04-10T07:21:00Z">
        <w:r w:rsidDel="00A64500">
          <w:delText>Second</w:delText>
        </w:r>
      </w:del>
      <w:ins w:id="1428" w:author="Diane Pulvino" w:date="2022-04-10T07:21:00Z">
        <w:r w:rsidR="00A64500">
          <w:t>Next</w:t>
        </w:r>
      </w:ins>
      <w:r>
        <w:t xml:space="preserve">, </w:t>
      </w:r>
      <w:ins w:id="1429" w:author="Diane Pulvino" w:date="2022-04-10T07:21:00Z">
        <w:r w:rsidR="00A64500">
          <w:t xml:space="preserve">attention maps are generated using the </w:t>
        </w:r>
      </w:ins>
      <w:r>
        <w:t xml:space="preserve">pose </w:t>
      </w:r>
      <w:del w:id="1430" w:author="Diane Pulvino" w:date="2022-04-10T07:22:00Z">
        <w:r w:rsidDel="00A64500">
          <w:delText xml:space="preserve">features </w:delText>
        </w:r>
      </w:del>
      <w:r>
        <w:t xml:space="preserve">and </w:t>
      </w:r>
      <w:del w:id="1431" w:author="Diane Pulvino" w:date="2022-04-10T07:22:00Z">
        <w:r w:rsidDel="00A64500">
          <w:delText xml:space="preserve">the </w:delText>
        </w:r>
      </w:del>
      <w:r>
        <w:t>expression text features obtained by the text feature extractor</w:t>
      </w:r>
      <w:del w:id="1432" w:author="Diane Pulvino" w:date="2022-04-10T07:22:00Z">
        <w:r w:rsidDel="00A64500">
          <w:delText xml:space="preserve"> are utilized to generate attention maps</w:delText>
        </w:r>
      </w:del>
      <w:r>
        <w:t xml:space="preserve">. The </w:t>
      </w:r>
      <w:del w:id="1433" w:author="Diane Pulvino" w:date="2022-04-10T07:22:00Z">
        <w:r w:rsidDel="00985637">
          <w:delText xml:space="preserve">weighted </w:delText>
        </w:r>
      </w:del>
      <w:r>
        <w:t xml:space="preserve">facial image </w:t>
      </w:r>
      <w:commentRangeStart w:id="1434"/>
      <w:r>
        <w:lastRenderedPageBreak/>
        <w:t>feature</w:t>
      </w:r>
      <w:ins w:id="1435" w:author="Diane Pulvino" w:date="2022-04-10T07:22:00Z">
        <w:r w:rsidR="00985637">
          <w:t>s weighted</w:t>
        </w:r>
      </w:ins>
      <w:r>
        <w:t xml:space="preserve"> by the attention maps are utilized for pose and classification. </w:t>
      </w:r>
      <w:del w:id="1436" w:author="Diane Pulvino" w:date="2022-04-10T07:23:00Z">
        <w:r w:rsidDel="0038084F">
          <w:delText>Comparing with</w:delText>
        </w:r>
      </w:del>
      <w:ins w:id="1437" w:author="Diane Pulvino" w:date="2022-04-10T07:23:00Z">
        <w:r w:rsidR="0038084F">
          <w:t>Rather than using</w:t>
        </w:r>
      </w:ins>
      <w:r>
        <w:t xml:space="preserve"> homogeneous-modality attention, we adopt cross-modality</w:t>
      </w:r>
      <w:ins w:id="1438" w:author="Diane Pulvino" w:date="2022-04-10T07:23:00Z">
        <w:r w:rsidR="0038084F">
          <w:t xml:space="preserve"> attention</w:t>
        </w:r>
      </w:ins>
      <w:r>
        <w:t xml:space="preserve"> to make ful</w:t>
      </w:r>
      <w:ins w:id="1439" w:author="Diane Pulvino" w:date="2022-04-10T07:26:00Z">
        <w:r w:rsidR="00CF43F1">
          <w:t>l</w:t>
        </w:r>
      </w:ins>
      <w:del w:id="1440" w:author="Diane Pulvino" w:date="2022-04-10T07:23:00Z">
        <w:r w:rsidDel="0038084F">
          <w:delText>ly</w:delText>
        </w:r>
      </w:del>
      <w:r>
        <w:t xml:space="preserve"> use of semantic information from </w:t>
      </w:r>
      <w:del w:id="1441" w:author="Diane Pulvino" w:date="2022-04-10T07:26:00Z">
        <w:r w:rsidDel="00CF43F1">
          <w:delText xml:space="preserve">the </w:delText>
        </w:r>
      </w:del>
      <w:r>
        <w:t xml:space="preserve">expression texts. </w:t>
      </w:r>
      <w:del w:id="1442" w:author="Diane Pulvino" w:date="2022-04-10T07:26:00Z">
        <w:r w:rsidDel="00CF43F1">
          <w:delText>Meanwhile, different from</w:delText>
        </w:r>
      </w:del>
      <w:ins w:id="1443" w:author="Diane Pulvino" w:date="2022-04-10T07:26:00Z">
        <w:r w:rsidR="00CF43F1">
          <w:t>Instead of</w:t>
        </w:r>
      </w:ins>
      <w:r>
        <w:t xml:space="preserve"> eliminating </w:t>
      </w:r>
      <w:del w:id="1444" w:author="Diane Pulvino" w:date="2022-04-10T07:26:00Z">
        <w:r w:rsidDel="00CF43F1">
          <w:delText>the influence of pose</w:delText>
        </w:r>
      </w:del>
      <w:ins w:id="1445" w:author="Diane Pulvino" w:date="2022-04-10T07:26:00Z">
        <w:r w:rsidR="00CF43F1">
          <w:t>pose influence</w:t>
        </w:r>
      </w:ins>
      <w:r>
        <w:t>, our method preserves pose information and recognizes pose and expression simultaneously</w:t>
      </w:r>
      <w:ins w:id="1446" w:author="Diane Pulvino" w:date="2022-04-10T07:26:00Z">
        <w:r w:rsidR="00CF43F1">
          <w:t>.</w:t>
        </w:r>
      </w:ins>
      <w:commentRangeEnd w:id="1434"/>
      <w:ins w:id="1447" w:author="Diane Pulvino" w:date="2022-04-10T07:27:00Z">
        <w:r w:rsidR="00210945">
          <w:rPr>
            <w:rStyle w:val="CommentReference"/>
          </w:rPr>
          <w:commentReference w:id="1434"/>
        </w:r>
      </w:ins>
      <w:del w:id="1448" w:author="Diane Pulvino" w:date="2022-04-10T07:26:00Z">
        <w:r w:rsidDel="00CF43F1">
          <w:delText>, which is more reasonable.</w:delText>
        </w:r>
      </w:del>
    </w:p>
    <w:sectPr w:rsidR="00B67AA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Diane Pulvino" w:date="2022-04-08T20:47:00Z" w:initials="DP">
    <w:p w14:paraId="67FA8B56" w14:textId="77777777" w:rsidR="00282263" w:rsidRDefault="00282263">
      <w:pPr>
        <w:pStyle w:val="CommentText"/>
      </w:pPr>
      <w:r>
        <w:rPr>
          <w:rStyle w:val="CommentReference"/>
        </w:rPr>
        <w:annotationRef/>
      </w:r>
      <w:r>
        <w:t>Not sure what you’re trying to say here</w:t>
      </w:r>
    </w:p>
  </w:comment>
  <w:comment w:id="62" w:author="Diane Pulvino" w:date="2022-04-08T20:49:00Z" w:initials="DP">
    <w:p w14:paraId="6979DB1D" w14:textId="7C449EDE" w:rsidR="00282263" w:rsidRDefault="00282263">
      <w:pPr>
        <w:pStyle w:val="CommentText"/>
      </w:pPr>
      <w:r>
        <w:rPr>
          <w:rStyle w:val="CommentReference"/>
        </w:rPr>
        <w:annotationRef/>
      </w:r>
      <w:r w:rsidR="004356DF">
        <w:t>I would</w:t>
      </w:r>
      <w:r>
        <w:t xml:space="preserve"> change the comma after surprise to a semicolon. Also, change ‘description’ to ‘descriptive.’ Also the words are blue and orange, not red and yellow. </w:t>
      </w:r>
    </w:p>
  </w:comment>
  <w:comment w:id="138" w:author="Diane Pulvino" w:date="2022-04-10T07:40:00Z" w:initials="DP">
    <w:p w14:paraId="0CC07C32" w14:textId="76888A3C" w:rsidR="00282263" w:rsidRDefault="00282263">
      <w:pPr>
        <w:pStyle w:val="CommentText"/>
      </w:pPr>
      <w:r>
        <w:rPr>
          <w:rStyle w:val="CommentReference"/>
        </w:rPr>
        <w:annotationRef/>
      </w:r>
      <w:r>
        <w:t>Transforming what?</w:t>
      </w:r>
    </w:p>
  </w:comment>
  <w:comment w:id="188" w:author="Diane Pulvino" w:date="2022-04-09T06:54:00Z" w:initials="DP">
    <w:p w14:paraId="353C5AC5" w14:textId="38A37734" w:rsidR="00282263" w:rsidRDefault="00282263">
      <w:pPr>
        <w:pStyle w:val="CommentText"/>
      </w:pPr>
      <w:r>
        <w:rPr>
          <w:rStyle w:val="CommentReference"/>
        </w:rPr>
        <w:annotationRef/>
      </w:r>
      <w:r>
        <w:t>Typically if it’s only two authors one would right their names rather than et al., but refer to your journal’s style manual.</w:t>
      </w:r>
    </w:p>
  </w:comment>
  <w:comment w:id="297" w:author="Diane Pulvino" w:date="2022-04-09T08:29:00Z" w:initials="DP">
    <w:p w14:paraId="2918CCC0" w14:textId="4249C734" w:rsidR="00282263" w:rsidRDefault="00282263">
      <w:pPr>
        <w:pStyle w:val="CommentText"/>
      </w:pPr>
      <w:r>
        <w:rPr>
          <w:rStyle w:val="CommentReference"/>
        </w:rPr>
        <w:annotationRef/>
      </w:r>
      <w:r>
        <w:t>All the weaknesses? What weaknesses in particular?</w:t>
      </w:r>
    </w:p>
  </w:comment>
  <w:comment w:id="317" w:author="Diane Pulvino" w:date="2022-04-09T08:32:00Z" w:initials="DP">
    <w:p w14:paraId="4291D1AE" w14:textId="2F526904" w:rsidR="00282263" w:rsidRDefault="00282263">
      <w:pPr>
        <w:pStyle w:val="CommentText"/>
      </w:pPr>
      <w:r>
        <w:rPr>
          <w:rStyle w:val="CommentReference"/>
        </w:rPr>
        <w:annotationRef/>
      </w:r>
      <w:r>
        <w:t xml:space="preserve">Usually if you’re mentioning it in text, you don’t need parentheses around the author. Check your journal’s style guide to make sure. </w:t>
      </w:r>
    </w:p>
  </w:comment>
  <w:comment w:id="417" w:author="Diane Pulvino" w:date="2022-04-09T08:44:00Z" w:initials="DP">
    <w:p w14:paraId="5F6706FC" w14:textId="6A7327CB" w:rsidR="00282263" w:rsidRDefault="00282263">
      <w:pPr>
        <w:pStyle w:val="CommentText"/>
      </w:pPr>
      <w:r>
        <w:rPr>
          <w:rStyle w:val="CommentReference"/>
        </w:rPr>
        <w:annotationRef/>
      </w:r>
      <w:r>
        <w:t>Ten times? Several times? Maybe just say ‘significantly expands the training set’</w:t>
      </w:r>
    </w:p>
  </w:comment>
  <w:comment w:id="418" w:author="Diane Pulvino" w:date="2022-04-09T08:44:00Z" w:initials="DP">
    <w:p w14:paraId="5ECA9526" w14:textId="52B7E4D7" w:rsidR="00282263" w:rsidRDefault="00282263">
      <w:pPr>
        <w:pStyle w:val="CommentText"/>
      </w:pPr>
      <w:r>
        <w:rPr>
          <w:rStyle w:val="CommentReference"/>
        </w:rPr>
        <w:annotationRef/>
      </w:r>
      <w:r>
        <w:t xml:space="preserve">If you have multiple Zhang et al.’s you may want to include the year in the text. Again, check your journal’s style guide. </w:t>
      </w:r>
    </w:p>
  </w:comment>
  <w:comment w:id="486" w:author="Diane Pulvino" w:date="2022-04-09T08:54:00Z" w:initials="DP">
    <w:p w14:paraId="6E1CFF19" w14:textId="236AFDB5" w:rsidR="00282263" w:rsidRDefault="00282263">
      <w:pPr>
        <w:pStyle w:val="CommentText"/>
      </w:pPr>
      <w:r>
        <w:rPr>
          <w:rStyle w:val="CommentReference"/>
        </w:rPr>
        <w:annotationRef/>
      </w:r>
      <w:r>
        <w:t>Which ones don’t? And if they don’t, do they have a different flaw?</w:t>
      </w:r>
    </w:p>
  </w:comment>
  <w:comment w:id="569" w:author="Diane Pulvino" w:date="2022-04-10T08:08:00Z" w:initials="DP">
    <w:p w14:paraId="454B32ED" w14:textId="01AE3A94" w:rsidR="00282263" w:rsidRDefault="00282263">
      <w:pPr>
        <w:pStyle w:val="CommentText"/>
      </w:pPr>
      <w:r>
        <w:rPr>
          <w:rStyle w:val="CommentReference"/>
        </w:rPr>
        <w:annotationRef/>
      </w:r>
      <w:r>
        <w:t>Region-biased or region-based?</w:t>
      </w:r>
    </w:p>
  </w:comment>
  <w:comment w:id="632" w:author="Diane Pulvino" w:date="2022-04-09T14:34:00Z" w:initials="DP">
    <w:p w14:paraId="16CAB203" w14:textId="5073526D" w:rsidR="00282263" w:rsidRDefault="00282263">
      <w:pPr>
        <w:pStyle w:val="CommentText"/>
      </w:pPr>
      <w:r>
        <w:rPr>
          <w:rStyle w:val="CommentReference"/>
        </w:rPr>
        <w:annotationRef/>
      </w:r>
      <w:r>
        <w:t xml:space="preserve">I’d change description to: “The structure of the proposed method. It consists of the cross-modality module (Part I), the text feature extractor (Part II), and the pose feature extractor (Part III). The training is divided into two stages. First, the pose feature extractor is trained for pose classification in cooperation with a fully connected layer. This allows the pose features to be represented as latent vectors. Next, the pose features and text embeddings obtained from the text feature extractor are used to create attention maps for pairwise poses and expression. </w:t>
      </w:r>
    </w:p>
  </w:comment>
  <w:comment w:id="672" w:author="Diane Pulvino" w:date="2022-04-09T14:44:00Z" w:initials="DP">
    <w:p w14:paraId="16E9A94B" w14:textId="1F233594" w:rsidR="00282263" w:rsidRDefault="00282263">
      <w:pPr>
        <w:pStyle w:val="CommentText"/>
      </w:pPr>
      <w:r>
        <w:rPr>
          <w:rStyle w:val="CommentReference"/>
        </w:rPr>
        <w:annotationRef/>
      </w:r>
      <w:r>
        <w:t>Change the comma after ‘different poses’ to a period.</w:t>
      </w:r>
    </w:p>
  </w:comment>
  <w:comment w:id="727" w:author="Diane Pulvino" w:date="2022-04-09T14:52:00Z" w:initials="DP">
    <w:p w14:paraId="0FFBE303" w14:textId="5ED292D1" w:rsidR="00282263" w:rsidRDefault="00282263">
      <w:pPr>
        <w:pStyle w:val="CommentText"/>
      </w:pPr>
      <w:r>
        <w:rPr>
          <w:rStyle w:val="CommentReference"/>
        </w:rPr>
        <w:annotationRef/>
      </w:r>
      <w:r>
        <w:t>Under ‘neutral’ change ‘faces are’ to ‘face is’</w:t>
      </w:r>
    </w:p>
  </w:comment>
  <w:comment w:id="773" w:author="Diane Pulvino" w:date="2022-04-09T14:56:00Z" w:initials="DP">
    <w:p w14:paraId="589D20CE" w14:textId="2686D9AB" w:rsidR="00282263" w:rsidRDefault="00282263">
      <w:pPr>
        <w:pStyle w:val="CommentText"/>
      </w:pPr>
      <w:r>
        <w:rPr>
          <w:rStyle w:val="CommentReference"/>
        </w:rPr>
        <w:annotationRef/>
      </w:r>
      <w:r>
        <w:t>Check your journal’s style guide to make sure your headings are appropriate</w:t>
      </w:r>
    </w:p>
  </w:comment>
  <w:comment w:id="794" w:author="Diane Pulvino" w:date="2022-04-09T15:00:00Z" w:initials="DP">
    <w:p w14:paraId="7E683386" w14:textId="453F5EF3" w:rsidR="00282263" w:rsidRDefault="00282263">
      <w:pPr>
        <w:pStyle w:val="CommentText"/>
      </w:pPr>
      <w:r>
        <w:rPr>
          <w:rStyle w:val="CommentReference"/>
        </w:rPr>
        <w:annotationRef/>
      </w:r>
      <w:r>
        <w:t>Don’t forget to number these.</w:t>
      </w:r>
    </w:p>
  </w:comment>
  <w:comment w:id="878" w:author="Diane Pulvino" w:date="2022-04-09T15:07:00Z" w:initials="DP">
    <w:p w14:paraId="61BF758C" w14:textId="11A4E8B1" w:rsidR="00282263" w:rsidRDefault="00282263">
      <w:pPr>
        <w:pStyle w:val="CommentText"/>
      </w:pPr>
      <w:r>
        <w:rPr>
          <w:rStyle w:val="CommentReference"/>
        </w:rPr>
        <w:annotationRef/>
      </w:r>
      <w:r>
        <w:t>Is it only one facial image feature, or should this be plural?</w:t>
      </w:r>
    </w:p>
  </w:comment>
  <w:comment w:id="880" w:author="Diane Pulvino" w:date="2022-04-09T15:07:00Z" w:initials="DP">
    <w:p w14:paraId="7E7F7915" w14:textId="1FD41C61" w:rsidR="00282263" w:rsidRDefault="00282263">
      <w:pPr>
        <w:pStyle w:val="CommentText"/>
      </w:pPr>
      <w:r>
        <w:rPr>
          <w:rStyle w:val="CommentReference"/>
        </w:rPr>
        <w:annotationRef/>
      </w:r>
      <w:r>
        <w:t>Again, I feel like this should be plural but I’m not sure so I left as is.</w:t>
      </w:r>
    </w:p>
  </w:comment>
  <w:comment w:id="1050" w:author="Diane Pulvino" w:date="2022-04-10T06:23:00Z" w:initials="DP">
    <w:p w14:paraId="32DAD457" w14:textId="711BD8F9" w:rsidR="00282263" w:rsidRDefault="00282263">
      <w:pPr>
        <w:pStyle w:val="CommentText"/>
      </w:pPr>
      <w:r>
        <w:rPr>
          <w:rStyle w:val="CommentReference"/>
        </w:rPr>
        <w:annotationRef/>
      </w:r>
      <w:r>
        <w:t>Do you mean tilt?</w:t>
      </w:r>
    </w:p>
  </w:comment>
  <w:comment w:id="1152" w:author="Diane Pulvino" w:date="2022-04-10T06:42:00Z" w:initials="DP">
    <w:p w14:paraId="7E3842C9" w14:textId="31DFECA2" w:rsidR="00282263" w:rsidRDefault="00282263">
      <w:pPr>
        <w:pStyle w:val="CommentText"/>
      </w:pPr>
      <w:r>
        <w:rPr>
          <w:rStyle w:val="CommentReference"/>
        </w:rPr>
        <w:annotationRef/>
      </w:r>
      <w:r>
        <w:t>I’m not sure what you mean here. It allows the model to disregard pose-related facial deformation?</w:t>
      </w:r>
    </w:p>
  </w:comment>
  <w:comment w:id="1171" w:author="Diane Pulvino" w:date="2022-04-10T06:46:00Z" w:initials="DP">
    <w:p w14:paraId="134DB0DC" w14:textId="6E94B620" w:rsidR="00282263" w:rsidRDefault="00282263">
      <w:pPr>
        <w:pStyle w:val="CommentText"/>
      </w:pPr>
      <w:r>
        <w:rPr>
          <w:rStyle w:val="CommentReference"/>
        </w:rPr>
        <w:annotationRef/>
      </w:r>
      <w:r>
        <w:t>Change ‘dataset’ to ‘data sets’</w:t>
      </w:r>
    </w:p>
  </w:comment>
  <w:comment w:id="1240" w:author="Diane Pulvino" w:date="2022-04-10T06:56:00Z" w:initials="DP">
    <w:p w14:paraId="6B066016" w14:textId="7F2FF523" w:rsidR="00282263" w:rsidRDefault="00282263">
      <w:pPr>
        <w:pStyle w:val="CommentText"/>
      </w:pPr>
      <w:r>
        <w:rPr>
          <w:rStyle w:val="CommentReference"/>
        </w:rPr>
        <w:annotationRef/>
      </w:r>
      <w:r>
        <w:t>Data set should be two words. Lowercase ‘highest.’ Why are only three values highlighted?</w:t>
      </w:r>
    </w:p>
  </w:comment>
  <w:comment w:id="1278" w:author="Diane Pulvino" w:date="2022-04-10T07:01:00Z" w:initials="DP">
    <w:p w14:paraId="796F0625" w14:textId="3148D3D7" w:rsidR="00282263" w:rsidRDefault="00282263">
      <w:pPr>
        <w:pStyle w:val="CommentText"/>
      </w:pPr>
      <w:r>
        <w:rPr>
          <w:rStyle w:val="CommentReference"/>
        </w:rPr>
        <w:annotationRef/>
      </w:r>
      <w:r>
        <w:t xml:space="preserve">‘Dataset’ should be two words Lowercase ‘highest.’ </w:t>
      </w:r>
      <w:r w:rsidR="00C810B7">
        <w:t xml:space="preserve">Change ‘pose’ to ‘poses.’ </w:t>
      </w:r>
      <w:r>
        <w:t>Why are only three values bolded?</w:t>
      </w:r>
    </w:p>
  </w:comment>
  <w:comment w:id="1279" w:author="Diane Pulvino" w:date="2022-04-10T07:02:00Z" w:initials="DP">
    <w:p w14:paraId="1AB38D35" w14:textId="1FDF6697" w:rsidR="00282263" w:rsidRDefault="00282263">
      <w:pPr>
        <w:pStyle w:val="CommentText"/>
      </w:pPr>
      <w:r>
        <w:rPr>
          <w:rStyle w:val="CommentReference"/>
        </w:rPr>
        <w:annotationRef/>
      </w:r>
      <w:r>
        <w:t>‘dataset’ should be two words. Change the second sentence in your description to say ‘The average recognition rates are 95.57% (a) and 81.08% (b).</w:t>
      </w:r>
    </w:p>
  </w:comment>
  <w:comment w:id="1317" w:author="Diane Pulvino" w:date="2022-04-10T07:08:00Z" w:initials="DP">
    <w:p w14:paraId="20309783" w14:textId="4A9A4421" w:rsidR="00282263" w:rsidRDefault="00282263">
      <w:pPr>
        <w:pStyle w:val="CommentText"/>
      </w:pPr>
      <w:r>
        <w:rPr>
          <w:rStyle w:val="CommentReference"/>
        </w:rPr>
        <w:annotationRef/>
      </w:r>
      <w:r>
        <w:t>Which model? Which method? Yours or Zhang (2018) or Zhang (2020)?</w:t>
      </w:r>
    </w:p>
  </w:comment>
  <w:comment w:id="1408" w:author="Diane Pulvino" w:date="2022-04-10T07:19:00Z" w:initials="DP">
    <w:p w14:paraId="4CFA074C" w14:textId="77777777" w:rsidR="00282263" w:rsidRDefault="00282263">
      <w:pPr>
        <w:pStyle w:val="CommentText"/>
      </w:pPr>
      <w:r>
        <w:rPr>
          <w:rStyle w:val="CommentReference"/>
        </w:rPr>
        <w:annotationRef/>
      </w:r>
      <w:r>
        <w:t>Comparison of accuracy to state-of-the-art methods for FER on the Multi-PIE and BU-3DFE data sets.</w:t>
      </w:r>
    </w:p>
    <w:p w14:paraId="2EF6D14B" w14:textId="77777777" w:rsidR="00282263" w:rsidRDefault="00282263">
      <w:pPr>
        <w:pStyle w:val="CommentText"/>
      </w:pPr>
    </w:p>
    <w:p w14:paraId="4DD46CC6" w14:textId="08D6A545" w:rsidR="00282263" w:rsidRDefault="00282263">
      <w:pPr>
        <w:pStyle w:val="CommentText"/>
      </w:pPr>
      <w:r>
        <w:t>Perhaps you could consider listing the methods by type rather than by year.</w:t>
      </w:r>
    </w:p>
  </w:comment>
  <w:comment w:id="1434" w:author="Diane Pulvino" w:date="2022-04-10T07:27:00Z" w:initials="DP">
    <w:p w14:paraId="46EBDC16" w14:textId="69A9B3E0" w:rsidR="00282263" w:rsidRDefault="00282263">
      <w:pPr>
        <w:pStyle w:val="CommentText"/>
      </w:pPr>
      <w:r>
        <w:rPr>
          <w:rStyle w:val="CommentReference"/>
        </w:rPr>
        <w:annotationRef/>
      </w:r>
      <w:r>
        <w:t>You may want to add a paragraph at the end about how your experiments indicate that your method achieves superior performance to current state-of-the-art methods, and your ablation studies indicate that each component of your method adds value.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A8B56" w15:done="0"/>
  <w15:commentEx w15:paraId="6979DB1D" w15:done="0"/>
  <w15:commentEx w15:paraId="0CC07C32" w15:done="0"/>
  <w15:commentEx w15:paraId="353C5AC5" w15:done="0"/>
  <w15:commentEx w15:paraId="2918CCC0" w15:done="0"/>
  <w15:commentEx w15:paraId="4291D1AE" w15:done="0"/>
  <w15:commentEx w15:paraId="5F6706FC" w15:done="0"/>
  <w15:commentEx w15:paraId="5ECA9526" w15:done="0"/>
  <w15:commentEx w15:paraId="6E1CFF19" w15:done="0"/>
  <w15:commentEx w15:paraId="454B32ED" w15:done="0"/>
  <w15:commentEx w15:paraId="16CAB203" w15:done="0"/>
  <w15:commentEx w15:paraId="16E9A94B" w15:done="0"/>
  <w15:commentEx w15:paraId="0FFBE303" w15:done="0"/>
  <w15:commentEx w15:paraId="589D20CE" w15:done="0"/>
  <w15:commentEx w15:paraId="7E683386" w15:done="0"/>
  <w15:commentEx w15:paraId="61BF758C" w15:done="0"/>
  <w15:commentEx w15:paraId="7E7F7915" w15:done="0"/>
  <w15:commentEx w15:paraId="32DAD457" w15:done="0"/>
  <w15:commentEx w15:paraId="7E3842C9" w15:done="0"/>
  <w15:commentEx w15:paraId="134DB0DC" w15:done="0"/>
  <w15:commentEx w15:paraId="6B066016" w15:done="0"/>
  <w15:commentEx w15:paraId="796F0625" w15:done="0"/>
  <w15:commentEx w15:paraId="1AB38D35" w15:done="0"/>
  <w15:commentEx w15:paraId="20309783" w15:done="0"/>
  <w15:commentEx w15:paraId="4DD46CC6" w15:done="0"/>
  <w15:commentEx w15:paraId="46EBDC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CF09E" w14:textId="77777777" w:rsidR="00803067" w:rsidRDefault="00803067">
      <w:pPr>
        <w:spacing w:after="0"/>
      </w:pPr>
      <w:r>
        <w:separator/>
      </w:r>
    </w:p>
  </w:endnote>
  <w:endnote w:type="continuationSeparator" w:id="0">
    <w:p w14:paraId="09FDDCA9" w14:textId="77777777" w:rsidR="00803067" w:rsidRDefault="00803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00E8E" w14:textId="77777777" w:rsidR="00803067" w:rsidRDefault="00803067">
      <w:r>
        <w:separator/>
      </w:r>
    </w:p>
  </w:footnote>
  <w:footnote w:type="continuationSeparator" w:id="0">
    <w:p w14:paraId="6A572771" w14:textId="77777777" w:rsidR="00803067" w:rsidRDefault="00803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0EA5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046156C"/>
    <w:multiLevelType w:val="multilevel"/>
    <w:tmpl w:val="74346D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e Pulvino">
    <w15:presenceInfo w15:providerId="Windows Live" w15:userId="06ce33f6bd4956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6B2B"/>
    <w:rsid w:val="00075541"/>
    <w:rsid w:val="000D0160"/>
    <w:rsid w:val="00167C80"/>
    <w:rsid w:val="001B17D3"/>
    <w:rsid w:val="001D4E73"/>
    <w:rsid w:val="002057E8"/>
    <w:rsid w:val="00210945"/>
    <w:rsid w:val="00247CFB"/>
    <w:rsid w:val="002805F3"/>
    <w:rsid w:val="00282263"/>
    <w:rsid w:val="002938CE"/>
    <w:rsid w:val="002942A3"/>
    <w:rsid w:val="0036119A"/>
    <w:rsid w:val="0038084F"/>
    <w:rsid w:val="004356DF"/>
    <w:rsid w:val="00457B83"/>
    <w:rsid w:val="00470E46"/>
    <w:rsid w:val="004C3074"/>
    <w:rsid w:val="004E29B3"/>
    <w:rsid w:val="00563CC8"/>
    <w:rsid w:val="00583043"/>
    <w:rsid w:val="00590D07"/>
    <w:rsid w:val="005F3A41"/>
    <w:rsid w:val="00620B4A"/>
    <w:rsid w:val="00631EA8"/>
    <w:rsid w:val="0065614C"/>
    <w:rsid w:val="0072106E"/>
    <w:rsid w:val="00784D58"/>
    <w:rsid w:val="007B4F07"/>
    <w:rsid w:val="007B56B4"/>
    <w:rsid w:val="007C44B6"/>
    <w:rsid w:val="00803067"/>
    <w:rsid w:val="00861DCC"/>
    <w:rsid w:val="008A5E13"/>
    <w:rsid w:val="008B5D05"/>
    <w:rsid w:val="008C7EB5"/>
    <w:rsid w:val="008D6863"/>
    <w:rsid w:val="00917610"/>
    <w:rsid w:val="00985637"/>
    <w:rsid w:val="00A05B48"/>
    <w:rsid w:val="00A36DAF"/>
    <w:rsid w:val="00A64500"/>
    <w:rsid w:val="00AA1E96"/>
    <w:rsid w:val="00AD7953"/>
    <w:rsid w:val="00B27639"/>
    <w:rsid w:val="00B420EA"/>
    <w:rsid w:val="00B66E03"/>
    <w:rsid w:val="00B67AA2"/>
    <w:rsid w:val="00B86B75"/>
    <w:rsid w:val="00BB0375"/>
    <w:rsid w:val="00BC3587"/>
    <w:rsid w:val="00BC48D5"/>
    <w:rsid w:val="00C16834"/>
    <w:rsid w:val="00C36279"/>
    <w:rsid w:val="00C810B7"/>
    <w:rsid w:val="00CE1A8A"/>
    <w:rsid w:val="00CF43F1"/>
    <w:rsid w:val="00D211BD"/>
    <w:rsid w:val="00E315A3"/>
    <w:rsid w:val="00E86CB2"/>
    <w:rsid w:val="00F27FB6"/>
    <w:rsid w:val="00F816B6"/>
    <w:rsid w:val="00F919B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5096"/>
  <w15:docId w15:val="{5CDBA3C6-E466-4E45-9F6E-8CE810B1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1B17D3"/>
    <w:rPr>
      <w:sz w:val="16"/>
      <w:szCs w:val="16"/>
    </w:rPr>
  </w:style>
  <w:style w:type="paragraph" w:styleId="CommentText">
    <w:name w:val="annotation text"/>
    <w:basedOn w:val="Normal"/>
    <w:link w:val="CommentTextChar"/>
    <w:semiHidden/>
    <w:unhideWhenUsed/>
    <w:rsid w:val="001B17D3"/>
    <w:rPr>
      <w:sz w:val="20"/>
      <w:szCs w:val="20"/>
    </w:rPr>
  </w:style>
  <w:style w:type="character" w:customStyle="1" w:styleId="CommentTextChar">
    <w:name w:val="Comment Text Char"/>
    <w:basedOn w:val="DefaultParagraphFont"/>
    <w:link w:val="CommentText"/>
    <w:semiHidden/>
    <w:rsid w:val="001B17D3"/>
    <w:rPr>
      <w:sz w:val="20"/>
      <w:szCs w:val="20"/>
    </w:rPr>
  </w:style>
  <w:style w:type="paragraph" w:styleId="CommentSubject">
    <w:name w:val="annotation subject"/>
    <w:basedOn w:val="CommentText"/>
    <w:next w:val="CommentText"/>
    <w:link w:val="CommentSubjectChar"/>
    <w:semiHidden/>
    <w:unhideWhenUsed/>
    <w:rsid w:val="001B17D3"/>
    <w:rPr>
      <w:b/>
      <w:bCs/>
    </w:rPr>
  </w:style>
  <w:style w:type="character" w:customStyle="1" w:styleId="CommentSubjectChar">
    <w:name w:val="Comment Subject Char"/>
    <w:basedOn w:val="CommentTextChar"/>
    <w:link w:val="CommentSubject"/>
    <w:semiHidden/>
    <w:rsid w:val="001B17D3"/>
    <w:rPr>
      <w:b/>
      <w:bCs/>
      <w:sz w:val="20"/>
      <w:szCs w:val="20"/>
    </w:rPr>
  </w:style>
  <w:style w:type="paragraph" w:styleId="BalloonText">
    <w:name w:val="Balloon Text"/>
    <w:basedOn w:val="Normal"/>
    <w:link w:val="BalloonTextChar"/>
    <w:semiHidden/>
    <w:unhideWhenUsed/>
    <w:rsid w:val="001B17D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17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6397</Words>
  <Characters>36463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Pose-Aware Facial Expression Recognition Assisted by Text Description</vt:lpstr>
    </vt:vector>
  </TitlesOfParts>
  <Company>Organization</Company>
  <LinksUpToDate>false</LinksUpToDate>
  <CharactersWithSpaces>42775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Pose-Aware Facial Expression Recognition Assisted by Text Description</dc:title>
  <dc:creator>Diane Pulvino</dc:creator>
  <cp:lastModifiedBy>Diane Pulvino</cp:lastModifiedBy>
  <cp:revision>2</cp:revision>
  <dcterms:created xsi:type="dcterms:W3CDTF">2022-04-10T13:03:00Z</dcterms:created>
  <dcterms:modified xsi:type="dcterms:W3CDTF">2022-04-10T13:03:00Z</dcterms:modified>
</cp:coreProperties>
</file>