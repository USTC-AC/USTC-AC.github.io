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37469" w14:textId="068E7B04" w:rsidR="001C041B" w:rsidRDefault="005F34C0">
      <w:pPr>
        <w:pStyle w:val="Title"/>
      </w:pPr>
      <w:r>
        <w:t xml:space="preserve">Representation Learning through Multimodal Attention and Time-Sync Comments </w:t>
      </w:r>
      <w:ins w:id="0" w:author="Diane Pulvino" w:date="2022-04-11T05:45:00Z">
        <w:r w:rsidR="00CC0B21">
          <w:t>for Affective Video Analysis</w:t>
        </w:r>
      </w:ins>
      <w:del w:id="1" w:author="Diane Pulvino" w:date="2022-04-10T15:59:00Z">
        <w:r w:rsidDel="00F14F2D">
          <w:delText>for Affective Video Analyses</w:delText>
        </w:r>
      </w:del>
    </w:p>
    <w:p w14:paraId="2FA5B6EA" w14:textId="468BA7CD" w:rsidR="001C041B" w:rsidRDefault="005F34C0">
      <w:pPr>
        <w:pStyle w:val="Abstract"/>
      </w:pPr>
      <w:r>
        <w:t xml:space="preserve">Although </w:t>
      </w:r>
      <w:del w:id="2" w:author="Diane Pulvino" w:date="2022-04-10T15:59:00Z">
        <w:r w:rsidDel="00F14F2D">
          <w:delText xml:space="preserve">the inherent </w:delText>
        </w:r>
      </w:del>
      <w:r>
        <w:t xml:space="preserve">temporal patterns </w:t>
      </w:r>
      <w:ins w:id="3" w:author="Diane Pulvino" w:date="2022-04-10T15:59:00Z">
        <w:r w:rsidR="00F14F2D">
          <w:t xml:space="preserve">inherent </w:t>
        </w:r>
      </w:ins>
      <w:r>
        <w:t xml:space="preserve">in visual and audio signals are crucial for affective video content analyses, they have not been thoroughly explored yet. In this paper, we propose a novel </w:t>
      </w:r>
      <w:del w:id="4" w:author="Diane Pulvino" w:date="2022-04-10T15:59:00Z">
        <w:r w:rsidDel="00F14F2D">
          <w:delText>Temporal</w:delText>
        </w:r>
      </w:del>
      <w:ins w:id="5" w:author="Diane Pulvino" w:date="2022-04-10T15:59:00Z">
        <w:r w:rsidR="00F14F2D">
          <w:t>temporal</w:t>
        </w:r>
      </w:ins>
      <w:r>
        <w:t>-</w:t>
      </w:r>
      <w:del w:id="6" w:author="Diane Pulvino" w:date="2022-04-10T15:59:00Z">
        <w:r w:rsidDel="00F14F2D">
          <w:delText xml:space="preserve">Aware </w:delText>
        </w:r>
      </w:del>
      <w:ins w:id="7" w:author="Diane Pulvino" w:date="2022-04-10T15:59:00Z">
        <w:r w:rsidR="00F14F2D">
          <w:t xml:space="preserve">aware </w:t>
        </w:r>
      </w:ins>
      <w:del w:id="8" w:author="Diane Pulvino" w:date="2022-04-10T16:00:00Z">
        <w:r w:rsidDel="00F14F2D">
          <w:delText xml:space="preserve">Multimodal </w:delText>
        </w:r>
      </w:del>
      <w:ins w:id="9" w:author="Diane Pulvino" w:date="2022-04-10T16:00:00Z">
        <w:r w:rsidR="00F14F2D">
          <w:t xml:space="preserve">multimodal </w:t>
        </w:r>
      </w:ins>
      <w:r>
        <w:t>(TAM) method to fully capture the temporal</w:t>
      </w:r>
      <w:del w:id="10" w:author="Diane Pulvino" w:date="2022-04-10T16:00:00Z">
        <w:r w:rsidDel="00F14F2D">
          <w:delText>-modal</w:delText>
        </w:r>
      </w:del>
      <w:r>
        <w:t xml:space="preserve"> information. Specifically, we design a cross-temporal multimodal fusion module</w:t>
      </w:r>
      <w:del w:id="11" w:author="Diane Pulvino" w:date="2022-04-10T16:00:00Z">
        <w:r w:rsidDel="00F14F2D">
          <w:delText>,</w:delText>
        </w:r>
      </w:del>
      <w:r>
        <w:t xml:space="preserve"> </w:t>
      </w:r>
      <w:del w:id="12" w:author="Diane Pulvino" w:date="2022-04-10T16:00:00Z">
        <w:r w:rsidDel="00F14F2D">
          <w:delText xml:space="preserve">which </w:delText>
        </w:r>
      </w:del>
      <w:ins w:id="13" w:author="Diane Pulvino" w:date="2022-04-10T16:00:00Z">
        <w:r w:rsidR="00F14F2D">
          <w:t xml:space="preserve">that </w:t>
        </w:r>
      </w:ins>
      <w:r>
        <w:t xml:space="preserve">applies attention-based fusion to different modalities </w:t>
      </w:r>
      <w:del w:id="14" w:author="Diane Pulvino" w:date="2022-04-10T16:00:00Z">
        <w:r w:rsidDel="00F14F2D">
          <w:delText xml:space="preserve">not only </w:delText>
        </w:r>
      </w:del>
      <w:r>
        <w:t xml:space="preserve">within </w:t>
      </w:r>
      <w:del w:id="15" w:author="Diane Pulvino" w:date="2022-04-10T16:00:00Z">
        <w:r w:rsidDel="00F14F2D">
          <w:delText xml:space="preserve">but also </w:delText>
        </w:r>
      </w:del>
      <w:ins w:id="16" w:author="Diane Pulvino" w:date="2022-04-10T16:00:00Z">
        <w:r w:rsidR="00F14F2D">
          <w:t xml:space="preserve">and </w:t>
        </w:r>
      </w:ins>
      <w:r>
        <w:t xml:space="preserve">across video segments. As a result, it fully captures the temporal relations between different modalities. </w:t>
      </w:r>
      <w:del w:id="17" w:author="Diane Pulvino" w:date="2022-04-10T16:00:00Z">
        <w:r w:rsidDel="00F14F2D">
          <w:delText>Furthermore, a</w:delText>
        </w:r>
      </w:del>
      <w:ins w:id="18" w:author="Diane Pulvino" w:date="2022-04-10T16:00:00Z">
        <w:r w:rsidR="00F14F2D">
          <w:t>A</w:t>
        </w:r>
      </w:ins>
      <w:r>
        <w:t xml:space="preserve"> single emotion label lacks supervision for learning representation</w:t>
      </w:r>
      <w:ins w:id="19" w:author="Diane Pulvino" w:date="2022-04-10T16:00:00Z">
        <w:r w:rsidR="00F14F2D">
          <w:t>s</w:t>
        </w:r>
      </w:ins>
      <w:ins w:id="20" w:author="Diane Pulvino" w:date="2022-04-11T05:46:00Z">
        <w:r w:rsidR="00CC0B21">
          <w:t>’</w:t>
        </w:r>
      </w:ins>
      <w:r>
        <w:t xml:space="preserve"> </w:t>
      </w:r>
      <w:del w:id="21" w:author="Diane Pulvino" w:date="2022-04-10T16:00:00Z">
        <w:r w:rsidDel="00F14F2D">
          <w:delText xml:space="preserve">of each </w:delText>
        </w:r>
      </w:del>
      <w:r>
        <w:t>segment</w:t>
      </w:r>
      <w:ins w:id="22" w:author="Diane Pulvino" w:date="2022-04-10T16:01:00Z">
        <w:r w:rsidR="00F14F2D">
          <w:t>s</w:t>
        </w:r>
      </w:ins>
      <w:r>
        <w:t xml:space="preserve">, </w:t>
      </w:r>
      <w:del w:id="23" w:author="Diane Pulvino" w:date="2022-04-10T16:01:00Z">
        <w:r w:rsidDel="00F14F2D">
          <w:delText>which causes difficulty in</w:delText>
        </w:r>
      </w:del>
      <w:ins w:id="24" w:author="Diane Pulvino" w:date="2022-04-10T16:01:00Z">
        <w:r w:rsidR="00F14F2D">
          <w:t>making</w:t>
        </w:r>
      </w:ins>
      <w:r>
        <w:t xml:space="preserve"> temporal pattern</w:t>
      </w:r>
      <w:del w:id="25" w:author="Diane Pulvino" w:date="2022-04-10T16:01:00Z">
        <w:r w:rsidDel="00F14F2D">
          <w:delText>s</w:delText>
        </w:r>
      </w:del>
      <w:r>
        <w:t xml:space="preserve"> mining</w:t>
      </w:r>
      <w:ins w:id="26" w:author="Diane Pulvino" w:date="2022-04-10T16:01:00Z">
        <w:r w:rsidR="00F14F2D">
          <w:t xml:space="preserve"> difficult</w:t>
        </w:r>
      </w:ins>
      <w:r>
        <w:t>. We leverage time-synchronized comments (TSC) as auxiliary supervision</w:t>
      </w:r>
      <w:ins w:id="27" w:author="Diane Pulvino" w:date="2022-04-10T16:01:00Z">
        <w:r w:rsidR="00F14F2D">
          <w:t>,</w:t>
        </w:r>
      </w:ins>
      <w:del w:id="28" w:author="Diane Pulvino" w:date="2022-04-10T16:01:00Z">
        <w:r w:rsidDel="00F14F2D">
          <w:delText xml:space="preserve"> to solve this problem</w:delText>
        </w:r>
      </w:del>
      <w:r>
        <w:t xml:space="preserve"> since these comments are easily accessible and contain rich emotional cues. Two TSC-based self-supervised tasks are designed: the first aims to predict the emotional words in a TSC from video representation and TSC contextual semantics, and the second predicts </w:t>
      </w:r>
      <w:del w:id="29" w:author="Diane Pulvino" w:date="2022-04-10T16:01:00Z">
        <w:r w:rsidDel="00F14F2D">
          <w:delText>in which segment t</w:delText>
        </w:r>
      </w:del>
      <w:ins w:id="30" w:author="Diane Pulvino" w:date="2022-04-10T16:01:00Z">
        <w:r w:rsidR="00F14F2D">
          <w:t>t</w:t>
        </w:r>
      </w:ins>
      <w:r>
        <w:t xml:space="preserve">he </w:t>
      </w:r>
      <w:ins w:id="31" w:author="Diane Pulvino" w:date="2022-04-10T16:01:00Z">
        <w:r w:rsidR="00F14F2D">
          <w:t xml:space="preserve">segment </w:t>
        </w:r>
      </w:ins>
      <w:ins w:id="32" w:author="Diane Pulvino" w:date="2022-04-11T05:47:00Z">
        <w:r w:rsidR="00CC0B21">
          <w:t>in which</w:t>
        </w:r>
      </w:ins>
      <w:ins w:id="33" w:author="Diane Pulvino" w:date="2022-04-10T16:01:00Z">
        <w:r w:rsidR="00F14F2D">
          <w:t xml:space="preserve"> the </w:t>
        </w:r>
      </w:ins>
      <w:r>
        <w:t xml:space="preserve">TSC appears by calculating the correlation between video representation and TSC embedding. </w:t>
      </w:r>
      <w:del w:id="34" w:author="Diane Pulvino" w:date="2022-04-10T16:02:00Z">
        <w:r w:rsidDel="00F14F2D">
          <w:delText>We use t</w:delText>
        </w:r>
      </w:del>
      <w:ins w:id="35" w:author="Diane Pulvino" w:date="2022-04-10T16:02:00Z">
        <w:r w:rsidR="00F14F2D">
          <w:t>T</w:t>
        </w:r>
      </w:ins>
      <w:r>
        <w:t xml:space="preserve">hese self-supervised tasks </w:t>
      </w:r>
      <w:ins w:id="36" w:author="Diane Pulvino" w:date="2022-04-10T16:02:00Z">
        <w:r w:rsidR="00F14F2D">
          <w:t xml:space="preserve">are used </w:t>
        </w:r>
      </w:ins>
      <w:r>
        <w:t>to pre-train the cross-temporal multimodal fusion module on a large-scale video-TSC data</w:t>
      </w:r>
      <w:ins w:id="37" w:author="Diane Pulvino" w:date="2022-04-10T16:02:00Z">
        <w:r w:rsidR="00F14F2D">
          <w:t xml:space="preserve"> </w:t>
        </w:r>
      </w:ins>
      <w:r>
        <w:t xml:space="preserve">set, which is crawled from the web without labeling costs. </w:t>
      </w:r>
      <w:del w:id="38" w:author="Diane Pulvino" w:date="2022-04-10T16:02:00Z">
        <w:r w:rsidDel="00F14F2D">
          <w:delText>With t</w:delText>
        </w:r>
      </w:del>
      <w:ins w:id="39" w:author="Diane Pulvino" w:date="2022-04-10T16:02:00Z">
        <w:r w:rsidR="00F14F2D">
          <w:t>T</w:t>
        </w:r>
      </w:ins>
      <w:r>
        <w:t>hese self-supervised pre-training tasks</w:t>
      </w:r>
      <w:ins w:id="40" w:author="Diane Pulvino" w:date="2022-04-10T16:02:00Z">
        <w:r w:rsidR="00F14F2D">
          <w:t xml:space="preserve"> prompt</w:t>
        </w:r>
      </w:ins>
      <w:del w:id="41" w:author="Diane Pulvino" w:date="2022-04-10T16:02:00Z">
        <w:r w:rsidDel="00F14F2D">
          <w:delText>,</w:delText>
        </w:r>
      </w:del>
      <w:r>
        <w:t xml:space="preserve"> the fusion module</w:t>
      </w:r>
      <w:del w:id="42" w:author="Diane Pulvino" w:date="2022-04-10T16:02:00Z">
        <w:r w:rsidDel="00F14F2D">
          <w:delText xml:space="preserve"> is prompted</w:delText>
        </w:r>
      </w:del>
      <w:r>
        <w:t xml:space="preserve"> to perform representation learning </w:t>
      </w:r>
      <w:del w:id="43" w:author="Diane Pulvino" w:date="2022-04-10T16:02:00Z">
        <w:r w:rsidDel="00F14F2D">
          <w:delText>on the</w:delText>
        </w:r>
      </w:del>
      <w:ins w:id="44" w:author="Diane Pulvino" w:date="2022-04-10T16:02:00Z">
        <w:r w:rsidR="00F14F2D">
          <w:t>on segments including</w:t>
        </w:r>
      </w:ins>
      <w:r>
        <w:t xml:space="preserve"> TSC</w:t>
      </w:r>
      <w:del w:id="45" w:author="Diane Pulvino" w:date="2022-04-10T16:03:00Z">
        <w:r w:rsidDel="00F14F2D">
          <w:delText xml:space="preserve"> appearing segments</w:delText>
        </w:r>
      </w:del>
      <w:r>
        <w:t>, thus capturing more temporal affective patterns. Experimental results on three benchmark data</w:t>
      </w:r>
      <w:ins w:id="46" w:author="Diane Pulvino" w:date="2022-04-10T16:03:00Z">
        <w:r w:rsidR="00F14F2D">
          <w:t xml:space="preserve"> </w:t>
        </w:r>
      </w:ins>
      <w:r>
        <w:t xml:space="preserve">sets show that the proposed fusion module achieves </w:t>
      </w:r>
      <w:del w:id="47" w:author="Diane Pulvino" w:date="2022-04-10T16:03:00Z">
        <w:r w:rsidDel="00F14F2D">
          <w:delText xml:space="preserve">the </w:delText>
        </w:r>
      </w:del>
      <w:r>
        <w:t xml:space="preserve">state-of-the-art results in affective video content analyses. </w:t>
      </w:r>
      <w:del w:id="48" w:author="Diane Pulvino" w:date="2022-04-10T16:03:00Z">
        <w:r w:rsidDel="00F14F2D">
          <w:delText>Moreover, a</w:delText>
        </w:r>
      </w:del>
      <w:ins w:id="49" w:author="Diane Pulvino" w:date="2022-04-10T16:03:00Z">
        <w:r w:rsidR="00F14F2D">
          <w:t>A</w:t>
        </w:r>
      </w:ins>
      <w:r>
        <w:t>blation studies verify that</w:t>
      </w:r>
      <w:ins w:id="50" w:author="Diane Pulvino" w:date="2022-04-10T16:03:00Z">
        <w:r w:rsidR="00F14F2D">
          <w:t xml:space="preserve"> after TSC-based pre-training,</w:t>
        </w:r>
      </w:ins>
      <w:r>
        <w:t xml:space="preserve"> the fusion module </w:t>
      </w:r>
      <w:del w:id="51" w:author="Diane Pulvino" w:date="2022-04-10T16:03:00Z">
        <w:r w:rsidDel="00F14F2D">
          <w:delText xml:space="preserve">after TSC-based pre-training </w:delText>
        </w:r>
      </w:del>
      <w:r>
        <w:t xml:space="preserve">learns more segments’ affective patterns and achieves </w:t>
      </w:r>
      <w:commentRangeStart w:id="52"/>
      <w:r>
        <w:t>better performance</w:t>
      </w:r>
      <w:commentRangeEnd w:id="52"/>
      <w:r w:rsidR="00CC0B21">
        <w:rPr>
          <w:rStyle w:val="CommentReference"/>
        </w:rPr>
        <w:commentReference w:id="52"/>
      </w:r>
      <w:r>
        <w:t>.</w:t>
      </w:r>
    </w:p>
    <w:p w14:paraId="0366EF86" w14:textId="77777777" w:rsidR="003449CD" w:rsidRDefault="003449CD" w:rsidP="003449CD">
      <w:pPr>
        <w:pStyle w:val="BodyText"/>
      </w:pPr>
    </w:p>
    <w:p w14:paraId="1EFFAA38" w14:textId="77777777" w:rsidR="003449CD" w:rsidRDefault="003449CD" w:rsidP="003449CD">
      <w:pPr>
        <w:pStyle w:val="CaptionedFigure"/>
      </w:pPr>
      <w:bookmarkStart w:id="53" w:name="fig:example"/>
      <w:r>
        <w:rPr>
          <w:noProof/>
        </w:rPr>
        <w:drawing>
          <wp:inline distT="0" distB="0" distL="0" distR="0" wp14:anchorId="7B228E2D" wp14:editId="77B54171">
            <wp:extent cx="3904432" cy="12847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8582" cy="1305865"/>
                    </a:xfrm>
                    <a:prstGeom prst="rect">
                      <a:avLst/>
                    </a:prstGeom>
                  </pic:spPr>
                </pic:pic>
              </a:graphicData>
            </a:graphic>
          </wp:inline>
        </w:drawing>
      </w:r>
      <w:r>
        <w:rPr>
          <w:noProof/>
        </w:rPr>
        <w:t xml:space="preserve"> </w:t>
      </w:r>
      <w:bookmarkEnd w:id="53"/>
    </w:p>
    <w:p w14:paraId="5131E535" w14:textId="64A6CCE8" w:rsidR="003449CD" w:rsidDel="00CC0B21" w:rsidRDefault="003449CD" w:rsidP="003449CD">
      <w:pPr>
        <w:pStyle w:val="ImageCaption"/>
        <w:rPr>
          <w:del w:id="54" w:author="Diane Pulvino" w:date="2022-04-11T05:48:00Z"/>
        </w:rPr>
      </w:pPr>
      <w:r>
        <w:t xml:space="preserve">The left is </w:t>
      </w:r>
      <w:del w:id="55" w:author="Diane Pulvino" w:date="2022-04-10T16:04:00Z">
        <w:r w:rsidDel="00C53634">
          <w:delText>the frame</w:delText>
        </w:r>
      </w:del>
      <w:ins w:id="56" w:author="Diane Pulvino" w:date="2022-04-10T16:04:00Z">
        <w:r w:rsidR="00C53634">
          <w:t>a Titanic clip</w:t>
        </w:r>
      </w:ins>
      <w:r>
        <w:t xml:space="preserve"> at 1min56s</w:t>
      </w:r>
      <w:ins w:id="57" w:author="Diane Pulvino" w:date="2022-04-10T16:04:00Z">
        <w:r w:rsidR="00C53634">
          <w:t>;</w:t>
        </w:r>
      </w:ins>
      <w:del w:id="58" w:author="Diane Pulvino" w:date="2022-04-10T16:04:00Z">
        <w:r w:rsidDel="00C53634">
          <w:delText xml:space="preserve"> in the Titanic clip,</w:delText>
        </w:r>
      </w:del>
      <w:r>
        <w:t xml:space="preserve"> </w:t>
      </w:r>
      <w:del w:id="59" w:author="Diane Pulvino" w:date="2022-04-10T16:04:00Z">
        <w:r w:rsidDel="00C53634">
          <w:delText xml:space="preserve">and </w:delText>
        </w:r>
      </w:del>
      <w:r>
        <w:t xml:space="preserve">the right </w:t>
      </w:r>
      <w:del w:id="60" w:author="Diane Pulvino" w:date="2022-04-10T16:04:00Z">
        <w:r w:rsidDel="00C53634">
          <w:delText xml:space="preserve">is </w:delText>
        </w:r>
      </w:del>
      <w:ins w:id="61" w:author="Diane Pulvino" w:date="2022-04-10T16:04:00Z">
        <w:r w:rsidR="00C53634">
          <w:t xml:space="preserve">shows </w:t>
        </w:r>
      </w:ins>
      <w:r>
        <w:t xml:space="preserve">the time-sync comments appearing between 1min51s </w:t>
      </w:r>
      <w:del w:id="62" w:author="Diane Pulvino" w:date="2022-04-11T05:48:00Z">
        <w:r w:rsidDel="00CC0B21">
          <w:delText xml:space="preserve">to </w:delText>
        </w:r>
      </w:del>
      <w:ins w:id="63" w:author="Diane Pulvino" w:date="2022-04-11T05:48:00Z">
        <w:r w:rsidR="00CC0B21">
          <w:t xml:space="preserve">and </w:t>
        </w:r>
      </w:ins>
      <w:r>
        <w:t xml:space="preserve">1min55s. Several viewers </w:t>
      </w:r>
      <w:del w:id="64" w:author="Diane Pulvino" w:date="2022-04-10T16:04:00Z">
        <w:r w:rsidDel="00C53634">
          <w:delText>expressed their feelings through comments,</w:delText>
        </w:r>
      </w:del>
      <w:ins w:id="65" w:author="Diane Pulvino" w:date="2022-04-10T16:04:00Z">
        <w:r w:rsidR="00C53634">
          <w:t>commented on feelings</w:t>
        </w:r>
      </w:ins>
      <w:r>
        <w:t xml:space="preserve"> such as romance</w:t>
      </w:r>
      <w:del w:id="66" w:author="Diane Pulvino" w:date="2022-04-10T16:04:00Z">
        <w:r w:rsidDel="00C53634">
          <w:delText>, impressiveness</w:delText>
        </w:r>
      </w:del>
      <w:r>
        <w:t xml:space="preserve">, </w:t>
      </w:r>
      <w:ins w:id="67" w:author="Diane Pulvino" w:date="2022-04-10T16:18:00Z">
        <w:r w:rsidR="009C6604">
          <w:t xml:space="preserve">awe, </w:t>
        </w:r>
      </w:ins>
      <w:r>
        <w:t>love, and freedom.</w:t>
      </w:r>
    </w:p>
    <w:p w14:paraId="02330B4F" w14:textId="77777777" w:rsidR="003449CD" w:rsidRPr="003449CD" w:rsidRDefault="003449CD" w:rsidP="00CC0B21">
      <w:pPr>
        <w:pStyle w:val="ImageCaption"/>
        <w:pPrChange w:id="68" w:author="Diane Pulvino" w:date="2022-04-11T05:48:00Z">
          <w:pPr>
            <w:pStyle w:val="BodyText"/>
          </w:pPr>
        </w:pPrChange>
      </w:pPr>
    </w:p>
    <w:p w14:paraId="7B457C22" w14:textId="77777777" w:rsidR="001C041B" w:rsidRDefault="005F34C0">
      <w:pPr>
        <w:pStyle w:val="Heading1"/>
      </w:pPr>
      <w:bookmarkStart w:id="69" w:name="introduction"/>
      <w:r>
        <w:t>Introduction</w:t>
      </w:r>
    </w:p>
    <w:p w14:paraId="33B82B87" w14:textId="04DC9805" w:rsidR="001C041B" w:rsidRDefault="005F34C0">
      <w:pPr>
        <w:pStyle w:val="FirstParagraph"/>
      </w:pPr>
      <w:r>
        <w:t>Affective video content analyses aim to predict the emotions</w:t>
      </w:r>
      <w:del w:id="70" w:author="Diane Pulvino" w:date="2022-04-10T16:05:00Z">
        <w:r w:rsidDel="00C53634">
          <w:delText xml:space="preserve"> that</w:delText>
        </w:r>
      </w:del>
      <w:r>
        <w:t xml:space="preserve"> viewers </w:t>
      </w:r>
      <w:del w:id="71" w:author="Diane Pulvino" w:date="2022-04-10T16:05:00Z">
        <w:r w:rsidDel="00C53634">
          <w:delText>are expected to be evoked or really evoked</w:delText>
        </w:r>
      </w:del>
      <w:ins w:id="72" w:author="Diane Pulvino" w:date="2022-04-10T16:05:00Z">
        <w:r w:rsidR="00C53634">
          <w:t>may feel</w:t>
        </w:r>
      </w:ins>
      <w:r>
        <w:t xml:space="preserve"> when watching videos. </w:t>
      </w:r>
      <w:del w:id="73" w:author="Diane Pulvino" w:date="2022-04-10T16:05:00Z">
        <w:r w:rsidDel="00C53634">
          <w:delText>With t</w:delText>
        </w:r>
      </w:del>
      <w:ins w:id="74" w:author="Diane Pulvino" w:date="2022-04-10T16:05:00Z">
        <w:r w:rsidR="00C53634">
          <w:t>T</w:t>
        </w:r>
      </w:ins>
      <w:r>
        <w:t>he development of video-sharing websites</w:t>
      </w:r>
      <w:del w:id="75" w:author="Diane Pulvino" w:date="2022-04-10T16:05:00Z">
        <w:r w:rsidDel="00C53634">
          <w:delText>,</w:delText>
        </w:r>
      </w:del>
      <w:r>
        <w:t xml:space="preserve"> </w:t>
      </w:r>
      <w:ins w:id="76" w:author="Diane Pulvino" w:date="2022-04-10T16:05:00Z">
        <w:r w:rsidR="00C53634">
          <w:t xml:space="preserve">has led to the proliferation of videos on social websites such as </w:t>
        </w:r>
      </w:ins>
      <w:ins w:id="77" w:author="Diane Pulvino" w:date="2022-04-10T16:06:00Z">
        <w:r w:rsidR="00C53634">
          <w:t>YouTube and Bilibili</w:t>
        </w:r>
      </w:ins>
      <w:del w:id="78" w:author="Diane Pulvino" w:date="2022-04-10T16:08:00Z">
        <w:r w:rsidDel="00C53634">
          <w:delText>many videos are uploaded to social websites, such as Youtube and Bilibili</w:delText>
        </w:r>
      </w:del>
      <w:r>
        <w:t xml:space="preserve">. </w:t>
      </w:r>
      <w:ins w:id="79" w:author="Diane Pulvino" w:date="2022-04-10T16:08:00Z">
        <w:r w:rsidR="00C53634">
          <w:t>Managing this vast number of videos is a challenge.</w:t>
        </w:r>
      </w:ins>
      <w:del w:id="80" w:author="Diane Pulvino" w:date="2022-04-10T16:08:00Z">
        <w:r w:rsidDel="00C53634">
          <w:delText>As a result, it is a considerable challenge for website servicers to manage this vast number of videos.</w:delText>
        </w:r>
      </w:del>
      <w:r>
        <w:t xml:space="preserve"> Classifying videos by their induced emotion is a good solution with multiple benefits. First, video retrieval</w:t>
      </w:r>
      <w:ins w:id="81" w:author="Diane Pulvino" w:date="2022-04-10T16:08:00Z">
        <w:r w:rsidR="00C53634">
          <w:t xml:space="preserve"> through emotional keywords</w:t>
        </w:r>
      </w:ins>
      <w:r>
        <w:t xml:space="preserve"> is </w:t>
      </w:r>
      <w:del w:id="82" w:author="Diane Pulvino" w:date="2022-04-10T16:08:00Z">
        <w:r w:rsidDel="00C53634">
          <w:delText xml:space="preserve">easier </w:delText>
        </w:r>
      </w:del>
      <w:ins w:id="83" w:author="Diane Pulvino" w:date="2022-04-10T16:08:00Z">
        <w:r w:rsidR="00C53634">
          <w:t xml:space="preserve">easy </w:t>
        </w:r>
      </w:ins>
      <w:r>
        <w:t xml:space="preserve">and </w:t>
      </w:r>
      <w:del w:id="84" w:author="Diane Pulvino" w:date="2022-04-10T16:08:00Z">
        <w:r w:rsidDel="00C53634">
          <w:delText xml:space="preserve">more </w:delText>
        </w:r>
      </w:del>
      <w:r>
        <w:t>accurate</w:t>
      </w:r>
      <w:del w:id="85" w:author="Diane Pulvino" w:date="2022-04-10T16:09:00Z">
        <w:r w:rsidDel="00C53634">
          <w:delText xml:space="preserve"> for </w:delText>
        </w:r>
      </w:del>
      <w:del w:id="86" w:author="Diane Pulvino" w:date="2022-04-10T16:08:00Z">
        <w:r w:rsidDel="00C53634">
          <w:delText xml:space="preserve">the </w:delText>
        </w:r>
      </w:del>
      <w:del w:id="87" w:author="Diane Pulvino" w:date="2022-04-10T16:09:00Z">
        <w:r w:rsidDel="00C53634">
          <w:delText>viewers through emotional keywords</w:delText>
        </w:r>
      </w:del>
      <w:r>
        <w:t xml:space="preserve">. </w:t>
      </w:r>
      <w:del w:id="88" w:author="Diane Pulvino" w:date="2022-04-10T16:09:00Z">
        <w:r w:rsidDel="00C53634">
          <w:delText>Second, the w</w:delText>
        </w:r>
      </w:del>
      <w:ins w:id="89" w:author="Diane Pulvino" w:date="2022-04-10T16:09:00Z">
        <w:r w:rsidR="00C53634">
          <w:t>W</w:t>
        </w:r>
      </w:ins>
      <w:r>
        <w:t xml:space="preserve">ebsite managers can </w:t>
      </w:r>
      <w:ins w:id="90" w:author="Diane Pulvino" w:date="2022-04-10T16:09:00Z">
        <w:r w:rsidR="00C53634">
          <w:t xml:space="preserve">also </w:t>
        </w:r>
      </w:ins>
      <w:r>
        <w:t xml:space="preserve">utilize the </w:t>
      </w:r>
      <w:ins w:id="91" w:author="Diane Pulvino" w:date="2022-04-10T16:09:00Z">
        <w:r w:rsidR="00C53634">
          <w:lastRenderedPageBreak/>
          <w:t xml:space="preserve">induced </w:t>
        </w:r>
      </w:ins>
      <w:r>
        <w:t>emotion</w:t>
      </w:r>
      <w:ins w:id="92" w:author="Diane Pulvino" w:date="2022-04-10T16:09:00Z">
        <w:r w:rsidR="00C53634">
          <w:t>s</w:t>
        </w:r>
      </w:ins>
      <w:r>
        <w:t xml:space="preserve"> of </w:t>
      </w:r>
      <w:ins w:id="93" w:author="Diane Pulvino" w:date="2022-04-10T16:09:00Z">
        <w:r w:rsidR="00C53634">
          <w:t xml:space="preserve">the </w:t>
        </w:r>
      </w:ins>
      <w:r>
        <w:t xml:space="preserve">videos to enhance the recommendation system </w:t>
      </w:r>
      <w:del w:id="94" w:author="Diane Pulvino" w:date="2022-04-10T16:09:00Z">
        <w:r w:rsidDel="00C53634">
          <w:delText xml:space="preserve">for </w:delText>
        </w:r>
      </w:del>
      <w:ins w:id="95" w:author="Diane Pulvino" w:date="2022-04-11T05:48:00Z">
        <w:r w:rsidR="00CC0B21">
          <w:t>and</w:t>
        </w:r>
      </w:ins>
      <w:ins w:id="96" w:author="Diane Pulvino" w:date="2022-04-10T16:09:00Z">
        <w:r w:rsidR="00C53634">
          <w:t xml:space="preserve"> </w:t>
        </w:r>
      </w:ins>
      <w:del w:id="97" w:author="Diane Pulvino" w:date="2022-04-10T16:09:00Z">
        <w:r w:rsidDel="00C53634">
          <w:delText xml:space="preserve">improving </w:delText>
        </w:r>
      </w:del>
      <w:ins w:id="98" w:author="Diane Pulvino" w:date="2022-04-10T16:09:00Z">
        <w:r w:rsidR="00C53634">
          <w:t xml:space="preserve">improve </w:t>
        </w:r>
      </w:ins>
      <w:r>
        <w:t>viewers’ experience</w:t>
      </w:r>
      <w:del w:id="99" w:author="Diane Pulvino" w:date="2022-04-10T16:09:00Z">
        <w:r w:rsidDel="00C53634">
          <w:delText>s</w:delText>
        </w:r>
      </w:del>
      <w:r>
        <w:t>. Third</w:t>
      </w:r>
      <w:ins w:id="100" w:author="Diane Pulvino" w:date="2022-04-10T16:09:00Z">
        <w:r w:rsidR="00C53634">
          <w:t>ly</w:t>
        </w:r>
      </w:ins>
      <w:r>
        <w:t xml:space="preserve">, understanding affective video content can help video generators make more </w:t>
      </w:r>
      <w:del w:id="101" w:author="Diane Pulvino" w:date="2022-04-10T16:09:00Z">
        <w:r w:rsidDel="00C53634">
          <w:delText xml:space="preserve">attractive </w:delText>
        </w:r>
      </w:del>
      <w:ins w:id="102" w:author="Diane Pulvino" w:date="2022-04-10T16:09:00Z">
        <w:r w:rsidR="00C53634">
          <w:t xml:space="preserve">appealing </w:t>
        </w:r>
      </w:ins>
      <w:r>
        <w:t xml:space="preserve">videos. </w:t>
      </w:r>
      <w:del w:id="103" w:author="Diane Pulvino" w:date="2022-04-10T16:09:00Z">
        <w:r w:rsidDel="00C53634">
          <w:delText>Last, a</w:delText>
        </w:r>
      </w:del>
      <w:ins w:id="104" w:author="Diane Pulvino" w:date="2022-04-10T16:09:00Z">
        <w:r w:rsidR="00C53634">
          <w:t>A</w:t>
        </w:r>
      </w:ins>
      <w:r>
        <w:t xml:space="preserve">ffective video content analyses </w:t>
      </w:r>
      <w:del w:id="105" w:author="Diane Pulvino" w:date="2022-04-10T16:10:00Z">
        <w:r w:rsidDel="00C53634">
          <w:delText xml:space="preserve">can </w:delText>
        </w:r>
      </w:del>
      <w:ins w:id="106" w:author="Diane Pulvino" w:date="2022-04-10T16:10:00Z">
        <w:r w:rsidR="00C53634">
          <w:t xml:space="preserve">could also </w:t>
        </w:r>
      </w:ins>
      <w:r>
        <w:t xml:space="preserve">be used </w:t>
      </w:r>
      <w:del w:id="107" w:author="Diane Pulvino" w:date="2022-04-10T16:10:00Z">
        <w:r w:rsidDel="00C53634">
          <w:delText xml:space="preserve">in </w:delText>
        </w:r>
      </w:del>
      <w:ins w:id="108" w:author="Diane Pulvino" w:date="2022-04-10T16:10:00Z">
        <w:r w:rsidR="00C53634">
          <w:t xml:space="preserve">to detect </w:t>
        </w:r>
      </w:ins>
      <w:r>
        <w:t>extreme</w:t>
      </w:r>
      <w:ins w:id="109" w:author="Diane Pulvino" w:date="2022-04-10T16:10:00Z">
        <w:r w:rsidR="00C53634">
          <w:t>ly</w:t>
        </w:r>
      </w:ins>
      <w:r>
        <w:t xml:space="preserve"> emotional videos</w:t>
      </w:r>
      <w:ins w:id="110" w:author="Diane Pulvino" w:date="2022-04-10T16:10:00Z">
        <w:r w:rsidR="00C53634">
          <w:t>, allowing</w:t>
        </w:r>
      </w:ins>
      <w:del w:id="111" w:author="Diane Pulvino" w:date="2022-04-10T16:10:00Z">
        <w:r w:rsidDel="00C53634">
          <w:delText xml:space="preserve"> detection, which is helpful for the</w:delText>
        </w:r>
      </w:del>
      <w:r>
        <w:t xml:space="preserve"> government regulators to take preventive measures</w:t>
      </w:r>
      <w:ins w:id="112" w:author="Diane Pulvino" w:date="2022-04-10T16:10:00Z">
        <w:r w:rsidR="00C53634">
          <w:t xml:space="preserve"> quickly</w:t>
        </w:r>
      </w:ins>
      <w:del w:id="113" w:author="Diane Pulvino" w:date="2022-04-10T16:10:00Z">
        <w:r w:rsidDel="00C53634">
          <w:delText xml:space="preserve"> in time</w:delText>
        </w:r>
      </w:del>
      <w:r>
        <w:t xml:space="preserve">. </w:t>
      </w:r>
      <w:del w:id="114" w:author="Diane Pulvino" w:date="2022-04-10T16:10:00Z">
        <w:r w:rsidDel="00C53634">
          <w:delText>Therefore, affective video content analyses have attracted attention over the years .</w:delText>
        </w:r>
      </w:del>
    </w:p>
    <w:p w14:paraId="3B6A984F" w14:textId="731DA2BB" w:rsidR="001C041B" w:rsidRDefault="005F34C0">
      <w:pPr>
        <w:pStyle w:val="BodyText"/>
      </w:pPr>
      <w:del w:id="115" w:author="Diane Pulvino" w:date="2022-04-10T16:11:00Z">
        <w:r w:rsidDel="009C6604">
          <w:delText>Despite the increasing advancement of</w:delText>
        </w:r>
      </w:del>
      <w:ins w:id="116" w:author="Diane Pulvino" w:date="2022-04-10T16:11:00Z">
        <w:r w:rsidR="009C6604">
          <w:t>While</w:t>
        </w:r>
      </w:ins>
      <w:r>
        <w:t xml:space="preserve"> computer vision methods</w:t>
      </w:r>
      <w:ins w:id="117" w:author="Diane Pulvino" w:date="2022-04-10T16:11:00Z">
        <w:r w:rsidR="009C6604">
          <w:t xml:space="preserve"> have become more advanced</w:t>
        </w:r>
      </w:ins>
      <w:r>
        <w:t>, affective video content analyses still face several challenges. First, the visual and audio information need to be fused efficiently</w:t>
      </w:r>
      <w:ins w:id="118" w:author="Diane Pulvino" w:date="2022-04-10T16:11:00Z">
        <w:r w:rsidR="009C6604">
          <w:t>,</w:t>
        </w:r>
      </w:ins>
      <w:r>
        <w:t xml:space="preserve"> since </w:t>
      </w:r>
      <w:del w:id="119" w:author="Diane Pulvino" w:date="2022-04-10T16:12:00Z">
        <w:r w:rsidDel="009C6604">
          <w:delText>both visual and audio can</w:delText>
        </w:r>
      </w:del>
      <w:ins w:id="120" w:author="Diane Pulvino" w:date="2022-04-10T16:12:00Z">
        <w:r w:rsidR="009C6604">
          <w:t>both</w:t>
        </w:r>
      </w:ins>
      <w:r>
        <w:t xml:space="preserve"> provoke the viewer</w:t>
      </w:r>
      <w:ins w:id="121" w:author="Diane Pulvino" w:date="2022-04-11T05:49:00Z">
        <w:r w:rsidR="00CC0B21">
          <w:t>’</w:t>
        </w:r>
      </w:ins>
      <w:r>
        <w:t>s</w:t>
      </w:r>
      <w:del w:id="122" w:author="Diane Pulvino" w:date="2022-04-11T05:49:00Z">
        <w:r w:rsidDel="00CC0B21">
          <w:delText>’</w:delText>
        </w:r>
      </w:del>
      <w:r>
        <w:t xml:space="preserve"> emotions. Existing methods mainly adopt decision-level </w:t>
      </w:r>
      <w:del w:id="123" w:author="Diane Pulvino" w:date="2022-04-10T16:12:00Z">
        <w:r w:rsidDel="009C6604">
          <w:delText xml:space="preserve">and </w:delText>
        </w:r>
      </w:del>
      <w:ins w:id="124" w:author="Diane Pulvino" w:date="2022-04-10T16:12:00Z">
        <w:r w:rsidR="009C6604">
          <w:t xml:space="preserve">or </w:t>
        </w:r>
      </w:ins>
      <w:r>
        <w:t xml:space="preserve">feature-level fusion to integrate visual and audio signals. The former directly combines </w:t>
      </w:r>
      <w:del w:id="125" w:author="Diane Pulvino" w:date="2022-04-10T16:12:00Z">
        <w:r w:rsidDel="009C6604">
          <w:delText xml:space="preserve">the </w:delText>
        </w:r>
      </w:del>
      <w:r>
        <w:t xml:space="preserve">analysis results from visual </w:t>
      </w:r>
      <w:del w:id="126" w:author="Diane Pulvino" w:date="2022-04-10T16:12:00Z">
        <w:r w:rsidDel="009C6604">
          <w:delText xml:space="preserve">features </w:delText>
        </w:r>
      </w:del>
      <w:r>
        <w:t xml:space="preserve">and audio features, ignoring </w:t>
      </w:r>
      <w:del w:id="127" w:author="Diane Pulvino" w:date="2022-04-10T16:12:00Z">
        <w:r w:rsidDel="009C6604">
          <w:delText xml:space="preserve">the </w:delText>
        </w:r>
      </w:del>
      <w:r>
        <w:t xml:space="preserve">dependencies across modalities. The latter </w:t>
      </w:r>
      <w:del w:id="128" w:author="Diane Pulvino" w:date="2022-04-10T16:12:00Z">
        <w:r w:rsidDel="009C6604">
          <w:delText>usually first</w:delText>
        </w:r>
      </w:del>
      <w:ins w:id="129" w:author="Diane Pulvino" w:date="2022-04-10T16:12:00Z">
        <w:r w:rsidR="009C6604">
          <w:t>typically</w:t>
        </w:r>
      </w:ins>
      <w:r>
        <w:t xml:space="preserve"> captures the temporal features within each modality and </w:t>
      </w:r>
      <w:del w:id="130" w:author="Diane Pulvino" w:date="2022-04-10T16:13:00Z">
        <w:r w:rsidDel="009C6604">
          <w:delText xml:space="preserve">then </w:delText>
        </w:r>
      </w:del>
      <w:r>
        <w:t>fuses the</w:t>
      </w:r>
      <w:del w:id="131" w:author="Diane Pulvino" w:date="2022-04-10T16:13:00Z">
        <w:r w:rsidDel="009C6604">
          <w:delText>se features</w:delText>
        </w:r>
      </w:del>
      <w:ins w:id="132" w:author="Diane Pulvino" w:date="2022-04-10T16:13:00Z">
        <w:r w:rsidR="009C6604">
          <w:t>m</w:t>
        </w:r>
      </w:ins>
      <w:r>
        <w:t xml:space="preserve"> into a joint feature. However, since most feature-level fusion methods capture temporal and cross-modal dependencies separately, they don’t fully capture the temporal dependencies between visual and audio signals. </w:t>
      </w:r>
      <w:del w:id="133" w:author="Diane Pulvino" w:date="2022-04-10T16:14:00Z">
        <w:r w:rsidDel="009C6604">
          <w:delText>In this paper, we</w:delText>
        </w:r>
      </w:del>
      <w:ins w:id="134" w:author="Diane Pulvino" w:date="2022-04-10T16:14:00Z">
        <w:r w:rsidR="009C6604">
          <w:t>This paper</w:t>
        </w:r>
      </w:ins>
      <w:r>
        <w:t xml:space="preserve"> </w:t>
      </w:r>
      <w:del w:id="135" w:author="Diane Pulvino" w:date="2022-04-10T16:14:00Z">
        <w:r w:rsidDel="009C6604">
          <w:delText xml:space="preserve">design </w:delText>
        </w:r>
      </w:del>
      <w:ins w:id="136" w:author="Diane Pulvino" w:date="2022-04-10T16:14:00Z">
        <w:r w:rsidR="009C6604">
          <w:t xml:space="preserve">introduce </w:t>
        </w:r>
      </w:ins>
      <w:r>
        <w:t xml:space="preserve">a cross-temporal multimodal fusion module to solve this issue. The proposed fusion module applies the self-attention operation to different modalities </w:t>
      </w:r>
      <w:del w:id="137" w:author="Diane Pulvino" w:date="2022-04-10T16:14:00Z">
        <w:r w:rsidDel="009C6604">
          <w:delText xml:space="preserve">not only </w:delText>
        </w:r>
      </w:del>
      <w:r>
        <w:t>within each video segment a</w:t>
      </w:r>
      <w:del w:id="138" w:author="Diane Pulvino" w:date="2022-04-10T16:14:00Z">
        <w:r w:rsidDel="009C6604">
          <w:delText>nd but</w:delText>
        </w:r>
      </w:del>
      <w:ins w:id="139" w:author="Diane Pulvino" w:date="2022-04-10T16:14:00Z">
        <w:r w:rsidR="009C6604">
          <w:t>s well as</w:t>
        </w:r>
      </w:ins>
      <w:r>
        <w:t xml:space="preserve"> </w:t>
      </w:r>
      <w:del w:id="140" w:author="Diane Pulvino" w:date="2022-04-10T16:14:00Z">
        <w:r w:rsidDel="009C6604">
          <w:delText xml:space="preserve">also </w:delText>
        </w:r>
      </w:del>
      <w:r>
        <w:t xml:space="preserve">across </w:t>
      </w:r>
      <w:del w:id="141" w:author="Diane Pulvino" w:date="2022-04-10T16:14:00Z">
        <w:r w:rsidDel="009C6604">
          <w:delText xml:space="preserve">different </w:delText>
        </w:r>
      </w:del>
      <w:r>
        <w:t xml:space="preserve">segments. Consequently, all temporal dependencies across </w:t>
      </w:r>
      <w:del w:id="142" w:author="Diane Pulvino" w:date="2022-04-10T16:15:00Z">
        <w:r w:rsidDel="009C6604">
          <w:delText xml:space="preserve">the </w:delText>
        </w:r>
      </w:del>
      <w:r>
        <w:t>visual and audio modalities are exploited for affective video content analyses.</w:t>
      </w:r>
    </w:p>
    <w:p w14:paraId="0361E65F" w14:textId="757201E5" w:rsidR="001C041B" w:rsidRDefault="005F34C0">
      <w:pPr>
        <w:pStyle w:val="BodyText"/>
      </w:pPr>
      <w:del w:id="143" w:author="Diane Pulvino" w:date="2022-04-10T16:15:00Z">
        <w:r w:rsidDel="009C6604">
          <w:delText>Second, c</w:delText>
        </w:r>
      </w:del>
      <w:ins w:id="144" w:author="Diane Pulvino" w:date="2022-04-10T16:15:00Z">
        <w:r w:rsidR="009C6604">
          <w:t>C</w:t>
        </w:r>
      </w:ins>
      <w:r>
        <w:t>urrent one-label-per-video supervision is insufficient</w:t>
      </w:r>
      <w:ins w:id="145" w:author="Diane Pulvino" w:date="2022-04-10T16:15:00Z">
        <w:r w:rsidR="009C6604">
          <w:t>,</w:t>
        </w:r>
      </w:ins>
      <w:r>
        <w:t xml:space="preserve"> since </w:t>
      </w:r>
      <w:del w:id="146" w:author="Diane Pulvino" w:date="2022-04-10T16:15:00Z">
        <w:r w:rsidDel="009C6604">
          <w:delText xml:space="preserve">the </w:delText>
        </w:r>
      </w:del>
      <w:r>
        <w:t xml:space="preserve">affective states </w:t>
      </w:r>
      <w:ins w:id="147" w:author="Diane Pulvino" w:date="2022-04-10T16:16:00Z">
        <w:r w:rsidR="009C6604">
          <w:t>vary with</w:t>
        </w:r>
      </w:ins>
      <w:r>
        <w:t>in different segments</w:t>
      </w:r>
      <w:ins w:id="148" w:author="Diane Pulvino" w:date="2022-04-10T16:16:00Z">
        <w:r w:rsidR="009C6604">
          <w:t xml:space="preserve"> of the same video</w:t>
        </w:r>
      </w:ins>
      <w:del w:id="149" w:author="Diane Pulvino" w:date="2022-04-10T16:15:00Z">
        <w:r w:rsidDel="009C6604">
          <w:delText xml:space="preserve"> of a video are</w:delText>
        </w:r>
      </w:del>
      <w:del w:id="150" w:author="Diane Pulvino" w:date="2022-04-10T16:16:00Z">
        <w:r w:rsidDel="009C6604">
          <w:delText xml:space="preserve"> variable</w:delText>
        </w:r>
      </w:del>
      <w:r>
        <w:t xml:space="preserve">. For instance, a surprise video could end </w:t>
      </w:r>
      <w:del w:id="151" w:author="Diane Pulvino" w:date="2022-04-10T16:16:00Z">
        <w:r w:rsidDel="009C6604">
          <w:delText xml:space="preserve">up </w:delText>
        </w:r>
      </w:del>
      <w:r>
        <w:t xml:space="preserve">with a happy atmosphere setting. This kind of affective transition can be used as a temporal pattern for affective content understanding. However, the supervision provided by a single emotional label is too limited to describe the affective states of all video segments, </w:t>
      </w:r>
      <w:del w:id="152" w:author="Diane Pulvino" w:date="2022-04-10T16:17:00Z">
        <w:r w:rsidDel="009C6604">
          <w:delText>causing difficulty in</w:delText>
        </w:r>
      </w:del>
      <w:ins w:id="153" w:author="Diane Pulvino" w:date="2022-04-10T16:17:00Z">
        <w:r w:rsidR="009C6604">
          <w:t>making it difficult to mine</w:t>
        </w:r>
      </w:ins>
      <w:r>
        <w:t xml:space="preserve"> temporal patterns</w:t>
      </w:r>
      <w:del w:id="154" w:author="Diane Pulvino" w:date="2022-04-10T16:17:00Z">
        <w:r w:rsidDel="009C6604">
          <w:delText xml:space="preserve"> mining</w:delText>
        </w:r>
      </w:del>
      <w:r>
        <w:t xml:space="preserve">. </w:t>
      </w:r>
      <w:del w:id="155" w:author="Diane Pulvino" w:date="2022-04-10T16:17:00Z">
        <w:r w:rsidDel="009C6604">
          <w:delText>To address this problem, w</w:delText>
        </w:r>
      </w:del>
      <w:ins w:id="156" w:author="Diane Pulvino" w:date="2022-04-10T16:17:00Z">
        <w:r w:rsidR="009C6604">
          <w:t>W</w:t>
        </w:r>
      </w:ins>
      <w:r>
        <w:t>e</w:t>
      </w:r>
      <w:ins w:id="157" w:author="Diane Pulvino" w:date="2022-04-10T16:17:00Z">
        <w:r w:rsidR="009C6604">
          <w:t xml:space="preserve"> address this by</w:t>
        </w:r>
      </w:ins>
      <w:r>
        <w:t xml:space="preserve"> </w:t>
      </w:r>
      <w:del w:id="158" w:author="Diane Pulvino" w:date="2022-04-10T16:17:00Z">
        <w:r w:rsidDel="009C6604">
          <w:delText xml:space="preserve">introduce </w:delText>
        </w:r>
      </w:del>
      <w:ins w:id="159" w:author="Diane Pulvino" w:date="2022-04-10T16:17:00Z">
        <w:r w:rsidR="009C6604">
          <w:t xml:space="preserve">introducing </w:t>
        </w:r>
      </w:ins>
      <w:r>
        <w:t>time-sync comments (</w:t>
      </w:r>
      <w:commentRangeStart w:id="160"/>
      <w:r>
        <w:t>TSC</w:t>
      </w:r>
      <w:commentRangeEnd w:id="160"/>
      <w:r w:rsidR="00CC0B21">
        <w:rPr>
          <w:rStyle w:val="CommentReference"/>
        </w:rPr>
        <w:commentReference w:id="160"/>
      </w:r>
      <w:r>
        <w:t xml:space="preserve">) as auxiliary supervision to pre-train the cross-temporal multimodal fusion module. </w:t>
      </w:r>
      <w:del w:id="161" w:author="Diane Pulvino" w:date="2022-04-11T05:51:00Z">
        <w:r w:rsidDel="00D06979">
          <w:delText xml:space="preserve">TSC </w:delText>
        </w:r>
      </w:del>
      <w:ins w:id="162" w:author="Diane Pulvino" w:date="2022-04-11T05:51:00Z">
        <w:r w:rsidR="00D06979">
          <w:t>T</w:t>
        </w:r>
        <w:r w:rsidR="00D06979">
          <w:t>ime-sync comment</w:t>
        </w:r>
        <w:r w:rsidR="00D06979">
          <w:t xml:space="preserve">s </w:t>
        </w:r>
      </w:ins>
      <w:del w:id="163" w:author="Diane Pulvino" w:date="2022-04-10T16:17:00Z">
        <w:r w:rsidDel="009C6604">
          <w:delText xml:space="preserve">is </w:delText>
        </w:r>
      </w:del>
      <w:ins w:id="164" w:author="Diane Pulvino" w:date="2022-04-10T16:17:00Z">
        <w:r w:rsidR="009C6604">
          <w:t xml:space="preserve">are </w:t>
        </w:r>
      </w:ins>
      <w:del w:id="165" w:author="Diane Pulvino" w:date="2022-04-10T16:17:00Z">
        <w:r w:rsidDel="009C6604">
          <w:delText xml:space="preserve">a </w:delText>
        </w:r>
      </w:del>
      <w:r>
        <w:t xml:space="preserve">brief </w:t>
      </w:r>
      <w:ins w:id="166" w:author="Diane Pulvino" w:date="2022-04-10T16:17:00Z">
        <w:r w:rsidR="009C6604">
          <w:t xml:space="preserve">timestamped </w:t>
        </w:r>
      </w:ins>
      <w:ins w:id="167" w:author="Diane Pulvino" w:date="2022-04-10T16:18:00Z">
        <w:r w:rsidR="009C6604">
          <w:t xml:space="preserve">viewer </w:t>
        </w:r>
      </w:ins>
      <w:r>
        <w:t>comment</w:t>
      </w:r>
      <w:ins w:id="168" w:author="Diane Pulvino" w:date="2022-04-10T16:17:00Z">
        <w:r w:rsidR="009C6604">
          <w:t>s containing emotional feelings</w:t>
        </w:r>
      </w:ins>
      <w:del w:id="169" w:author="Diane Pulvino" w:date="2022-04-10T16:18:00Z">
        <w:r w:rsidDel="009C6604">
          <w:delText xml:space="preserve"> with a timestamp sent by the video viewer and contains emotional feelings</w:delText>
        </w:r>
      </w:del>
      <w:r>
        <w:t xml:space="preserve">. As shown in Fig. </w:t>
      </w:r>
      <w:hyperlink w:anchor="fig:example">
        <w:r>
          <w:rPr>
            <w:rStyle w:val="Hyperlink"/>
          </w:rPr>
          <w:t>1</w:t>
        </w:r>
      </w:hyperlink>
      <w:r>
        <w:t>, the TSC</w:t>
      </w:r>
      <w:del w:id="170" w:author="Diane Pulvino" w:date="2022-04-11T05:52:00Z">
        <w:r w:rsidDel="00D06979">
          <w:delText>s</w:delText>
        </w:r>
      </w:del>
      <w:r>
        <w:t xml:space="preserve"> in </w:t>
      </w:r>
      <w:del w:id="171" w:author="Diane Pulvino" w:date="2022-04-10T16:18:00Z">
        <w:r w:rsidDel="009C6604">
          <w:delText xml:space="preserve">the </w:delText>
        </w:r>
      </w:del>
      <w:ins w:id="172" w:author="Diane Pulvino" w:date="2022-04-10T16:18:00Z">
        <w:r w:rsidR="009C6604">
          <w:t xml:space="preserve">this </w:t>
        </w:r>
      </w:ins>
      <w:r>
        <w:t xml:space="preserve">famous movie clip express multiple emotions aroused by this scene: romance, </w:t>
      </w:r>
      <w:del w:id="173" w:author="Diane Pulvino" w:date="2022-04-10T16:19:00Z">
        <w:r w:rsidDel="009C6604">
          <w:delText>impressiveness</w:delText>
        </w:r>
      </w:del>
      <w:ins w:id="174" w:author="Diane Pulvino" w:date="2022-04-10T16:19:00Z">
        <w:r w:rsidR="009C6604">
          <w:t>awe</w:t>
        </w:r>
      </w:ins>
      <w:r>
        <w:t xml:space="preserve">, love, and freedom. </w:t>
      </w:r>
      <w:del w:id="175" w:author="Diane Pulvino" w:date="2022-04-10T16:19:00Z">
        <w:r w:rsidDel="009C6604">
          <w:delText xml:space="preserve">Therefore, </w:delText>
        </w:r>
      </w:del>
      <w:r>
        <w:t xml:space="preserve">TSC can provide </w:t>
      </w:r>
      <w:del w:id="176" w:author="Diane Pulvino" w:date="2022-04-11T05:52:00Z">
        <w:r w:rsidDel="00D06979">
          <w:delText xml:space="preserve">sufficient </w:delText>
        </w:r>
      </w:del>
      <w:r>
        <w:t>emotional and temporal cues for affective video content analyses. We design two TSC-based self-supervised tasks</w:t>
      </w:r>
      <w:del w:id="177" w:author="Diane Pulvino" w:date="2022-04-10T16:19:00Z">
        <w:r w:rsidDel="009C6604">
          <w:delText xml:space="preserve">, </w:delText>
        </w:r>
      </w:del>
      <w:ins w:id="178" w:author="Diane Pulvino" w:date="2022-04-10T16:19:00Z">
        <w:r w:rsidR="009C6604">
          <w:t xml:space="preserve">: </w:t>
        </w:r>
      </w:ins>
      <w:r>
        <w:t xml:space="preserve">emotional word </w:t>
      </w:r>
      <w:del w:id="179" w:author="Diane Pulvino" w:date="2022-04-11T05:52:00Z">
        <w:r w:rsidDel="00D06979">
          <w:delText xml:space="preserve">predicting </w:delText>
        </w:r>
      </w:del>
      <w:ins w:id="180" w:author="Diane Pulvino" w:date="2022-04-11T05:52:00Z">
        <w:r w:rsidR="00D06979">
          <w:t>predicti</w:t>
        </w:r>
        <w:r w:rsidR="00D06979">
          <w:t>on</w:t>
        </w:r>
        <w:r w:rsidR="00D06979">
          <w:t xml:space="preserve"> </w:t>
        </w:r>
      </w:ins>
      <w:r>
        <w:t xml:space="preserve">and appearing time </w:t>
      </w:r>
      <w:del w:id="181" w:author="Diane Pulvino" w:date="2022-04-11T05:52:00Z">
        <w:r w:rsidDel="00D06979">
          <w:delText>predicting</w:delText>
        </w:r>
      </w:del>
      <w:ins w:id="182" w:author="Diane Pulvino" w:date="2022-04-11T05:52:00Z">
        <w:r w:rsidR="00D06979">
          <w:t>predicti</w:t>
        </w:r>
        <w:r w:rsidR="00D06979">
          <w:t>on</w:t>
        </w:r>
      </w:ins>
      <w:r>
        <w:t>. The former uses the video representation extracted by the fusion module and TSC contextual semantics to predict the emotional words in TSC</w:t>
      </w:r>
      <w:del w:id="183" w:author="Diane Pulvino" w:date="2022-04-11T05:53:00Z">
        <w:r w:rsidDel="00D06979">
          <w:delText>s</w:delText>
        </w:r>
      </w:del>
      <w:r>
        <w:t>, and the latter predicts which TSC goes with which segment</w:t>
      </w:r>
      <w:del w:id="184" w:author="Diane Pulvino" w:date="2022-04-10T16:19:00Z">
        <w:r w:rsidDel="009C6604">
          <w:delText>s</w:delText>
        </w:r>
      </w:del>
      <w:r>
        <w:t xml:space="preserve"> by calculating the similarities between video representation and TSC embedding. These two tasks make full use of TSC semantics and temporal cues to enhance </w:t>
      </w:r>
      <w:del w:id="185" w:author="Diane Pulvino" w:date="2022-04-10T16:19:00Z">
        <w:r w:rsidDel="009C6604">
          <w:delText xml:space="preserve">the </w:delText>
        </w:r>
      </w:del>
      <w:r>
        <w:t xml:space="preserve">segment-level representation learning. </w:t>
      </w:r>
      <w:del w:id="186" w:author="Diane Pulvino" w:date="2022-04-10T16:20:00Z">
        <w:r w:rsidDel="009C6604">
          <w:delText>Since the popularity of the TSC video websites, v</w:delText>
        </w:r>
      </w:del>
      <w:ins w:id="187" w:author="Diane Pulvino" w:date="2022-04-10T16:20:00Z">
        <w:r w:rsidR="009C6604">
          <w:t>V</w:t>
        </w:r>
      </w:ins>
      <w:r>
        <w:t>ideos with intensive TSC</w:t>
      </w:r>
      <w:del w:id="188" w:author="Diane Pulvino" w:date="2022-04-11T05:53:00Z">
        <w:r w:rsidDel="00D06979">
          <w:delText>s</w:delText>
        </w:r>
      </w:del>
      <w:r>
        <w:t xml:space="preserve"> are easily accessible</w:t>
      </w:r>
      <w:ins w:id="189" w:author="Diane Pulvino" w:date="2022-04-10T16:20:00Z">
        <w:r w:rsidR="009C6604">
          <w:t xml:space="preserve"> on the Internet</w:t>
        </w:r>
      </w:ins>
      <w:r>
        <w:t xml:space="preserve">. </w:t>
      </w:r>
      <w:del w:id="190" w:author="Diane Pulvino" w:date="2022-04-10T16:20:00Z">
        <w:r w:rsidDel="009C6604">
          <w:delText>We pre-train t</w:delText>
        </w:r>
      </w:del>
      <w:ins w:id="191" w:author="Diane Pulvino" w:date="2022-04-10T16:20:00Z">
        <w:r w:rsidR="009C6604">
          <w:t>T</w:t>
        </w:r>
      </w:ins>
      <w:r>
        <w:t xml:space="preserve">he proposed fusion module </w:t>
      </w:r>
      <w:ins w:id="192" w:author="Diane Pulvino" w:date="2022-04-10T16:20:00Z">
        <w:r w:rsidR="009C6604">
          <w:t xml:space="preserve">is pre-trained </w:t>
        </w:r>
      </w:ins>
      <w:r>
        <w:t>on a large-scale video</w:t>
      </w:r>
      <w:ins w:id="193" w:author="Diane Pulvino" w:date="2022-04-10T16:20:00Z">
        <w:r w:rsidR="009C6604">
          <w:t xml:space="preserve"> </w:t>
        </w:r>
      </w:ins>
      <w:del w:id="194" w:author="Diane Pulvino" w:date="2022-04-10T16:20:00Z">
        <w:r w:rsidDel="009C6604">
          <w:delText xml:space="preserve">-TSC </w:delText>
        </w:r>
      </w:del>
      <w:r>
        <w:t>data</w:t>
      </w:r>
      <w:ins w:id="195" w:author="Diane Pulvino" w:date="2022-04-10T16:20:00Z">
        <w:r w:rsidR="009C6604">
          <w:t xml:space="preserve"> </w:t>
        </w:r>
      </w:ins>
      <w:r>
        <w:t>set</w:t>
      </w:r>
      <w:del w:id="196" w:author="Diane Pulvino" w:date="2022-04-10T16:21:00Z">
        <w:r w:rsidDel="009C6604">
          <w:delText>, which is</w:delText>
        </w:r>
      </w:del>
      <w:r>
        <w:t xml:space="preserve"> collected from the web</w:t>
      </w:r>
      <w:del w:id="197" w:author="Diane Pulvino" w:date="2022-04-11T05:53:00Z">
        <w:r w:rsidDel="00D06979">
          <w:delText xml:space="preserve"> and</w:delText>
        </w:r>
      </w:del>
      <w:ins w:id="198" w:author="Diane Pulvino" w:date="2022-04-11T05:53:00Z">
        <w:r w:rsidR="00D06979">
          <w:t>,</w:t>
        </w:r>
      </w:ins>
      <w:r>
        <w:t xml:space="preserve"> </w:t>
      </w:r>
      <w:del w:id="199" w:author="Diane Pulvino" w:date="2022-04-10T16:21:00Z">
        <w:r w:rsidDel="009C6604">
          <w:delText xml:space="preserve">requires </w:delText>
        </w:r>
      </w:del>
      <w:ins w:id="200" w:author="Diane Pulvino" w:date="2022-04-10T16:21:00Z">
        <w:r w:rsidR="009C6604">
          <w:t xml:space="preserve">requiring </w:t>
        </w:r>
      </w:ins>
      <w:r>
        <w:t>no manual annotation</w:t>
      </w:r>
      <w:del w:id="201" w:author="Diane Pulvino" w:date="2022-04-10T16:21:00Z">
        <w:r w:rsidDel="009C6604">
          <w:delText xml:space="preserve">, </w:delText>
        </w:r>
      </w:del>
      <w:ins w:id="202" w:author="Diane Pulvino" w:date="2022-04-10T16:21:00Z">
        <w:r w:rsidR="009C6604">
          <w:t xml:space="preserve">. </w:t>
        </w:r>
      </w:ins>
      <w:del w:id="203" w:author="Diane Pulvino" w:date="2022-04-10T16:21:00Z">
        <w:r w:rsidDel="009C6604">
          <w:delText>and discard t</w:delText>
        </w:r>
      </w:del>
      <w:ins w:id="204" w:author="Diane Pulvino" w:date="2022-04-10T16:21:00Z">
        <w:r w:rsidR="009C6604">
          <w:t>T</w:t>
        </w:r>
      </w:ins>
      <w:r>
        <w:t>he TSC</w:t>
      </w:r>
      <w:del w:id="205" w:author="Diane Pulvino" w:date="2022-04-11T05:53:00Z">
        <w:r w:rsidDel="00D06979">
          <w:delText>s</w:delText>
        </w:r>
      </w:del>
      <w:r>
        <w:t xml:space="preserve"> </w:t>
      </w:r>
      <w:ins w:id="206" w:author="Diane Pulvino" w:date="2022-04-10T16:21:00Z">
        <w:r w:rsidR="009C6604">
          <w:t xml:space="preserve">are discarded </w:t>
        </w:r>
      </w:ins>
      <w:r>
        <w:t xml:space="preserve">during </w:t>
      </w:r>
      <w:del w:id="207" w:author="Diane Pulvino" w:date="2022-04-10T16:21:00Z">
        <w:r w:rsidDel="009C6604">
          <w:delText xml:space="preserve">inference of </w:delText>
        </w:r>
      </w:del>
      <w:r>
        <w:t xml:space="preserve">affective video </w:t>
      </w:r>
      <w:del w:id="208" w:author="Diane Pulvino" w:date="2022-04-10T16:21:00Z">
        <w:r w:rsidDel="009C6604">
          <w:delText>analyses</w:delText>
        </w:r>
      </w:del>
      <w:ins w:id="209" w:author="Diane Pulvino" w:date="2022-04-10T16:21:00Z">
        <w:r w:rsidR="009C6604">
          <w:t>analysis inference</w:t>
        </w:r>
      </w:ins>
      <w:r>
        <w:t>.</w:t>
      </w:r>
    </w:p>
    <w:p w14:paraId="5DCF6B8E" w14:textId="77777777" w:rsidR="001C041B" w:rsidRDefault="005F34C0">
      <w:pPr>
        <w:pStyle w:val="BodyText"/>
      </w:pPr>
      <w:del w:id="210" w:author="Diane Pulvino" w:date="2022-04-10T16:21:00Z">
        <w:r w:rsidDel="009C6604">
          <w:delText>We evaluate t</w:delText>
        </w:r>
      </w:del>
      <w:ins w:id="211" w:author="Diane Pulvino" w:date="2022-04-10T16:21:00Z">
        <w:r w:rsidR="009C6604">
          <w:t>T</w:t>
        </w:r>
      </w:ins>
      <w:r>
        <w:t xml:space="preserve">he </w:t>
      </w:r>
      <w:del w:id="212" w:author="Diane Pulvino" w:date="2022-04-10T16:21:00Z">
        <w:r w:rsidDel="009C6604">
          <w:delText>Temporal</w:delText>
        </w:r>
      </w:del>
      <w:ins w:id="213" w:author="Diane Pulvino" w:date="2022-04-10T16:21:00Z">
        <w:r w:rsidR="009C6604">
          <w:t>temporal</w:t>
        </w:r>
      </w:ins>
      <w:r>
        <w:t>-</w:t>
      </w:r>
      <w:del w:id="214" w:author="Diane Pulvino" w:date="2022-04-10T16:21:00Z">
        <w:r w:rsidDel="009C6604">
          <w:delText xml:space="preserve">Aware </w:delText>
        </w:r>
      </w:del>
      <w:ins w:id="215" w:author="Diane Pulvino" w:date="2022-04-10T16:21:00Z">
        <w:r w:rsidR="009C6604">
          <w:t xml:space="preserve">aware </w:t>
        </w:r>
      </w:ins>
      <w:del w:id="216" w:author="Diane Pulvino" w:date="2022-04-10T16:21:00Z">
        <w:r w:rsidDel="009C6604">
          <w:delText xml:space="preserve">Multimodal </w:delText>
        </w:r>
      </w:del>
      <w:ins w:id="217" w:author="Diane Pulvino" w:date="2022-04-10T16:21:00Z">
        <w:r w:rsidR="009C6604">
          <w:t xml:space="preserve">multimodal </w:t>
        </w:r>
      </w:ins>
      <w:r>
        <w:t xml:space="preserve">method </w:t>
      </w:r>
      <w:ins w:id="218" w:author="Diane Pulvino" w:date="2022-04-10T16:21:00Z">
        <w:r w:rsidR="009C6604">
          <w:t xml:space="preserve">is evaluated </w:t>
        </w:r>
      </w:ins>
      <w:r>
        <w:t>on three popular benchmark data</w:t>
      </w:r>
      <w:ins w:id="219" w:author="Diane Pulvino" w:date="2022-04-10T16:22:00Z">
        <w:r w:rsidR="009C6604">
          <w:t xml:space="preserve"> </w:t>
        </w:r>
      </w:ins>
      <w:r>
        <w:t>sets</w:t>
      </w:r>
      <w:ins w:id="220" w:author="Diane Pulvino" w:date="2022-04-10T16:22:00Z">
        <w:r w:rsidR="009C6604">
          <w:t>:</w:t>
        </w:r>
      </w:ins>
      <w:r>
        <w:t xml:space="preserve"> </w:t>
      </w:r>
      <w:del w:id="221" w:author="Diane Pulvino" w:date="2022-04-10T16:22:00Z">
        <w:r w:rsidDel="009C6604">
          <w:delText xml:space="preserve">of </w:delText>
        </w:r>
      </w:del>
      <w:r>
        <w:t>VE-8</w:t>
      </w:r>
      <w:del w:id="222" w:author="Diane Pulvino" w:date="2022-04-10T16:22:00Z">
        <w:r w:rsidDel="009C6604">
          <w:delText xml:space="preserve"> </w:delText>
        </w:r>
      </w:del>
      <w:r>
        <w:t>, YF-E6</w:t>
      </w:r>
      <w:del w:id="223" w:author="Diane Pulvino" w:date="2022-04-10T16:22:00Z">
        <w:r w:rsidDel="009C6604">
          <w:delText xml:space="preserve"> </w:delText>
        </w:r>
      </w:del>
      <w:r>
        <w:t>, and LIRIS-ACCEDE</w:t>
      </w:r>
      <w:del w:id="224" w:author="Diane Pulvino" w:date="2022-04-10T16:22:00Z">
        <w:r w:rsidDel="009C6604">
          <w:delText xml:space="preserve"> </w:delText>
        </w:r>
      </w:del>
      <w:r>
        <w:t xml:space="preserve">. </w:t>
      </w:r>
      <w:del w:id="225" w:author="Diane Pulvino" w:date="2022-04-10T16:22:00Z">
        <w:r w:rsidDel="009C6604">
          <w:delText>The e</w:delText>
        </w:r>
      </w:del>
      <w:ins w:id="226" w:author="Diane Pulvino" w:date="2022-04-10T16:22:00Z">
        <w:r w:rsidR="009C6604">
          <w:t>E</w:t>
        </w:r>
      </w:ins>
      <w:r>
        <w:t xml:space="preserve">xperimental results demonstrate that the fusion module achieves state-of-the-art results, </w:t>
      </w:r>
      <w:del w:id="227" w:author="Diane Pulvino" w:date="2022-04-10T16:22:00Z">
        <w:r w:rsidDel="009C6604">
          <w:delText xml:space="preserve">and it can </w:delText>
        </w:r>
      </w:del>
      <w:r>
        <w:t>extract</w:t>
      </w:r>
      <w:ins w:id="228" w:author="Diane Pulvino" w:date="2022-04-10T16:22:00Z">
        <w:r w:rsidR="009C6604">
          <w:t>ing</w:t>
        </w:r>
      </w:ins>
      <w:r>
        <w:t xml:space="preserve"> more discriminative representation after TSC-based pre-training.</w:t>
      </w:r>
    </w:p>
    <w:p w14:paraId="795E0465" w14:textId="77777777" w:rsidR="001C041B" w:rsidRDefault="005F34C0">
      <w:pPr>
        <w:pStyle w:val="BodyText"/>
      </w:pPr>
      <w:del w:id="229" w:author="Diane Pulvino" w:date="2022-04-10T16:26:00Z">
        <w:r w:rsidDel="001F685B">
          <w:lastRenderedPageBreak/>
          <w:delText>In summary, t</w:delText>
        </w:r>
      </w:del>
      <w:ins w:id="230" w:author="Diane Pulvino" w:date="2022-04-10T16:26:00Z">
        <w:r w:rsidR="001F685B">
          <w:t>T</w:t>
        </w:r>
      </w:ins>
      <w:r>
        <w:t xml:space="preserve">he contributions of the proposed </w:t>
      </w:r>
      <w:del w:id="231" w:author="Diane Pulvino" w:date="2022-04-10T16:26:00Z">
        <w:r w:rsidDel="001F685B">
          <w:delText>Temporal</w:delText>
        </w:r>
      </w:del>
      <w:ins w:id="232" w:author="Diane Pulvino" w:date="2022-04-10T16:26:00Z">
        <w:r w:rsidR="001F685B">
          <w:t>temporal</w:t>
        </w:r>
      </w:ins>
      <w:r>
        <w:t>-</w:t>
      </w:r>
      <w:del w:id="233" w:author="Diane Pulvino" w:date="2022-04-10T16:26:00Z">
        <w:r w:rsidDel="001F685B">
          <w:delText xml:space="preserve">Aware </w:delText>
        </w:r>
      </w:del>
      <w:ins w:id="234" w:author="Diane Pulvino" w:date="2022-04-10T16:26:00Z">
        <w:r w:rsidR="001F685B">
          <w:t xml:space="preserve">aware </w:t>
        </w:r>
      </w:ins>
      <w:del w:id="235" w:author="Diane Pulvino" w:date="2022-04-10T16:26:00Z">
        <w:r w:rsidDel="001F685B">
          <w:delText xml:space="preserve">Multimodal </w:delText>
        </w:r>
      </w:del>
      <w:ins w:id="236" w:author="Diane Pulvino" w:date="2022-04-10T16:26:00Z">
        <w:r w:rsidR="001F685B">
          <w:t xml:space="preserve">multimodal (TAM) </w:t>
        </w:r>
      </w:ins>
      <w:r>
        <w:t>method are as follows:</w:t>
      </w:r>
    </w:p>
    <w:p w14:paraId="26DB806B" w14:textId="77777777" w:rsidR="001C041B" w:rsidRDefault="005F34C0">
      <w:pPr>
        <w:numPr>
          <w:ilvl w:val="0"/>
          <w:numId w:val="2"/>
        </w:numPr>
      </w:pPr>
      <w:r>
        <w:t>We design a cross-temporal multimodal fusion module to learn the temporal dependencies between visual and audio signals for affective video content analyses.</w:t>
      </w:r>
    </w:p>
    <w:p w14:paraId="4DDA47BC" w14:textId="77777777" w:rsidR="001C041B" w:rsidRDefault="005F34C0">
      <w:pPr>
        <w:numPr>
          <w:ilvl w:val="0"/>
          <w:numId w:val="2"/>
        </w:numPr>
      </w:pPr>
      <w:r>
        <w:t>We propose two TSC-based self-supervised pre-training tasks to enhance</w:t>
      </w:r>
      <w:del w:id="237" w:author="Diane Pulvino" w:date="2022-04-10T16:26:00Z">
        <w:r w:rsidDel="002069EB">
          <w:delText xml:space="preserve"> the</w:delText>
        </w:r>
      </w:del>
      <w:r>
        <w:t xml:space="preserve"> segment-level representation learning.</w:t>
      </w:r>
    </w:p>
    <w:p w14:paraId="49FEE059" w14:textId="77777777" w:rsidR="001C041B" w:rsidRDefault="005F34C0">
      <w:pPr>
        <w:numPr>
          <w:ilvl w:val="0"/>
          <w:numId w:val="2"/>
        </w:numPr>
      </w:pPr>
      <w:r>
        <w:t xml:space="preserve">We conduct extensive experiments on three affective video content </w:t>
      </w:r>
      <w:del w:id="238" w:author="Diane Pulvino" w:date="2022-04-10T16:26:00Z">
        <w:r w:rsidDel="002069EB">
          <w:delText xml:space="preserve">analyses </w:delText>
        </w:r>
      </w:del>
      <w:r>
        <w:t>data</w:t>
      </w:r>
      <w:ins w:id="239" w:author="Diane Pulvino" w:date="2022-04-10T16:26:00Z">
        <w:r w:rsidR="002069EB">
          <w:t xml:space="preserve"> </w:t>
        </w:r>
      </w:ins>
      <w:r>
        <w:t>sets to demonstrate the effectiveness of the proposed method.</w:t>
      </w:r>
    </w:p>
    <w:p w14:paraId="51F18322" w14:textId="77777777" w:rsidR="00384303" w:rsidRDefault="00384303" w:rsidP="00384303"/>
    <w:p w14:paraId="39409029" w14:textId="77777777" w:rsidR="001C041B" w:rsidRDefault="005F34C0">
      <w:pPr>
        <w:pStyle w:val="Heading1"/>
      </w:pPr>
      <w:bookmarkStart w:id="240" w:name="related-work"/>
      <w:bookmarkEnd w:id="69"/>
      <w:r>
        <w:t>Related Work</w:t>
      </w:r>
    </w:p>
    <w:p w14:paraId="7CE74271" w14:textId="77777777" w:rsidR="001C041B" w:rsidRDefault="005F34C0">
      <w:pPr>
        <w:pStyle w:val="Heading2"/>
      </w:pPr>
      <w:bookmarkStart w:id="241" w:name="affective-video-content-analyses"/>
      <w:r>
        <w:t>Affective Video Content Analyses</w:t>
      </w:r>
    </w:p>
    <w:p w14:paraId="4EECE92D" w14:textId="521D1351" w:rsidR="001C041B" w:rsidRDefault="005F34C0">
      <w:pPr>
        <w:pStyle w:val="FirstParagraph"/>
      </w:pPr>
      <w:r>
        <w:t xml:space="preserve">Multimodal fusion of affective video content analyses can be divided into </w:t>
      </w:r>
      <w:ins w:id="242" w:author="Diane Pulvino" w:date="2022-04-10T16:28:00Z">
        <w:r w:rsidR="00466520">
          <w:t xml:space="preserve">two types: </w:t>
        </w:r>
      </w:ins>
      <w:r>
        <w:t xml:space="preserve">decision-level fusion and feature-level fusion. Decision-level fusion combines the results from different classifiers, </w:t>
      </w:r>
      <w:del w:id="243" w:author="Diane Pulvino" w:date="2022-04-10T16:28:00Z">
        <w:r w:rsidDel="00466520">
          <w:delText xml:space="preserve">which </w:delText>
        </w:r>
      </w:del>
      <w:r>
        <w:t>ignor</w:t>
      </w:r>
      <w:ins w:id="244" w:author="Diane Pulvino" w:date="2022-04-10T16:28:00Z">
        <w:r w:rsidR="00466520">
          <w:t>ing</w:t>
        </w:r>
      </w:ins>
      <w:del w:id="245" w:author="Diane Pulvino" w:date="2022-04-10T16:28:00Z">
        <w:r w:rsidDel="00466520">
          <w:delText>e</w:delText>
        </w:r>
      </w:del>
      <w:r>
        <w:t xml:space="preserve"> the dependencies between visual and audio features. For example, </w:t>
      </w:r>
      <w:commentRangeStart w:id="246"/>
      <w:r>
        <w:t xml:space="preserve">Acar et al. </w:t>
      </w:r>
      <w:commentRangeEnd w:id="246"/>
      <w:r w:rsidR="00466520">
        <w:rPr>
          <w:rStyle w:val="CommentReference"/>
        </w:rPr>
        <w:commentReference w:id="246"/>
      </w:r>
      <w:del w:id="247" w:author="Diane Pulvino" w:date="2022-04-10T16:28:00Z">
        <w:r w:rsidDel="00466520">
          <w:delText xml:space="preserve"> first </w:delText>
        </w:r>
      </w:del>
      <w:r>
        <w:t>learn</w:t>
      </w:r>
      <w:ins w:id="248" w:author="Diane Pulvino" w:date="2022-04-10T19:01:00Z">
        <w:r w:rsidR="000A2D9A">
          <w:t>ed</w:t>
        </w:r>
      </w:ins>
      <w:ins w:id="249" w:author="Diane Pulvino" w:date="2022-04-10T16:28:00Z">
        <w:r w:rsidR="00466520">
          <w:t xml:space="preserve"> </w:t>
        </w:r>
      </w:ins>
      <w:del w:id="250" w:author="Diane Pulvino" w:date="2022-04-10T16:28:00Z">
        <w:r w:rsidDel="00466520">
          <w:delText xml:space="preserve">ed the separate </w:delText>
        </w:r>
      </w:del>
      <w:r>
        <w:t>visual and audio features</w:t>
      </w:r>
      <w:ins w:id="251" w:author="Diane Pulvino" w:date="2022-04-10T16:28:00Z">
        <w:r w:rsidR="00466520">
          <w:t xml:space="preserve"> separately</w:t>
        </w:r>
      </w:ins>
      <w:r>
        <w:t xml:space="preserve"> and </w:t>
      </w:r>
      <w:ins w:id="252" w:author="Diane Pulvino" w:date="2022-04-10T16:28:00Z">
        <w:r w:rsidR="00466520">
          <w:t xml:space="preserve">then </w:t>
        </w:r>
      </w:ins>
      <w:r>
        <w:t>employ</w:t>
      </w:r>
      <w:ins w:id="253" w:author="Diane Pulvino" w:date="2022-04-10T19:01:00Z">
        <w:r w:rsidR="000A2D9A">
          <w:t>ed</w:t>
        </w:r>
      </w:ins>
      <w:del w:id="254" w:author="Diane Pulvino" w:date="2022-04-10T16:28:00Z">
        <w:r w:rsidDel="00466520">
          <w:delText>ed</w:delText>
        </w:r>
      </w:del>
      <w:r>
        <w:t xml:space="preserve"> three multi</w:t>
      </w:r>
      <w:del w:id="255" w:author="Diane Pulvino" w:date="2022-04-11T08:18:00Z">
        <w:r w:rsidDel="002E47F0">
          <w:delText>-</w:delText>
        </w:r>
      </w:del>
      <w:r>
        <w:t xml:space="preserve">class </w:t>
      </w:r>
      <w:del w:id="256" w:author="Diane Pulvino" w:date="2022-04-10T16:29:00Z">
        <w:r w:rsidDel="00466520">
          <w:delText xml:space="preserve">SVM </w:delText>
        </w:r>
      </w:del>
      <w:ins w:id="257" w:author="Diane Pulvino" w:date="2022-04-10T16:29:00Z">
        <w:r w:rsidR="00466520">
          <w:t xml:space="preserve">support vector machines </w:t>
        </w:r>
      </w:ins>
      <w:r>
        <w:t xml:space="preserve">to obtain </w:t>
      </w:r>
      <w:del w:id="258" w:author="Diane Pulvino" w:date="2022-04-11T05:54:00Z">
        <w:r w:rsidDel="00D06979">
          <w:delText xml:space="preserve">the </w:delText>
        </w:r>
      </w:del>
      <w:r>
        <w:t>affective predictions. Feature-level fusion combines visual and audio features and feeds them jointly to a classifier or regressor. For example, Xu et al.</w:t>
      </w:r>
      <w:del w:id="259" w:author="Diane Pulvino" w:date="2022-04-10T16:31:00Z">
        <w:r w:rsidDel="00466520">
          <w:delText xml:space="preserve"> </w:delText>
        </w:r>
      </w:del>
      <w:r>
        <w:t xml:space="preserve"> </w:t>
      </w:r>
      <w:del w:id="260" w:author="Diane Pulvino" w:date="2022-04-10T16:30:00Z">
        <w:r w:rsidDel="00466520">
          <w:delText xml:space="preserve">selected </w:delText>
        </w:r>
      </w:del>
      <w:ins w:id="261" w:author="Diane Pulvino" w:date="2022-04-10T16:30:00Z">
        <w:r w:rsidR="00466520">
          <w:t>select</w:t>
        </w:r>
      </w:ins>
      <w:ins w:id="262" w:author="Diane Pulvino" w:date="2022-04-10T19:02:00Z">
        <w:r w:rsidR="000A2D9A">
          <w:t>ed</w:t>
        </w:r>
      </w:ins>
      <w:ins w:id="263" w:author="Diane Pulvino" w:date="2022-04-10T16:30:00Z">
        <w:r w:rsidR="00466520">
          <w:t xml:space="preserve"> </w:t>
        </w:r>
      </w:ins>
      <w:r>
        <w:t>each modal feature based on emotional concepts</w:t>
      </w:r>
      <w:ins w:id="264" w:author="Diane Pulvino" w:date="2022-04-10T16:30:00Z">
        <w:r w:rsidR="00466520">
          <w:t>,</w:t>
        </w:r>
      </w:ins>
      <w:r>
        <w:t xml:space="preserve"> and </w:t>
      </w:r>
      <w:del w:id="265" w:author="Diane Pulvino" w:date="2022-04-10T16:30:00Z">
        <w:r w:rsidDel="00466520">
          <w:delText xml:space="preserve">summed </w:delText>
        </w:r>
      </w:del>
      <w:ins w:id="266" w:author="Diane Pulvino" w:date="2022-04-10T16:30:00Z">
        <w:r w:rsidR="00466520">
          <w:t>sum</w:t>
        </w:r>
      </w:ins>
      <w:ins w:id="267" w:author="Diane Pulvino" w:date="2022-04-10T19:02:00Z">
        <w:r w:rsidR="000A2D9A">
          <w:t>med</w:t>
        </w:r>
      </w:ins>
      <w:ins w:id="268" w:author="Diane Pulvino" w:date="2022-04-10T16:30:00Z">
        <w:r w:rsidR="00466520">
          <w:t xml:space="preserve"> </w:t>
        </w:r>
      </w:ins>
      <w:r>
        <w:t xml:space="preserve">these selected features into a joint feature for emotion classification. Qiu et al. </w:t>
      </w:r>
      <w:del w:id="269" w:author="Diane Pulvino" w:date="2022-04-10T16:30:00Z">
        <w:r w:rsidDel="00466520">
          <w:delText xml:space="preserve"> </w:delText>
        </w:r>
      </w:del>
      <w:r>
        <w:t>simply concatenate</w:t>
      </w:r>
      <w:ins w:id="270" w:author="Diane Pulvino" w:date="2022-04-10T19:02:00Z">
        <w:r w:rsidR="000A2D9A">
          <w:t>d</w:t>
        </w:r>
      </w:ins>
      <w:del w:id="271" w:author="Diane Pulvino" w:date="2022-04-10T16:30:00Z">
        <w:r w:rsidDel="00466520">
          <w:delText>d</w:delText>
        </w:r>
      </w:del>
      <w:r>
        <w:t xml:space="preserve"> action and scene features as a whole and then input </w:t>
      </w:r>
      <w:del w:id="272" w:author="Diane Pulvino" w:date="2022-04-10T16:31:00Z">
        <w:r w:rsidDel="00466520">
          <w:delText xml:space="preserve">it </w:delText>
        </w:r>
      </w:del>
      <w:ins w:id="273" w:author="Diane Pulvino" w:date="2022-04-10T16:31:00Z">
        <w:r w:rsidR="00466520">
          <w:t xml:space="preserve">them </w:t>
        </w:r>
      </w:ins>
      <w:r>
        <w:t xml:space="preserve">into a dual attention network to focus on </w:t>
      </w:r>
      <w:del w:id="274" w:author="Diane Pulvino" w:date="2022-04-10T16:31:00Z">
        <w:r w:rsidDel="00466520">
          <w:delText xml:space="preserve">the </w:delText>
        </w:r>
      </w:del>
      <w:r>
        <w:t>emotion-related frames. Wei et al.</w:t>
      </w:r>
      <w:del w:id="275" w:author="Diane Pulvino" w:date="2022-04-10T16:31:00Z">
        <w:r w:rsidDel="00466520">
          <w:delText xml:space="preserve"> </w:delText>
        </w:r>
      </w:del>
      <w:r>
        <w:t xml:space="preserve"> also concatenate</w:t>
      </w:r>
      <w:ins w:id="276" w:author="Diane Pulvino" w:date="2022-04-10T19:02:00Z">
        <w:r w:rsidR="000A2D9A">
          <w:t>d</w:t>
        </w:r>
      </w:ins>
      <w:del w:id="277" w:author="Diane Pulvino" w:date="2022-04-10T16:31:00Z">
        <w:r w:rsidDel="00466520">
          <w:delText>d</w:delText>
        </w:r>
      </w:del>
      <w:r>
        <w:t xml:space="preserve"> object and scene features</w:t>
      </w:r>
      <w:ins w:id="278" w:author="Diane Pulvino" w:date="2022-04-10T16:31:00Z">
        <w:r w:rsidR="00466520">
          <w:t>, with a focus</w:t>
        </w:r>
      </w:ins>
      <w:del w:id="279" w:author="Diane Pulvino" w:date="2022-04-10T16:31:00Z">
        <w:r w:rsidDel="00466520">
          <w:delText xml:space="preserve"> and mainly focused</w:delText>
        </w:r>
      </w:del>
      <w:r>
        <w:t xml:space="preserve"> on estimating the affective saliency value of frames. Zhao et al.</w:t>
      </w:r>
      <w:del w:id="280" w:author="Diane Pulvino" w:date="2022-04-11T05:55:00Z">
        <w:r w:rsidDel="00D06979">
          <w:delText xml:space="preserve"> </w:delText>
        </w:r>
      </w:del>
      <w:r>
        <w:t xml:space="preserve"> integrate</w:t>
      </w:r>
      <w:ins w:id="281" w:author="Diane Pulvino" w:date="2022-04-10T19:02:00Z">
        <w:r w:rsidR="000A2D9A">
          <w:t>d</w:t>
        </w:r>
      </w:ins>
      <w:del w:id="282" w:author="Diane Pulvino" w:date="2022-04-10T16:31:00Z">
        <w:r w:rsidDel="00466520">
          <w:delText>d</w:delText>
        </w:r>
      </w:del>
      <w:r>
        <w:t xml:space="preserve"> spatial, channel-wise, and temporal attention into a visual extractor</w:t>
      </w:r>
      <w:ins w:id="283" w:author="Diane Pulvino" w:date="2022-04-11T05:55:00Z">
        <w:r w:rsidR="00D06979">
          <w:t>,</w:t>
        </w:r>
      </w:ins>
      <w:r>
        <w:t xml:space="preserve"> and temporal attention into an audio extractor</w:t>
      </w:r>
      <w:ins w:id="284" w:author="Diane Pulvino" w:date="2022-04-10T16:32:00Z">
        <w:r w:rsidR="00466520">
          <w:t>,</w:t>
        </w:r>
      </w:ins>
      <w:r>
        <w:t xml:space="preserve"> then concatenate</w:t>
      </w:r>
      <w:ins w:id="285" w:author="Diane Pulvino" w:date="2022-04-10T19:02:00Z">
        <w:r w:rsidR="000A2D9A">
          <w:t>d</w:t>
        </w:r>
      </w:ins>
      <w:del w:id="286" w:author="Diane Pulvino" w:date="2022-04-10T16:32:00Z">
        <w:r w:rsidDel="00466520">
          <w:delText>d</w:delText>
        </w:r>
      </w:del>
      <w:r>
        <w:t xml:space="preserve"> the</w:t>
      </w:r>
      <w:del w:id="287" w:author="Diane Pulvino" w:date="2022-04-10T16:32:00Z">
        <w:r w:rsidDel="00466520">
          <w:delText>se</w:delText>
        </w:r>
      </w:del>
      <w:r>
        <w:t xml:space="preserve"> output visual and audio features into a joint emotional feature. However, these methods use</w:t>
      </w:r>
      <w:del w:id="288" w:author="Diane Pulvino" w:date="2022-04-10T16:32:00Z">
        <w:r w:rsidDel="00466520">
          <w:delText>d</w:delText>
        </w:r>
      </w:del>
      <w:r>
        <w:t xml:space="preserve"> </w:t>
      </w:r>
      <w:del w:id="289" w:author="Diane Pulvino" w:date="2022-04-10T16:32:00Z">
        <w:r w:rsidDel="00466520">
          <w:delText xml:space="preserve">the </w:delText>
        </w:r>
      </w:del>
      <w:ins w:id="290" w:author="Diane Pulvino" w:date="2022-04-10T16:32:00Z">
        <w:r w:rsidR="00466520">
          <w:t xml:space="preserve">a </w:t>
        </w:r>
      </w:ins>
      <w:r>
        <w:t xml:space="preserve">simple fusion strategy, </w:t>
      </w:r>
      <w:del w:id="291" w:author="Diane Pulvino" w:date="2022-04-10T16:32:00Z">
        <w:r w:rsidDel="00466520">
          <w:delText xml:space="preserve">i.e., </w:delText>
        </w:r>
      </w:del>
      <w:r>
        <w:t>summing or concatenating the visual and audio features</w:t>
      </w:r>
      <w:ins w:id="292" w:author="Diane Pulvino" w:date="2022-04-10T16:32:00Z">
        <w:r w:rsidR="00466520">
          <w:t xml:space="preserve"> while</w:t>
        </w:r>
      </w:ins>
      <w:del w:id="293" w:author="Diane Pulvino" w:date="2022-04-10T16:32:00Z">
        <w:r w:rsidDel="00466520">
          <w:delText>,</w:delText>
        </w:r>
      </w:del>
      <w:r>
        <w:t xml:space="preserve"> ignoring </w:t>
      </w:r>
      <w:del w:id="294" w:author="Diane Pulvino" w:date="2022-04-10T16:32:00Z">
        <w:r w:rsidDel="00466520">
          <w:delText xml:space="preserve">the </w:delText>
        </w:r>
      </w:del>
      <w:r>
        <w:t xml:space="preserve">inherent interactions among </w:t>
      </w:r>
      <w:del w:id="295" w:author="Diane Pulvino" w:date="2022-04-10T16:32:00Z">
        <w:r w:rsidDel="00466520">
          <w:delText>visual and audio</w:delText>
        </w:r>
      </w:del>
      <w:ins w:id="296" w:author="Diane Pulvino" w:date="2022-04-10T16:32:00Z">
        <w:r w:rsidR="00466520">
          <w:t>them</w:t>
        </w:r>
      </w:ins>
      <w:r>
        <w:t>.</w:t>
      </w:r>
    </w:p>
    <w:p w14:paraId="71BA5490" w14:textId="2C5305EB" w:rsidR="001C041B" w:rsidRDefault="005F34C0">
      <w:pPr>
        <w:pStyle w:val="BodyText"/>
      </w:pPr>
      <w:r>
        <w:t>Some feature-level fusion methods</w:t>
      </w:r>
      <w:ins w:id="297" w:author="Diane Pulvino" w:date="2022-04-10T19:03:00Z">
        <w:r w:rsidR="000A2D9A">
          <w:t xml:space="preserve"> use complex strategies to</w:t>
        </w:r>
      </w:ins>
      <w:r>
        <w:t xml:space="preserve"> mine the dependencies between visual and audio signals</w:t>
      </w:r>
      <w:del w:id="298" w:author="Diane Pulvino" w:date="2022-04-10T19:04:00Z">
        <w:r w:rsidDel="000A2D9A">
          <w:delText xml:space="preserve"> by complex strategies</w:delText>
        </w:r>
      </w:del>
      <w:r>
        <w:t xml:space="preserve">. For instance, Gan et al. </w:t>
      </w:r>
      <w:ins w:id="299" w:author="Diane Pulvino" w:date="2022-04-10T19:04:00Z">
        <w:r w:rsidR="000A2D9A">
          <w:t>used a deep regression Bayesian network to</w:t>
        </w:r>
      </w:ins>
      <w:r>
        <w:t xml:space="preserve"> capture</w:t>
      </w:r>
      <w:del w:id="300" w:author="Diane Pulvino" w:date="2022-04-10T19:04:00Z">
        <w:r w:rsidDel="000A2D9A">
          <w:delText>d</w:delText>
        </w:r>
      </w:del>
      <w:r>
        <w:t xml:space="preserve"> the high</w:t>
      </w:r>
      <w:ins w:id="301" w:author="Diane Pulvino" w:date="2022-04-10T19:04:00Z">
        <w:r w:rsidR="000A2D9A">
          <w:t>-</w:t>
        </w:r>
      </w:ins>
      <w:del w:id="302" w:author="Diane Pulvino" w:date="2022-04-10T19:04:00Z">
        <w:r w:rsidDel="000A2D9A">
          <w:delText xml:space="preserve"> </w:delText>
        </w:r>
      </w:del>
      <w:r>
        <w:t xml:space="preserve">order dependencies between </w:t>
      </w:r>
      <w:ins w:id="303" w:author="Diane Pulvino" w:date="2022-04-10T19:04:00Z">
        <w:r w:rsidR="000A2D9A">
          <w:t xml:space="preserve">low-level </w:t>
        </w:r>
      </w:ins>
      <w:r>
        <w:t>visual and audio features</w:t>
      </w:r>
      <w:del w:id="304" w:author="Diane Pulvino" w:date="2022-04-10T19:04:00Z">
        <w:r w:rsidDel="000A2D9A">
          <w:delText xml:space="preserve"> by a deep regression Bayesian network</w:delText>
        </w:r>
      </w:del>
      <w:r>
        <w:t xml:space="preserve">, </w:t>
      </w:r>
      <w:del w:id="305" w:author="Diane Pulvino" w:date="2022-04-10T19:04:00Z">
        <w:r w:rsidDel="000A2D9A">
          <w:delText xml:space="preserve">but they used low-level features, which </w:delText>
        </w:r>
      </w:del>
      <w:r>
        <w:t>ignor</w:t>
      </w:r>
      <w:ins w:id="306" w:author="Diane Pulvino" w:date="2022-04-10T19:04:00Z">
        <w:r w:rsidR="000A2D9A">
          <w:t>ing</w:t>
        </w:r>
      </w:ins>
      <w:del w:id="307" w:author="Diane Pulvino" w:date="2022-04-10T19:04:00Z">
        <w:r w:rsidDel="000A2D9A">
          <w:delText>e</w:delText>
        </w:r>
      </w:del>
      <w:r>
        <w:t xml:space="preserve"> </w:t>
      </w:r>
      <w:del w:id="308" w:author="Diane Pulvino" w:date="2022-04-10T19:04:00Z">
        <w:r w:rsidDel="000A2D9A">
          <w:delText xml:space="preserve">the </w:delText>
        </w:r>
      </w:del>
      <w:r>
        <w:t xml:space="preserve">temporal patterns. Qi et al. </w:t>
      </w:r>
      <w:del w:id="309" w:author="Diane Pulvino" w:date="2022-04-10T19:05:00Z">
        <w:r w:rsidDel="000A2D9A">
          <w:delText xml:space="preserve"> </w:delText>
        </w:r>
      </w:del>
      <w:r>
        <w:t xml:space="preserve">used </w:t>
      </w:r>
      <w:del w:id="310" w:author="Diane Pulvino" w:date="2022-04-10T19:05:00Z">
        <w:r w:rsidDel="000A2D9A">
          <w:delText xml:space="preserve">the </w:delText>
        </w:r>
      </w:del>
      <w:ins w:id="311" w:author="Diane Pulvino" w:date="2022-04-10T19:05:00Z">
        <w:r w:rsidR="000A2D9A">
          <w:t xml:space="preserve">an </w:t>
        </w:r>
      </w:ins>
      <w:r>
        <w:t xml:space="preserve">attention mechanism to aggregate the temporal features in each modality, then aligned the visual and audio features </w:t>
      </w:r>
      <w:del w:id="312" w:author="Diane Pulvino" w:date="2022-04-10T19:05:00Z">
        <w:r w:rsidDel="000A2D9A">
          <w:delText xml:space="preserve">through </w:delText>
        </w:r>
      </w:del>
      <w:ins w:id="313" w:author="Diane Pulvino" w:date="2022-04-10T19:05:00Z">
        <w:r w:rsidR="000A2D9A">
          <w:t xml:space="preserve">by </w:t>
        </w:r>
      </w:ins>
      <w:r>
        <w:t xml:space="preserve">jointly mapping them into a common space. Mittal et al.  </w:t>
      </w:r>
      <w:del w:id="314" w:author="Diane Pulvino" w:date="2022-04-10T19:06:00Z">
        <w:r w:rsidDel="000A2D9A">
          <w:delText>first</w:delText>
        </w:r>
      </w:del>
      <w:del w:id="315" w:author="Diane Pulvino" w:date="2022-04-10T19:05:00Z">
        <w:r w:rsidDel="000A2D9A">
          <w:delText>ly</w:delText>
        </w:r>
      </w:del>
      <w:del w:id="316" w:author="Diane Pulvino" w:date="2022-04-10T19:06:00Z">
        <w:r w:rsidDel="000A2D9A">
          <w:delText xml:space="preserve"> </w:delText>
        </w:r>
      </w:del>
      <w:r>
        <w:t xml:space="preserve">used an </w:t>
      </w:r>
      <w:commentRangeStart w:id="317"/>
      <w:r>
        <w:t xml:space="preserve">LSTM </w:t>
      </w:r>
      <w:commentRangeEnd w:id="317"/>
      <w:r w:rsidR="000A2D9A">
        <w:rPr>
          <w:rStyle w:val="CommentReference"/>
        </w:rPr>
        <w:commentReference w:id="317"/>
      </w:r>
      <w:r>
        <w:t xml:space="preserve">encoder to learn the temporal features and </w:t>
      </w:r>
      <w:del w:id="318" w:author="Diane Pulvino" w:date="2022-04-11T05:56:00Z">
        <w:r w:rsidDel="00D06979">
          <w:delText xml:space="preserve">used </w:delText>
        </w:r>
      </w:del>
      <w:del w:id="319" w:author="Diane Pulvino" w:date="2022-04-10T19:06:00Z">
        <w:r w:rsidDel="000A2D9A">
          <w:delText xml:space="preserve">the </w:delText>
        </w:r>
      </w:del>
      <w:ins w:id="320" w:author="Diane Pulvino" w:date="2022-04-10T19:06:00Z">
        <w:r w:rsidR="000A2D9A">
          <w:t xml:space="preserve">a </w:t>
        </w:r>
      </w:ins>
      <w:r>
        <w:t>co-attention mechanism to calculate correlation scores between the pairwise modalities</w:t>
      </w:r>
      <w:del w:id="321" w:author="Diane Pulvino" w:date="2022-04-10T19:06:00Z">
        <w:r w:rsidDel="000A2D9A">
          <w:delText xml:space="preserve">, </w:delText>
        </w:r>
      </w:del>
      <w:ins w:id="322" w:author="Diane Pulvino" w:date="2022-04-10T19:06:00Z">
        <w:r w:rsidR="000A2D9A">
          <w:t xml:space="preserve">. They </w:t>
        </w:r>
      </w:ins>
      <w:r>
        <w:t xml:space="preserve">then weighted </w:t>
      </w:r>
      <w:ins w:id="323" w:author="Diane Pulvino" w:date="2022-04-10T19:06:00Z">
        <w:r w:rsidR="000A2D9A">
          <w:t xml:space="preserve">and </w:t>
        </w:r>
      </w:ins>
      <w:r>
        <w:t xml:space="preserve">summed these multimodal temporal features </w:t>
      </w:r>
      <w:del w:id="324" w:author="Diane Pulvino" w:date="2022-04-10T19:06:00Z">
        <w:r w:rsidDel="000A2D9A">
          <w:delText>by the</w:delText>
        </w:r>
      </w:del>
      <w:ins w:id="325" w:author="Diane Pulvino" w:date="2022-04-10T19:06:00Z">
        <w:r w:rsidR="000A2D9A">
          <w:t>using</w:t>
        </w:r>
      </w:ins>
      <w:r>
        <w:t xml:space="preserve"> correlation scores. Gao et al.  </w:t>
      </w:r>
      <w:r>
        <w:lastRenderedPageBreak/>
        <w:t xml:space="preserve">proposed a synchronous modal-temporal attention block to </w:t>
      </w:r>
      <w:del w:id="326" w:author="Diane Pulvino" w:date="2022-04-10T19:07:00Z">
        <w:r w:rsidDel="000A2D9A">
          <w:delText xml:space="preserve">firstly </w:delText>
        </w:r>
      </w:del>
      <w:r>
        <w:t xml:space="preserve">capture the visual and audio relations within each moment, then used LSTM to learn the temporal dependencies within each modality. However, these methods </w:t>
      </w:r>
      <w:ins w:id="327" w:author="Diane Pulvino" w:date="2022-04-10T19:10:00Z">
        <w:r w:rsidR="000A2D9A">
          <w:t xml:space="preserve">either </w:t>
        </w:r>
      </w:ins>
      <w:r>
        <w:t>discard</w:t>
      </w:r>
      <w:del w:id="328" w:author="Diane Pulvino" w:date="2022-04-11T05:56:00Z">
        <w:r w:rsidDel="00D06979">
          <w:delText>ed</w:delText>
        </w:r>
      </w:del>
      <w:del w:id="329" w:author="Diane Pulvino" w:date="2022-04-10T19:10:00Z">
        <w:r w:rsidDel="000A2D9A">
          <w:delText xml:space="preserve"> the</w:delText>
        </w:r>
      </w:del>
      <w:r>
        <w:t xml:space="preserve"> temporal relations or learn</w:t>
      </w:r>
      <w:del w:id="330" w:author="Diane Pulvino" w:date="2022-04-11T05:56:00Z">
        <w:r w:rsidDel="00D06979">
          <w:delText>ed</w:delText>
        </w:r>
      </w:del>
      <w:r>
        <w:t xml:space="preserve"> temporal and cross-modal dependencies separately</w:t>
      </w:r>
      <w:del w:id="331" w:author="Diane Pulvino" w:date="2022-04-10T19:11:00Z">
        <w:r w:rsidDel="000A2D9A">
          <w:delText xml:space="preserve">, </w:delText>
        </w:r>
      </w:del>
      <w:ins w:id="332" w:author="Diane Pulvino" w:date="2022-04-10T19:11:00Z">
        <w:r w:rsidR="005349E3">
          <w:t xml:space="preserve">, thereby </w:t>
        </w:r>
      </w:ins>
      <w:r>
        <w:t xml:space="preserve">ignoring </w:t>
      </w:r>
      <w:del w:id="333" w:author="Diane Pulvino" w:date="2022-04-10T19:11:00Z">
        <w:r w:rsidDel="000A2D9A">
          <w:delText xml:space="preserve">the </w:delText>
        </w:r>
      </w:del>
      <w:r>
        <w:t xml:space="preserve">inherent dependencies between temporal elements of visual and audio signals, which </w:t>
      </w:r>
      <w:del w:id="334" w:author="Diane Pulvino" w:date="2022-04-10T19:11:00Z">
        <w:r w:rsidDel="005349E3">
          <w:delText xml:space="preserve">is </w:delText>
        </w:r>
      </w:del>
      <w:ins w:id="335" w:author="Diane Pulvino" w:date="2022-04-10T19:11:00Z">
        <w:r w:rsidR="005349E3">
          <w:t xml:space="preserve">are </w:t>
        </w:r>
      </w:ins>
      <w:r>
        <w:t xml:space="preserve">essential for </w:t>
      </w:r>
      <w:del w:id="336" w:author="Diane Pulvino" w:date="2022-04-10T19:11:00Z">
        <w:r w:rsidDel="005349E3">
          <w:delText xml:space="preserve">an </w:delText>
        </w:r>
      </w:del>
      <w:r>
        <w:t>effective multimodal fusion in videos</w:t>
      </w:r>
      <w:del w:id="337" w:author="Diane Pulvino" w:date="2022-04-11T05:56:00Z">
        <w:r w:rsidDel="00D06979">
          <w:delText xml:space="preserve"> </w:delText>
        </w:r>
      </w:del>
      <w:r>
        <w:t>.</w:t>
      </w:r>
    </w:p>
    <w:p w14:paraId="144B03C3" w14:textId="71052262" w:rsidR="001C041B" w:rsidDel="00806786" w:rsidRDefault="005F34C0">
      <w:pPr>
        <w:pStyle w:val="BodyText"/>
        <w:rPr>
          <w:del w:id="338" w:author="Diane Pulvino" w:date="2022-04-10T19:19:00Z"/>
        </w:rPr>
      </w:pPr>
      <w:r>
        <w:t>To mine these dependencies, we design a cross-temporal multimodal fusion module</w:t>
      </w:r>
      <w:ins w:id="339" w:author="Diane Pulvino" w:date="2022-04-10T19:11:00Z">
        <w:r w:rsidR="005349E3">
          <w:t xml:space="preserve"> that</w:t>
        </w:r>
      </w:ins>
      <w:del w:id="340" w:author="Diane Pulvino" w:date="2022-04-10T19:11:00Z">
        <w:r w:rsidDel="005349E3">
          <w:delText>, which</w:delText>
        </w:r>
      </w:del>
      <w:r>
        <w:t xml:space="preserve"> employs self-attention to learn the pairwise modalities’ relations within each video segment and across different segments. This module </w:t>
      </w:r>
      <w:ins w:id="341" w:author="Diane Pulvino" w:date="2022-04-11T05:56:00Z">
        <w:r w:rsidR="00D06979">
          <w:t xml:space="preserve">simultaneously </w:t>
        </w:r>
      </w:ins>
      <w:r>
        <w:t>learns relations between all the video segments of different modalities</w:t>
      </w:r>
      <w:del w:id="342" w:author="Diane Pulvino" w:date="2022-04-11T05:57:00Z">
        <w:r w:rsidDel="00D06979">
          <w:delText xml:space="preserve"> simultaneously</w:delText>
        </w:r>
      </w:del>
      <w:r>
        <w:t>, so it can fully capture the temporal dependencies between visual and audio signals.</w:t>
      </w:r>
    </w:p>
    <w:p w14:paraId="1CDC159A" w14:textId="77777777" w:rsidR="00DF7B48" w:rsidRDefault="00DF7B48">
      <w:pPr>
        <w:pStyle w:val="BodyText"/>
      </w:pPr>
    </w:p>
    <w:p w14:paraId="42356C8B" w14:textId="70F20812" w:rsidR="001C041B" w:rsidRDefault="005F34C0">
      <w:pPr>
        <w:pStyle w:val="Heading2"/>
      </w:pPr>
      <w:bookmarkStart w:id="343" w:name="video-analyses-with-tscs"/>
      <w:bookmarkEnd w:id="241"/>
      <w:r>
        <w:t>Video Analyses with TSC</w:t>
      </w:r>
      <w:del w:id="344" w:author="Diane Pulvino" w:date="2022-04-11T05:57:00Z">
        <w:r w:rsidDel="00D06979">
          <w:delText>s</w:delText>
        </w:r>
      </w:del>
    </w:p>
    <w:p w14:paraId="1691E1CC" w14:textId="102C9A72" w:rsidR="001C041B" w:rsidRDefault="005F34C0">
      <w:pPr>
        <w:pStyle w:val="FirstParagraph"/>
      </w:pPr>
      <w:del w:id="345" w:author="Diane Pulvino" w:date="2022-04-10T19:19:00Z">
        <w:r w:rsidDel="00806786">
          <w:delText xml:space="preserve">As a brief time-sync comment on the video, </w:delText>
        </w:r>
      </w:del>
      <w:r>
        <w:t>TSC has great research significance for video understanding</w:t>
      </w:r>
      <w:del w:id="346" w:author="Diane Pulvino" w:date="2022-04-10T19:19:00Z">
        <w:r w:rsidDel="00806786">
          <w:delText xml:space="preserve">, </w:delText>
        </w:r>
      </w:del>
      <w:ins w:id="347" w:author="Diane Pulvino" w:date="2022-04-10T19:19:00Z">
        <w:r w:rsidR="00806786">
          <w:t>. It can be used for</w:t>
        </w:r>
      </w:ins>
      <w:del w:id="348" w:author="Diane Pulvino" w:date="2022-04-10T19:19:00Z">
        <w:r w:rsidDel="00806786">
          <w:delText>such as</w:delText>
        </w:r>
      </w:del>
      <w:r>
        <w:t xml:space="preserve"> video tagging</w:t>
      </w:r>
      <w:del w:id="349" w:author="Diane Pulvino" w:date="2022-04-10T19:19:00Z">
        <w:r w:rsidDel="00806786">
          <w:delText xml:space="preserve"> </w:delText>
        </w:r>
      </w:del>
      <w:r>
        <w:t>, video description</w:t>
      </w:r>
      <w:del w:id="350" w:author="Diane Pulvino" w:date="2022-04-10T19:19:00Z">
        <w:r w:rsidDel="00806786">
          <w:delText xml:space="preserve"> </w:delText>
        </w:r>
      </w:del>
      <w:r>
        <w:t>,</w:t>
      </w:r>
      <w:ins w:id="351" w:author="Diane Pulvino" w:date="2022-04-10T19:19:00Z">
        <w:r w:rsidR="00806786">
          <w:t xml:space="preserve"> and</w:t>
        </w:r>
      </w:ins>
      <w:r>
        <w:t xml:space="preserve"> video recommendation</w:t>
      </w:r>
      <w:ins w:id="352" w:author="Diane Pulvino" w:date="2022-04-10T19:19:00Z">
        <w:r w:rsidR="00806786">
          <w:t>, among other things</w:t>
        </w:r>
      </w:ins>
      <w:del w:id="353" w:author="Diane Pulvino" w:date="2022-04-10T19:19:00Z">
        <w:r w:rsidDel="00806786">
          <w:delText xml:space="preserve"> </w:delText>
        </w:r>
      </w:del>
      <w:r>
        <w:t xml:space="preserve">. TSC </w:t>
      </w:r>
      <w:del w:id="354" w:author="Diane Pulvino" w:date="2022-04-10T19:20:00Z">
        <w:r w:rsidDel="00806786">
          <w:delText xml:space="preserve">is </w:delText>
        </w:r>
      </w:del>
      <w:ins w:id="355" w:author="Diane Pulvino" w:date="2022-04-10T19:20:00Z">
        <w:r w:rsidR="00806786">
          <w:t xml:space="preserve">are viewers’ </w:t>
        </w:r>
      </w:ins>
      <w:del w:id="356" w:author="Diane Pulvino" w:date="2022-04-10T19:20:00Z">
        <w:r w:rsidDel="00806786">
          <w:delText xml:space="preserve">a </w:delText>
        </w:r>
      </w:del>
      <w:r>
        <w:t>real-time emotional expression</w:t>
      </w:r>
      <w:ins w:id="357" w:author="Diane Pulvino" w:date="2022-04-10T19:20:00Z">
        <w:r w:rsidR="00806786">
          <w:t>s</w:t>
        </w:r>
      </w:ins>
      <w:del w:id="358" w:author="Diane Pulvino" w:date="2022-04-10T19:20:00Z">
        <w:r w:rsidDel="00806786">
          <w:delText xml:space="preserve"> of viewers</w:delText>
        </w:r>
      </w:del>
      <w:r>
        <w:t xml:space="preserve"> to video content. </w:t>
      </w:r>
      <w:del w:id="359" w:author="Diane Pulvino" w:date="2022-04-10T19:20:00Z">
        <w:r w:rsidDel="00806786">
          <w:delText xml:space="preserve">Its </w:delText>
        </w:r>
      </w:del>
      <w:ins w:id="360" w:author="Diane Pulvino" w:date="2022-04-10T19:20:00Z">
        <w:r w:rsidR="00806786">
          <w:t xml:space="preserve">Their </w:t>
        </w:r>
      </w:ins>
      <w:r>
        <w:t xml:space="preserve">semantics and temporal cues indicate the induced emotion of the video and the moment of </w:t>
      </w:r>
      <w:ins w:id="361" w:author="Diane Pulvino" w:date="2022-04-10T19:20:00Z">
        <w:r w:rsidR="00806786">
          <w:t xml:space="preserve">the </w:t>
        </w:r>
      </w:ins>
      <w:r>
        <w:t>emotion burst. Hence, TSC has great potential for affective video content analyses. However, this potential has not been successfully explored. To the best of our knowledge, only Li et al.  leveraged TSC for video emotion recognition. They first utilized canonical correlation analysis to maximize the mutual information between visual and TSC textual features</w:t>
      </w:r>
      <w:ins w:id="362" w:author="Diane Pulvino" w:date="2022-04-10T19:21:00Z">
        <w:r w:rsidR="00806786">
          <w:t>,</w:t>
        </w:r>
      </w:ins>
      <w:r>
        <w:t xml:space="preserve"> and then used LSTM to </w:t>
      </w:r>
      <w:ins w:id="363" w:author="Diane Pulvino" w:date="2022-04-10T19:21:00Z">
        <w:r w:rsidR="00806786">
          <w:t xml:space="preserve">separately </w:t>
        </w:r>
      </w:ins>
      <w:r>
        <w:t>capture temporal dependencies within visual and TSC modalities</w:t>
      </w:r>
      <w:del w:id="364" w:author="Diane Pulvino" w:date="2022-04-10T19:21:00Z">
        <w:r w:rsidDel="00806786">
          <w:delText xml:space="preserve"> separately</w:delText>
        </w:r>
      </w:del>
      <w:r>
        <w:t>. The output features of visual and TSC are concatenated as a joint feature for video emotion recognition. However, their method requires</w:t>
      </w:r>
      <w:ins w:id="365" w:author="Diane Pulvino" w:date="2022-04-10T19:24:00Z">
        <w:r w:rsidR="00806786">
          <w:t xml:space="preserve"> emotion-labeled</w:t>
        </w:r>
      </w:ins>
      <w:r>
        <w:t xml:space="preserve"> video-TSC data </w:t>
      </w:r>
      <w:del w:id="366" w:author="Diane Pulvino" w:date="2022-04-10T19:24:00Z">
        <w:r w:rsidDel="00806786">
          <w:delText>with emotional labels in the</w:delText>
        </w:r>
      </w:del>
      <w:ins w:id="367" w:author="Diane Pulvino" w:date="2022-04-10T19:24:00Z">
        <w:r w:rsidR="00806786">
          <w:t>during</w:t>
        </w:r>
      </w:ins>
      <w:r>
        <w:t xml:space="preserve"> training</w:t>
      </w:r>
      <w:del w:id="368" w:author="Diane Pulvino" w:date="2022-04-10T19:24:00Z">
        <w:r w:rsidDel="00806786">
          <w:delText xml:space="preserve"> stage</w:delText>
        </w:r>
      </w:del>
      <w:r>
        <w:t xml:space="preserve">, </w:t>
      </w:r>
      <w:del w:id="369" w:author="Diane Pulvino" w:date="2022-04-10T19:24:00Z">
        <w:r w:rsidDel="00806786">
          <w:delText xml:space="preserve">so </w:delText>
        </w:r>
      </w:del>
      <w:ins w:id="370" w:author="Diane Pulvino" w:date="2022-04-10T19:24:00Z">
        <w:r w:rsidR="00806786">
          <w:t xml:space="preserve">and </w:t>
        </w:r>
      </w:ins>
      <w:r>
        <w:t>the expensive labeling costs limit the number of training samples. Moreover, this method needs to</w:t>
      </w:r>
      <w:ins w:id="371" w:author="Diane Pulvino" w:date="2022-04-10T19:24:00Z">
        <w:r w:rsidR="00806786">
          <w:t xml:space="preserve"> simultaneously</w:t>
        </w:r>
      </w:ins>
      <w:r>
        <w:t xml:space="preserve"> input video and TSC </w:t>
      </w:r>
      <w:del w:id="372" w:author="Diane Pulvino" w:date="2022-04-10T19:25:00Z">
        <w:r w:rsidDel="00806786">
          <w:delText xml:space="preserve">simultaneously </w:delText>
        </w:r>
      </w:del>
      <w:r>
        <w:t>in the inference stage, l</w:t>
      </w:r>
      <w:del w:id="373" w:author="Diane Pulvino" w:date="2022-04-10T19:25:00Z">
        <w:r w:rsidDel="00806786">
          <w:delText>eading to limited</w:delText>
        </w:r>
      </w:del>
      <w:ins w:id="374" w:author="Diane Pulvino" w:date="2022-04-10T19:25:00Z">
        <w:r w:rsidR="00806786">
          <w:t>imiting its</w:t>
        </w:r>
      </w:ins>
      <w:r>
        <w:t xml:space="preserve"> application in video analyses.</w:t>
      </w:r>
    </w:p>
    <w:p w14:paraId="759005A7" w14:textId="77A7C861" w:rsidR="001C041B" w:rsidRDefault="005F34C0">
      <w:pPr>
        <w:pStyle w:val="BodyText"/>
      </w:pPr>
      <w:del w:id="375" w:author="Diane Pulvino" w:date="2022-04-10T19:27:00Z">
        <w:r w:rsidDel="001A2B19">
          <w:delText>To take full advantage of TSC, w</w:delText>
        </w:r>
      </w:del>
      <w:ins w:id="376" w:author="Diane Pulvino" w:date="2022-04-10T19:27:00Z">
        <w:r w:rsidR="001A2B19">
          <w:t>W</w:t>
        </w:r>
      </w:ins>
      <w:r>
        <w:t>e design two self-supervised pre-training tasks to mine the semantic</w:t>
      </w:r>
      <w:del w:id="377" w:author="Diane Pulvino" w:date="2022-04-10T19:28:00Z">
        <w:r w:rsidDel="001A2B19">
          <w:delText>s</w:delText>
        </w:r>
      </w:del>
      <w:r>
        <w:t xml:space="preserve"> and temporal cues from TSCs </w:t>
      </w:r>
      <w:ins w:id="378" w:author="Diane Pulvino" w:date="2022-04-10T19:28:00Z">
        <w:r w:rsidR="001A2B19">
          <w:t>to</w:t>
        </w:r>
      </w:ins>
      <w:del w:id="379" w:author="Diane Pulvino" w:date="2022-04-10T19:28:00Z">
        <w:r w:rsidDel="001A2B19">
          <w:delText>for</w:delText>
        </w:r>
      </w:del>
      <w:r>
        <w:t xml:space="preserve"> enhanc</w:t>
      </w:r>
      <w:ins w:id="380" w:author="Diane Pulvino" w:date="2022-04-10T19:28:00Z">
        <w:r w:rsidR="001A2B19">
          <w:t>e</w:t>
        </w:r>
      </w:ins>
      <w:del w:id="381" w:author="Diane Pulvino" w:date="2022-04-10T19:28:00Z">
        <w:r w:rsidDel="001A2B19">
          <w:delText>ing</w:delText>
        </w:r>
      </w:del>
      <w:r>
        <w:t xml:space="preserve"> </w:t>
      </w:r>
      <w:del w:id="382" w:author="Diane Pulvino" w:date="2022-04-10T19:28:00Z">
        <w:r w:rsidDel="001A2B19">
          <w:delText xml:space="preserve">the </w:delText>
        </w:r>
      </w:del>
      <w:r>
        <w:t xml:space="preserve">segment-level representation learning. These tasks are designed to force the cross-temporal multimodal fusion module to learn the representation of segments </w:t>
      </w:r>
      <w:del w:id="383" w:author="Diane Pulvino" w:date="2022-04-10T19:32:00Z">
        <w:r w:rsidDel="001A2B19">
          <w:delText xml:space="preserve">where </w:delText>
        </w:r>
      </w:del>
      <w:ins w:id="384" w:author="Diane Pulvino" w:date="2022-04-10T19:32:00Z">
        <w:r w:rsidR="001A2B19">
          <w:t xml:space="preserve">in which </w:t>
        </w:r>
      </w:ins>
      <w:r>
        <w:t>TSC</w:t>
      </w:r>
      <w:ins w:id="385" w:author="Diane Pulvino" w:date="2022-04-10T19:32:00Z">
        <w:r w:rsidR="001A2B19">
          <w:t>s</w:t>
        </w:r>
      </w:ins>
      <w:r>
        <w:t xml:space="preserve"> appear</w:t>
      </w:r>
      <w:del w:id="386" w:author="Diane Pulvino" w:date="2022-04-10T19:30:00Z">
        <w:r w:rsidDel="001A2B19">
          <w:delText>s</w:delText>
        </w:r>
      </w:del>
      <w:r>
        <w:t xml:space="preserve">. Specifically, the emotional word </w:t>
      </w:r>
      <w:del w:id="387" w:author="Diane Pulvino" w:date="2022-04-11T05:58:00Z">
        <w:r w:rsidDel="00D06979">
          <w:delText xml:space="preserve">predicting </w:delText>
        </w:r>
      </w:del>
      <w:ins w:id="388" w:author="Diane Pulvino" w:date="2022-04-11T05:58:00Z">
        <w:r w:rsidR="00D06979">
          <w:t>predicti</w:t>
        </w:r>
        <w:r w:rsidR="00D06979">
          <w:t>on</w:t>
        </w:r>
        <w:r w:rsidR="00D06979">
          <w:t xml:space="preserve"> </w:t>
        </w:r>
      </w:ins>
      <w:r>
        <w:t xml:space="preserve">task uses video representation and TSC contextual semantics to fill the masked TSC with emotional words. The appearing time </w:t>
      </w:r>
      <w:del w:id="389" w:author="Diane Pulvino" w:date="2022-04-11T05:58:00Z">
        <w:r w:rsidDel="00D06979">
          <w:delText xml:space="preserve">predicting </w:delText>
        </w:r>
      </w:del>
      <w:ins w:id="390" w:author="Diane Pulvino" w:date="2022-04-11T05:58:00Z">
        <w:r w:rsidR="00D06979">
          <w:t>predicti</w:t>
        </w:r>
        <w:r w:rsidR="00D06979">
          <w:t>on</w:t>
        </w:r>
        <w:r w:rsidR="00D06979">
          <w:t xml:space="preserve"> </w:t>
        </w:r>
      </w:ins>
      <w:r>
        <w:t>task computes the similarities between video representation and TSC embedding to predict</w:t>
      </w:r>
      <w:ins w:id="391" w:author="Diane Pulvino" w:date="2022-04-10T19:34:00Z">
        <w:r w:rsidR="001A2B19">
          <w:t xml:space="preserve"> the</w:t>
        </w:r>
      </w:ins>
      <w:del w:id="392" w:author="Diane Pulvino" w:date="2022-04-10T19:34:00Z">
        <w:r w:rsidDel="001A2B19">
          <w:delText xml:space="preserve"> in</w:delText>
        </w:r>
      </w:del>
      <w:r>
        <w:t xml:space="preserve"> </w:t>
      </w:r>
      <w:del w:id="393" w:author="Diane Pulvino" w:date="2022-04-10T19:34:00Z">
        <w:r w:rsidDel="001A2B19">
          <w:delText xml:space="preserve">which </w:delText>
        </w:r>
      </w:del>
      <w:r>
        <w:t xml:space="preserve">segment </w:t>
      </w:r>
      <w:ins w:id="394" w:author="Diane Pulvino" w:date="2022-04-11T05:58:00Z">
        <w:r w:rsidR="00D06979">
          <w:t>in which</w:t>
        </w:r>
      </w:ins>
      <w:ins w:id="395" w:author="Diane Pulvino" w:date="2022-04-10T19:34:00Z">
        <w:r w:rsidR="001A2B19">
          <w:t xml:space="preserve"> </w:t>
        </w:r>
      </w:ins>
      <w:r>
        <w:t xml:space="preserve">the TSC appears. </w:t>
      </w:r>
      <w:del w:id="396" w:author="Diane Pulvino" w:date="2022-04-10T19:51:00Z">
        <w:r w:rsidDel="006C15AF">
          <w:delText>Benefit from the popularity of the TSC video website, w</w:delText>
        </w:r>
      </w:del>
      <w:ins w:id="397" w:author="Diane Pulvino" w:date="2022-04-10T19:51:00Z">
        <w:r w:rsidR="006C15AF">
          <w:t>W</w:t>
        </w:r>
      </w:ins>
      <w:r>
        <w:t>e collect a large-scale video-TSC data</w:t>
      </w:r>
      <w:ins w:id="398" w:author="Diane Pulvino" w:date="2022-04-10T19:51:00Z">
        <w:r w:rsidR="006C15AF">
          <w:t xml:space="preserve"> </w:t>
        </w:r>
      </w:ins>
      <w:r>
        <w:t xml:space="preserve">set to pre-train the cross-temporal multimodal fusion module without </w:t>
      </w:r>
      <w:del w:id="399" w:author="Diane Pulvino" w:date="2022-04-10T19:51:00Z">
        <w:r w:rsidDel="006C15AF">
          <w:delText xml:space="preserve">any </w:delText>
        </w:r>
      </w:del>
      <w:r>
        <w:t xml:space="preserve">manual annotation. </w:t>
      </w:r>
      <w:del w:id="400" w:author="Diane Pulvino" w:date="2022-04-10T19:51:00Z">
        <w:r w:rsidDel="006C15AF">
          <w:delText>Besides, w</w:delText>
        </w:r>
      </w:del>
      <w:ins w:id="401" w:author="Diane Pulvino" w:date="2022-04-10T19:51:00Z">
        <w:r w:rsidR="006C15AF">
          <w:t>W</w:t>
        </w:r>
      </w:ins>
      <w:r>
        <w:t xml:space="preserve">e </w:t>
      </w:r>
      <w:ins w:id="402" w:author="Diane Pulvino" w:date="2022-04-10T19:51:00Z">
        <w:r w:rsidR="006C15AF">
          <w:t xml:space="preserve">also </w:t>
        </w:r>
      </w:ins>
      <w:r>
        <w:t>fine</w:t>
      </w:r>
      <w:ins w:id="403" w:author="Diane Pulvino" w:date="2022-04-11T05:58:00Z">
        <w:r w:rsidR="00D06979">
          <w:t xml:space="preserve"> </w:t>
        </w:r>
      </w:ins>
      <w:del w:id="404" w:author="Diane Pulvino" w:date="2022-04-10T19:51:00Z">
        <w:r w:rsidDel="006C15AF">
          <w:delText>-</w:delText>
        </w:r>
      </w:del>
      <w:r>
        <w:t>tune the pre-trained fusion module on affective video data</w:t>
      </w:r>
      <w:ins w:id="405" w:author="Diane Pulvino" w:date="2022-04-10T19:52:00Z">
        <w:r w:rsidR="006C15AF">
          <w:t xml:space="preserve"> </w:t>
        </w:r>
      </w:ins>
      <w:r>
        <w:t xml:space="preserve">sets for affective video analyses. </w:t>
      </w:r>
      <w:del w:id="406" w:author="Diane Pulvino" w:date="2022-04-10T19:52:00Z">
        <w:r w:rsidDel="006C15AF">
          <w:delText>Thus no TSC</w:delText>
        </w:r>
      </w:del>
      <w:ins w:id="407" w:author="Diane Pulvino" w:date="2022-04-10T19:52:00Z">
        <w:r w:rsidR="006C15AF">
          <w:t>TSC are not</w:t>
        </w:r>
      </w:ins>
      <w:r>
        <w:t xml:space="preserve"> need</w:t>
      </w:r>
      <w:ins w:id="408" w:author="Diane Pulvino" w:date="2022-04-10T19:52:00Z">
        <w:r w:rsidR="006C15AF">
          <w:t>ed</w:t>
        </w:r>
      </w:ins>
      <w:r>
        <w:t xml:space="preserve"> in </w:t>
      </w:r>
      <w:del w:id="409" w:author="Diane Pulvino" w:date="2022-04-10T19:52:00Z">
        <w:r w:rsidDel="006C15AF">
          <w:delText xml:space="preserve">our </w:delText>
        </w:r>
      </w:del>
      <w:ins w:id="410" w:author="Diane Pulvino" w:date="2022-04-10T19:52:00Z">
        <w:r w:rsidR="006C15AF">
          <w:t xml:space="preserve">the </w:t>
        </w:r>
      </w:ins>
      <w:r>
        <w:t>fine-tuning and inference stages.</w:t>
      </w:r>
    </w:p>
    <w:p w14:paraId="3135E0DD" w14:textId="297D8141" w:rsidR="001C041B" w:rsidRDefault="005F34C0">
      <w:pPr>
        <w:pStyle w:val="Heading1"/>
      </w:pPr>
      <w:bookmarkStart w:id="411" w:name="problem-statement"/>
      <w:bookmarkEnd w:id="240"/>
      <w:bookmarkEnd w:id="343"/>
      <w:r>
        <w:lastRenderedPageBreak/>
        <w:t xml:space="preserve">Problem </w:t>
      </w:r>
      <w:del w:id="412" w:author="Diane Pulvino" w:date="2022-04-10T19:52:00Z">
        <w:r w:rsidDel="006C15AF">
          <w:delText>statement</w:delText>
        </w:r>
      </w:del>
      <w:ins w:id="413" w:author="Diane Pulvino" w:date="2022-04-10T19:52:00Z">
        <w:r w:rsidR="006C15AF">
          <w:t>Statement</w:t>
        </w:r>
      </w:ins>
    </w:p>
    <w:p w14:paraId="7B00483C" w14:textId="4D1B338C" w:rsidR="001C041B" w:rsidRDefault="005F34C0">
      <w:pPr>
        <w:pStyle w:val="FirstParagraph"/>
      </w:pPr>
      <w:r>
        <w:t>Suppose we have an affective video data</w:t>
      </w:r>
      <w:ins w:id="414" w:author="Diane Pulvino" w:date="2022-04-10T19:52:00Z">
        <w:r w:rsidR="006C15AF">
          <w:t xml:space="preserve"> </w:t>
        </w:r>
      </w:ins>
      <w:r>
        <w:t xml:space="preserve">set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a</m:t>
            </m:r>
          </m:sub>
        </m:sSub>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V</m:t>
            </m:r>
          </m:e>
          <m:sub>
            <m:r>
              <w:rPr>
                <w:rFonts w:ascii="Cambria Math" w:hAnsi="Cambria Math"/>
              </w:rPr>
              <m:t>i</m:t>
            </m:r>
          </m:sub>
          <m:sup>
            <m:r>
              <w:rPr>
                <w:rFonts w:ascii="Cambria Math" w:hAnsi="Cambria Math"/>
              </w:rPr>
              <m:t>a</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v</m:t>
                </m:r>
              </m:sub>
            </m:sSub>
          </m:sup>
        </m:sSubSup>
      </m:oMath>
      <w:del w:id="415" w:author="Diane Pulvino" w:date="2022-04-10T19:59:00Z">
        <w:r w:rsidDel="00F43898">
          <w:delText>,</w:delText>
        </w:r>
      </w:del>
      <w:r>
        <w:t xml:space="preserve"> and a video-TSC data</w:t>
      </w:r>
      <w:ins w:id="416" w:author="Diane Pulvino" w:date="2022-04-10T19:52:00Z">
        <w:r w:rsidR="006C15AF">
          <w:t xml:space="preserve"> </w:t>
        </w:r>
      </w:ins>
      <w:r>
        <w:t xml:space="preserve">set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V</m:t>
            </m:r>
          </m:e>
          <m:sub>
            <m:r>
              <w:rPr>
                <w:rFonts w:ascii="Cambria Math" w:hAnsi="Cambria Math"/>
              </w:rPr>
              <m:t>i</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T</m:t>
            </m:r>
          </m:e>
          <m:sub>
            <m:r>
              <w:rPr>
                <w:rFonts w:ascii="Cambria Math" w:hAnsi="Cambria Math"/>
              </w:rPr>
              <m:t>i</m:t>
            </m:r>
          </m:sub>
        </m:sSub>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m:t>
                </m:r>
              </m:sub>
            </m:sSub>
          </m:sup>
        </m:sSubSup>
      </m:oMath>
      <w:r>
        <w:t xml:space="preserve">. The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a</m:t>
            </m:r>
          </m:sub>
        </m:sSub>
      </m:oMath>
      <w:r>
        <w:t xml:space="preserve"> contains </w:t>
      </w:r>
      <m:oMath>
        <m:sSub>
          <m:sSubPr>
            <m:ctrlPr>
              <w:rPr>
                <w:rFonts w:ascii="Cambria Math" w:hAnsi="Cambria Math"/>
              </w:rPr>
            </m:ctrlPr>
          </m:sSubPr>
          <m:e>
            <m:r>
              <w:rPr>
                <w:rFonts w:ascii="Cambria Math" w:hAnsi="Cambria Math"/>
              </w:rPr>
              <m:t>N</m:t>
            </m:r>
          </m:e>
          <m:sub>
            <m:r>
              <w:rPr>
                <w:rFonts w:ascii="Cambria Math" w:hAnsi="Cambria Math"/>
              </w:rPr>
              <m:t>v</m:t>
            </m:r>
          </m:sub>
        </m:sSub>
      </m:oMath>
      <w:r>
        <w:t xml:space="preserve"> videos with affective labels </w:t>
      </w:r>
      <m:oMath>
        <m:r>
          <w:rPr>
            <w:rFonts w:ascii="Cambria Math" w:hAnsi="Cambria Math"/>
          </w:rPr>
          <m:t>y</m:t>
        </m:r>
      </m:oMath>
      <w:r>
        <w:t xml:space="preserve">. The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t</m:t>
            </m:r>
          </m:sub>
        </m:sSub>
      </m:oMath>
      <w:r>
        <w:t xml:space="preserve"> contains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videos with TSC sets. </w:t>
      </w:r>
      <m:oMath>
        <m:sSub>
          <m:sSubPr>
            <m:ctrlPr>
              <w:rPr>
                <w:rFonts w:ascii="Cambria Math" w:hAnsi="Cambria Math"/>
              </w:rPr>
            </m:ctrlPr>
          </m:sSubPr>
          <m:e>
            <m:r>
              <m:rPr>
                <m:scr m:val="script"/>
                <m:sty m:val="p"/>
              </m:rP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S</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sSubSup>
      </m:oMath>
      <w:r>
        <w:t xml:space="preserve"> is the TSC set of the </w:t>
      </w:r>
      <m:oMath>
        <m:r>
          <w:rPr>
            <w:rFonts w:ascii="Cambria Math" w:hAnsi="Cambria Math"/>
          </w:rPr>
          <m:t>i</m:t>
        </m:r>
      </m:oMath>
      <w:r>
        <w:t xml:space="preserve">-th video.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is the appearing time of the </w:t>
      </w:r>
      <m:oMath>
        <m:r>
          <w:rPr>
            <w:rFonts w:ascii="Cambria Math" w:hAnsi="Cambria Math"/>
          </w:rPr>
          <m:t>j</m:t>
        </m:r>
      </m:oMath>
      <w:r>
        <w:t xml:space="preserve">-th TSC. </w:t>
      </w:r>
      <m:oMath>
        <m:r>
          <w:rPr>
            <w:rFonts w:ascii="Cambria Math" w:hAnsi="Cambria Math"/>
          </w:rPr>
          <m:t>S</m:t>
        </m:r>
      </m:oMath>
      <w:r>
        <w:t xml:space="preserve"> is the maximum number of words in </w:t>
      </w:r>
      <w:ins w:id="417" w:author="Diane Pulvino" w:date="2022-04-10T19:53:00Z">
        <w:r w:rsidR="00F43898">
          <w:t xml:space="preserve">the </w:t>
        </w:r>
      </w:ins>
      <w:r>
        <w:t>TSC</w:t>
      </w:r>
      <w:del w:id="418" w:author="Diane Pulvino" w:date="2022-04-10T20:00:00Z">
        <w:r w:rsidDel="00F43898">
          <w:delText>s</w:delText>
        </w:r>
      </w:del>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TSCs in </w:t>
      </w:r>
      <m:oMath>
        <m:sSubSup>
          <m:sSubSupPr>
            <m:ctrlPr>
              <w:rPr>
                <w:rFonts w:ascii="Cambria Math" w:hAnsi="Cambria Math"/>
              </w:rPr>
            </m:ctrlPr>
          </m:sSubSupPr>
          <m:e>
            <m:r>
              <m:rPr>
                <m:scr m:val="script"/>
                <m:sty m:val="p"/>
              </m:rPr>
              <w:rPr>
                <w:rFonts w:ascii="Cambria Math" w:hAnsi="Cambria Math"/>
              </w:rPr>
              <m:t>V</m:t>
            </m:r>
          </m:e>
          <m:sub>
            <m:r>
              <w:rPr>
                <w:rFonts w:ascii="Cambria Math" w:hAnsi="Cambria Math"/>
              </w:rPr>
              <m:t>i</m:t>
            </m:r>
          </m:sub>
          <m:sup>
            <m:r>
              <w:rPr>
                <w:rFonts w:ascii="Cambria Math" w:hAnsi="Cambria Math"/>
              </w:rPr>
              <m:t>t</m:t>
            </m:r>
          </m:sup>
        </m:sSubSup>
      </m:oMath>
      <w:r>
        <w:t>. Our goal is to pre</w:t>
      </w:r>
      <w:ins w:id="419" w:author="Diane Pulvino" w:date="2022-04-10T19:54:00Z">
        <w:r w:rsidR="00F43898">
          <w:t>-</w:t>
        </w:r>
      </w:ins>
      <w:del w:id="420" w:author="Diane Pulvino" w:date="2022-04-10T19:54:00Z">
        <w:r w:rsidDel="00F43898">
          <w:delText>-</w:delText>
        </w:r>
      </w:del>
      <w:r>
        <w:t>train a network</w:t>
      </w:r>
      <w:ins w:id="421" w:author="Diane Pulvino" w:date="2022-04-10T20:01:00Z">
        <w:r w:rsidR="00F43898">
          <w:t xml:space="preserve"> in a self-supervised manner</w:t>
        </w:r>
      </w:ins>
      <w:r>
        <w:t xml:space="preserve"> on the video-TSC data</w:t>
      </w:r>
      <w:ins w:id="422" w:author="Diane Pulvino" w:date="2022-04-10T20:00:00Z">
        <w:r w:rsidR="00F43898">
          <w:t xml:space="preserve"> </w:t>
        </w:r>
      </w:ins>
      <w:r>
        <w:t xml:space="preserve">set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t</m:t>
            </m:r>
          </m:sub>
        </m:sSub>
        <m:r>
          <w:del w:id="423" w:author="Diane Pulvino" w:date="2022-04-10T20:01:00Z">
            <m:rPr>
              <m:sty m:val="p"/>
            </m:rPr>
            <w:rPr>
              <w:rFonts w:ascii="Cambria Math" w:hAnsi="Cambria Math"/>
              <w:rPrChange w:id="424" w:author="Diane Pulvino" w:date="2022-04-10T20:01:00Z">
                <w:rPr>
                  <w:rFonts w:ascii="Cambria Math" w:hAnsi="Cambria Math"/>
                </w:rPr>
              </w:rPrChange>
            </w:rPr>
            <m:t xml:space="preserve"> in a self-supervised manner</m:t>
          </w:del>
        </m:r>
      </m:oMath>
      <w:r>
        <w:t>, then fine</w:t>
      </w:r>
      <w:ins w:id="425" w:author="Diane Pulvino" w:date="2022-04-10T20:02:00Z">
        <w:r w:rsidR="00F43898">
          <w:t xml:space="preserve"> </w:t>
        </w:r>
      </w:ins>
      <w:del w:id="426" w:author="Diane Pulvino" w:date="2022-04-10T20:02:00Z">
        <w:r w:rsidDel="00F43898">
          <w:delText>-</w:delText>
        </w:r>
      </w:del>
      <w:r>
        <w:t>tune this network</w:t>
      </w:r>
      <w:ins w:id="427" w:author="Diane Pulvino" w:date="2022-04-10T20:02:00Z">
        <w:r w:rsidR="00F43898">
          <w:t xml:space="preserve"> with the affective labels</w:t>
        </w:r>
      </w:ins>
      <w:r>
        <w:t xml:space="preserve"> on the affective video </w:t>
      </w:r>
      <w:del w:id="428" w:author="Diane Pulvino" w:date="2022-04-11T05:45:00Z">
        <w:r w:rsidDel="00CC0B21">
          <w:delText>dataset</w:delText>
        </w:r>
      </w:del>
      <w:ins w:id="429" w:author="Diane Pulvino" w:date="2022-04-11T05:45:00Z">
        <w:r w:rsidR="00CC0B21">
          <w:t>data set</w:t>
        </w:r>
      </w:ins>
      <w:r>
        <w:t xml:space="preserve"> </w:t>
      </w:r>
      <m:oMath>
        <m:sSub>
          <m:sSubPr>
            <m:ctrlPr>
              <w:rPr>
                <w:rFonts w:ascii="Cambria Math" w:hAnsi="Cambria Math"/>
              </w:rPr>
            </m:ctrlPr>
          </m:sSubPr>
          <m:e>
            <m:r>
              <m:rPr>
                <m:scr m:val="script"/>
                <m:sty m:val="p"/>
              </m:rPr>
              <w:rPr>
                <w:rFonts w:ascii="Cambria Math" w:hAnsi="Cambria Math"/>
              </w:rPr>
              <m:t>D</m:t>
            </m:r>
          </m:e>
          <m:sub>
            <m:r>
              <w:rPr>
                <w:rFonts w:ascii="Cambria Math" w:hAnsi="Cambria Math"/>
              </w:rPr>
              <m:t>a</m:t>
            </m:r>
          </m:sub>
        </m:sSub>
        <m:r>
          <w:del w:id="430" w:author="Diane Pulvino" w:date="2022-04-10T20:02:00Z">
            <m:rPr>
              <m:sty m:val="p"/>
            </m:rPr>
            <w:rPr>
              <w:rFonts w:ascii="Cambria Math" w:hAnsi="Cambria Math" w:hint="eastAsia"/>
              <w:rPrChange w:id="431" w:author="Diane Pulvino" w:date="2022-04-10T20:02:00Z">
                <w:rPr>
                  <w:rFonts w:ascii="Cambria Math" w:hAnsi="Cambria Math" w:hint="eastAsia"/>
                </w:rPr>
              </w:rPrChange>
            </w:rPr>
            <m:t xml:space="preserve"> with the affective labels</m:t>
          </w:del>
        </m:r>
      </m:oMath>
      <w:r>
        <w:t xml:space="preserve">. </w:t>
      </w:r>
      <w:del w:id="432" w:author="Diane Pulvino" w:date="2022-04-10T20:02:00Z">
        <w:r w:rsidDel="00F43898">
          <w:delText>During inference, o</w:delText>
        </w:r>
      </w:del>
      <w:ins w:id="433" w:author="Diane Pulvino" w:date="2022-04-10T20:02:00Z">
        <w:r w:rsidR="00F43898">
          <w:t>O</w:t>
        </w:r>
      </w:ins>
      <w:r>
        <w:t>nly videos are inputted into the network to predict the affective labels</w:t>
      </w:r>
      <w:ins w:id="434" w:author="Diane Pulvino" w:date="2022-04-10T20:02:00Z">
        <w:r w:rsidR="00F43898">
          <w:t xml:space="preserve"> during inference</w:t>
        </w:r>
      </w:ins>
      <w:r>
        <w:t>.</w:t>
      </w:r>
    </w:p>
    <w:p w14:paraId="54E030B7" w14:textId="77777777" w:rsidR="002A415E" w:rsidRDefault="002A415E" w:rsidP="002A415E">
      <w:pPr>
        <w:pStyle w:val="BodyText"/>
      </w:pPr>
    </w:p>
    <w:p w14:paraId="37B9AD54" w14:textId="77777777" w:rsidR="002A415E" w:rsidRDefault="002A415E" w:rsidP="002A415E">
      <w:pPr>
        <w:pStyle w:val="FirstParagraph"/>
      </w:pPr>
      <w:r>
        <w:rPr>
          <w:noProof/>
        </w:rPr>
        <w:drawing>
          <wp:inline distT="0" distB="0" distL="0" distR="0" wp14:anchorId="7F9C77DE" wp14:editId="30AF8E8A">
            <wp:extent cx="5486400" cy="2080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80895"/>
                    </a:xfrm>
                    <a:prstGeom prst="rect">
                      <a:avLst/>
                    </a:prstGeom>
                  </pic:spPr>
                </pic:pic>
              </a:graphicData>
            </a:graphic>
          </wp:inline>
        </w:drawing>
      </w:r>
    </w:p>
    <w:p w14:paraId="693B48FA" w14:textId="77777777" w:rsidR="002A415E" w:rsidRDefault="002A415E" w:rsidP="002A415E">
      <w:pPr>
        <w:pStyle w:val="BodyText"/>
      </w:pPr>
      <w:bookmarkStart w:id="435" w:name="fig:framework"/>
      <w:r>
        <w:t>[fig:framework]</w:t>
      </w:r>
      <w:bookmarkEnd w:id="435"/>
    </w:p>
    <w:p w14:paraId="226B9A61" w14:textId="203DCC54" w:rsidR="002A415E" w:rsidRPr="002A415E" w:rsidRDefault="00862B49" w:rsidP="002A415E">
      <w:pPr>
        <w:pStyle w:val="BodyText"/>
      </w:pPr>
      <w:r>
        <w:t xml:space="preserve">Figure 2: The overall structure of the </w:t>
      </w:r>
      <w:ins w:id="436" w:author="Diane Pulvino" w:date="2022-04-10T20:03:00Z">
        <w:r w:rsidR="003C5D2C">
          <w:t>t</w:t>
        </w:r>
      </w:ins>
      <w:del w:id="437" w:author="Diane Pulvino" w:date="2022-04-10T20:03:00Z">
        <w:r w:rsidDel="003C5D2C">
          <w:delText>T</w:delText>
        </w:r>
      </w:del>
      <w:r>
        <w:t>emporal-</w:t>
      </w:r>
      <w:ins w:id="438" w:author="Diane Pulvino" w:date="2022-04-10T20:03:00Z">
        <w:r w:rsidR="003C5D2C">
          <w:t>a</w:t>
        </w:r>
      </w:ins>
      <w:del w:id="439" w:author="Diane Pulvino" w:date="2022-04-10T20:03:00Z">
        <w:r w:rsidDel="003C5D2C">
          <w:delText>A</w:delText>
        </w:r>
      </w:del>
      <w:r>
        <w:t xml:space="preserve">ware </w:t>
      </w:r>
      <w:ins w:id="440" w:author="Diane Pulvino" w:date="2022-04-10T20:03:00Z">
        <w:r w:rsidR="003C5D2C">
          <w:t>m</w:t>
        </w:r>
      </w:ins>
      <w:del w:id="441" w:author="Diane Pulvino" w:date="2022-04-10T20:03:00Z">
        <w:r w:rsidDel="003C5D2C">
          <w:delText>M</w:delText>
        </w:r>
      </w:del>
      <w:r>
        <w:t>ultimodal method. Our method can be divided into two parts: cross</w:t>
      </w:r>
      <w:r w:rsidR="008800B2">
        <w:t>-</w:t>
      </w:r>
      <w:r>
        <w:t xml:space="preserve">temporal multimodal fusion and TSC-based pre-training. </w:t>
      </w:r>
      <w:del w:id="442" w:author="Diane Pulvino" w:date="2022-04-10T20:04:00Z">
        <w:r w:rsidDel="003C5D2C">
          <w:delText>There are three</w:delText>
        </w:r>
      </w:del>
      <w:ins w:id="443" w:author="Diane Pulvino" w:date="2022-04-10T20:04:00Z">
        <w:r w:rsidR="003C5D2C">
          <w:t>Image, motion, and audio</w:t>
        </w:r>
      </w:ins>
      <w:del w:id="444" w:author="Diane Pulvino" w:date="2022-04-10T20:04:00Z">
        <w:r w:rsidDel="003C5D2C">
          <w:delText xml:space="preserve"> video</w:delText>
        </w:r>
      </w:del>
      <w:r>
        <w:t xml:space="preserve"> features</w:t>
      </w:r>
      <w:ins w:id="445" w:author="Diane Pulvino" w:date="2022-04-10T20:04:00Z">
        <w:r w:rsidR="003C5D2C">
          <w:t xml:space="preserve"> are</w:t>
        </w:r>
      </w:ins>
      <w:r>
        <w:t xml:space="preserve"> extracted from three video encoders</w:t>
      </w:r>
      <w:del w:id="446" w:author="Diane Pulvino" w:date="2022-04-10T20:04:00Z">
        <w:r w:rsidDel="003C5D2C">
          <w:delText>: image, motion, and audio features</w:delText>
        </w:r>
      </w:del>
      <w:r>
        <w:t>. The fused feature can be directly used for emotion classification or regression.</w:t>
      </w:r>
    </w:p>
    <w:p w14:paraId="150E42DF" w14:textId="77777777" w:rsidR="001C041B" w:rsidRDefault="005F34C0">
      <w:pPr>
        <w:pStyle w:val="Heading1"/>
      </w:pPr>
      <w:bookmarkStart w:id="447" w:name="methodology"/>
      <w:bookmarkEnd w:id="411"/>
      <w:r>
        <w:t>Methodology</w:t>
      </w:r>
    </w:p>
    <w:p w14:paraId="5F28315D" w14:textId="23CFE559" w:rsidR="001C041B" w:rsidRDefault="005F34C0">
      <w:pPr>
        <w:pStyle w:val="FirstParagraph"/>
      </w:pPr>
      <w:r>
        <w:t xml:space="preserve">In this section, we introduce the proposed </w:t>
      </w:r>
      <w:del w:id="448" w:author="Diane Pulvino" w:date="2022-04-10T20:05:00Z">
        <w:r w:rsidDel="003C5D2C">
          <w:delText>Temporal</w:delText>
        </w:r>
      </w:del>
      <w:ins w:id="449" w:author="Diane Pulvino" w:date="2022-04-10T20:05:00Z">
        <w:r w:rsidR="003C5D2C">
          <w:t>temporal</w:t>
        </w:r>
      </w:ins>
      <w:r>
        <w:t>-</w:t>
      </w:r>
      <w:del w:id="450" w:author="Diane Pulvino" w:date="2022-04-10T20:05:00Z">
        <w:r w:rsidDel="003C5D2C">
          <w:delText xml:space="preserve">Aware </w:delText>
        </w:r>
      </w:del>
      <w:ins w:id="451" w:author="Diane Pulvino" w:date="2022-04-10T20:05:00Z">
        <w:r w:rsidR="003C5D2C">
          <w:t xml:space="preserve">aware </w:t>
        </w:r>
      </w:ins>
      <w:del w:id="452" w:author="Diane Pulvino" w:date="2022-04-10T20:05:00Z">
        <w:r w:rsidDel="003C5D2C">
          <w:delText xml:space="preserve">Multimodal </w:delText>
        </w:r>
      </w:del>
      <w:ins w:id="453" w:author="Diane Pulvino" w:date="2022-04-10T20:05:00Z">
        <w:r w:rsidR="003C5D2C">
          <w:t xml:space="preserve">multimodal </w:t>
        </w:r>
      </w:ins>
      <w:r>
        <w:t xml:space="preserve">(TAM) method in detail. As shown in Figure </w:t>
      </w:r>
      <w:hyperlink w:anchor="fig:framework">
        <w:r>
          <w:rPr>
            <w:rStyle w:val="Hyperlink"/>
          </w:rPr>
          <w:t>[fig:framework]</w:t>
        </w:r>
      </w:hyperlink>
      <w:r>
        <w:t>, the proposed TAM method consists of two parts</w:t>
      </w:r>
      <w:ins w:id="454" w:author="Diane Pulvino" w:date="2022-04-10T20:05:00Z">
        <w:r w:rsidR="003C5D2C">
          <w:t>:</w:t>
        </w:r>
      </w:ins>
      <w:del w:id="455" w:author="Diane Pulvino" w:date="2022-04-10T20:05:00Z">
        <w:r w:rsidDel="003C5D2C">
          <w:delText>,</w:delText>
        </w:r>
      </w:del>
      <w:r>
        <w:t xml:space="preserve"> cross-temporal multimodal fusion and TSC-based pre</w:t>
      </w:r>
      <w:ins w:id="456" w:author="Diane Pulvino" w:date="2022-04-10T20:05:00Z">
        <w:r w:rsidR="003C5D2C">
          <w:t>-</w:t>
        </w:r>
      </w:ins>
      <w:del w:id="457" w:author="Diane Pulvino" w:date="2022-04-10T20:05:00Z">
        <w:r w:rsidDel="003C5D2C">
          <w:delText>-</w:delText>
        </w:r>
      </w:del>
      <w:r>
        <w:t>training. The former helps capture the temporal relations between different modalities, while the latter designs two self-supervised tasks</w:t>
      </w:r>
      <w:ins w:id="458" w:author="Diane Pulvino" w:date="2022-04-10T20:05:00Z">
        <w:r w:rsidR="003C5D2C">
          <w:t xml:space="preserve">, </w:t>
        </w:r>
      </w:ins>
      <w:del w:id="459" w:author="Diane Pulvino" w:date="2022-04-10T20:05:00Z">
        <w:r w:rsidDel="003C5D2C">
          <w:delText xml:space="preserve"> </w:delText>
        </w:r>
      </w:del>
      <w:r>
        <w:t>forcing the backbone to fully capture the affective pattern throughout video segments.</w:t>
      </w:r>
    </w:p>
    <w:p w14:paraId="23FA9A26" w14:textId="22946067" w:rsidR="001C041B" w:rsidRDefault="005F34C0">
      <w:pPr>
        <w:pStyle w:val="BodyText"/>
      </w:pPr>
      <w:r>
        <w:t xml:space="preserve">As shown in the upper part of Fig. </w:t>
      </w:r>
      <w:hyperlink w:anchor="fig:framework">
        <w:r>
          <w:rPr>
            <w:rStyle w:val="Hyperlink"/>
          </w:rPr>
          <w:t>[fig:framework]</w:t>
        </w:r>
      </w:hyperlink>
      <w:del w:id="460" w:author="Diane Pulvino" w:date="2022-04-10T20:06:00Z">
        <w:r w:rsidDel="003C5D2C">
          <w:delText>, for affective video content analysis</w:delText>
        </w:r>
      </w:del>
      <w:r>
        <w:t xml:space="preserve">, each video is divided into </w:t>
      </w:r>
      <m:oMath>
        <m:r>
          <w:rPr>
            <w:rFonts w:ascii="Cambria Math" w:hAnsi="Cambria Math"/>
          </w:rPr>
          <m:t>T</m:t>
        </m:r>
      </m:oMath>
      <w:r>
        <w:t xml:space="preserve"> segments</w:t>
      </w:r>
      <w:ins w:id="461" w:author="Diane Pulvino" w:date="2022-04-10T20:06:00Z">
        <w:r w:rsidR="003C5D2C">
          <w:t xml:space="preserve"> for affective video content analysis</w:t>
        </w:r>
      </w:ins>
      <w:r>
        <w:t xml:space="preserve">. For the </w:t>
      </w:r>
      <m:oMath>
        <m:r>
          <w:rPr>
            <w:rFonts w:ascii="Cambria Math" w:hAnsi="Cambria Math"/>
          </w:rPr>
          <m:t>t</m:t>
        </m:r>
      </m:oMath>
      <w:r>
        <w:t xml:space="preserve">-th video segment, we use </w:t>
      </w:r>
      <m:oMath>
        <m:r>
          <w:rPr>
            <w:rFonts w:ascii="Cambria Math" w:hAnsi="Cambria Math"/>
          </w:rPr>
          <m:t>M</m:t>
        </m:r>
        <m:r>
          <m:rPr>
            <m:sty m:val="p"/>
          </m:rPr>
          <w:rPr>
            <w:rFonts w:ascii="Cambria Math" w:hAnsi="Cambria Math"/>
          </w:rPr>
          <m:t>=</m:t>
        </m:r>
        <m:r>
          <w:rPr>
            <w:rFonts w:ascii="Cambria Math" w:hAnsi="Cambria Math"/>
          </w:rPr>
          <m:t>3</m:t>
        </m:r>
      </m:oMath>
      <w:r>
        <w:t xml:space="preserve"> video encoders to extract the</w:t>
      </w:r>
      <w:ins w:id="462" w:author="Diane Pulvino" w:date="2022-04-10T20:06:00Z">
        <w:r w:rsidR="003C5D2C">
          <w:t xml:space="preserve"> image, motion, and audio</w:t>
        </w:r>
      </w:ins>
      <w:r>
        <w:t xml:space="preserve"> features </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m</m:t>
            </m:r>
          </m:sup>
        </m:sSub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m:t>
            </m:r>
            <m:r>
              <m:rPr>
                <m:sty m:val="p"/>
              </m:rPr>
              <w:rPr>
                <w:rFonts w:ascii="Cambria Math" w:hAnsi="Cambria Math"/>
              </w:rPr>
              <m:t>×</m:t>
            </m:r>
            <m:r>
              <w:rPr>
                <w:rFonts w:ascii="Cambria Math" w:hAnsi="Cambria Math"/>
              </w:rPr>
              <m:t>d</m:t>
            </m:r>
          </m:sup>
        </m:sSup>
        <m:r>
          <w:del w:id="463" w:author="Diane Pulvino" w:date="2022-04-10T20:06:00Z">
            <m:rPr>
              <m:sty m:val="p"/>
            </m:rPr>
            <w:rPr>
              <w:rFonts w:ascii="Cambria Math" w:hAnsi="Cambria Math" w:hint="eastAsia"/>
              <w:rPrChange w:id="464" w:author="Diane Pulvino" w:date="2022-04-10T20:06:00Z">
                <w:rPr>
                  <w:rFonts w:ascii="Cambria Math" w:hAnsi="Cambria Math" w:hint="eastAsia"/>
                </w:rPr>
              </w:rPrChange>
            </w:rPr>
            <m:t xml:space="preserve"> of three modalities, i.e., image, motion, and audio, respectively</m:t>
          </w:del>
        </m:r>
      </m:oMath>
      <w:r>
        <w:t xml:space="preserve">. </w:t>
      </w:r>
      <w:r>
        <w:lastRenderedPageBreak/>
        <w:t>T</w:t>
      </w:r>
      <w:del w:id="465" w:author="Diane Pulvino" w:date="2022-04-10T20:09:00Z">
        <w:r w:rsidDel="00D5679E">
          <w:delText>hen t</w:delText>
        </w:r>
      </w:del>
      <w:r>
        <w:t xml:space="preserve">he features of </w:t>
      </w:r>
      <m:oMath>
        <m:r>
          <w:rPr>
            <w:rFonts w:ascii="Cambria Math" w:hAnsi="Cambria Math"/>
          </w:rPr>
          <m:t>T</m:t>
        </m:r>
      </m:oMath>
      <w:r>
        <w:t xml:space="preserve"> segments and </w:t>
      </w:r>
      <m:oMath>
        <m:r>
          <w:rPr>
            <w:rFonts w:ascii="Cambria Math" w:hAnsi="Cambria Math"/>
          </w:rPr>
          <m:t>M</m:t>
        </m:r>
      </m:oMath>
      <w:r>
        <w:t xml:space="preserve"> modalities are stacked as the video features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d</m:t>
        </m:r>
      </m:oMath>
      <w:r>
        <w:t xml:space="preserve"> represents the feature dimension. Finally, a fusion module </w:t>
      </w:r>
      <m:oMath>
        <m:sSub>
          <m:sSubPr>
            <m:ctrlPr>
              <w:rPr>
                <w:rFonts w:ascii="Cambria Math" w:hAnsi="Cambria Math"/>
              </w:rPr>
            </m:ctrlPr>
          </m:sSubPr>
          <m:e>
            <m:r>
              <m:rPr>
                <m:scr m:val="script"/>
                <m:sty m:val="p"/>
              </m:rP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m:t>
            </m:r>
            <m:r>
              <m:rPr>
                <m:sty m:val="p"/>
              </m:rPr>
              <w:rPr>
                <w:rFonts w:ascii="Cambria Math" w:hAnsi="Cambria Math"/>
              </w:rPr>
              <m:t>×</m:t>
            </m:r>
            <m:r>
              <w:rPr>
                <w:rFonts w:ascii="Cambria Math" w:hAnsi="Cambria Math"/>
              </w:rPr>
              <m:t>d</m:t>
            </m:r>
          </m:sup>
        </m:sSup>
      </m:oMath>
      <w:r>
        <w:t xml:space="preserve"> merges the features </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m</m:t>
            </m:r>
          </m:sup>
        </m:sSub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m:t>
            </m:r>
            <m:r>
              <m:rPr>
                <m:sty m:val="p"/>
              </m:rPr>
              <w:rPr>
                <w:rFonts w:ascii="Cambria Math" w:hAnsi="Cambria Math"/>
              </w:rPr>
              <m:t>×</m:t>
            </m:r>
            <m:r>
              <w:rPr>
                <w:rFonts w:ascii="Cambria Math" w:hAnsi="Cambria Math"/>
              </w:rPr>
              <m:t>d</m:t>
            </m:r>
          </m:sup>
        </m:sSup>
      </m:oMath>
      <w:r>
        <w:t xml:space="preserve"> of different modalities and segments in </w:t>
      </w:r>
      <m:oMath>
        <m:r>
          <w:rPr>
            <w:rFonts w:ascii="Cambria Math" w:hAnsi="Cambria Math"/>
          </w:rPr>
          <m:t>X</m:t>
        </m:r>
      </m:oMath>
      <w:r>
        <w:t xml:space="preserve"> into </w:t>
      </w:r>
      <m:oMath>
        <m:r>
          <w:rPr>
            <w:rFonts w:ascii="Cambria Math" w:hAnsi="Cambria Math"/>
          </w:rPr>
          <m:t>z</m:t>
        </m:r>
      </m:oMath>
      <w:r>
        <w:t>, and then input</w:t>
      </w:r>
      <w:ins w:id="466" w:author="Diane Pulvino" w:date="2022-04-10T20:09:00Z">
        <w:r w:rsidR="00D5679E">
          <w:t>s</w:t>
        </w:r>
      </w:ins>
      <w:r>
        <w:t xml:space="preserve"> </w:t>
      </w:r>
      <m:oMath>
        <m:r>
          <w:rPr>
            <w:rFonts w:ascii="Cambria Math" w:hAnsi="Cambria Math"/>
          </w:rPr>
          <m:t>z</m:t>
        </m:r>
      </m:oMath>
      <w:r>
        <w:t xml:space="preserve"> into a classifier or regressor to predict </w:t>
      </w: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5FF863B8" w14:textId="493CB594" w:rsidR="001C041B" w:rsidRDefault="005F34C0">
      <w:pPr>
        <w:pStyle w:val="Heading2"/>
      </w:pPr>
      <w:bookmarkStart w:id="467" w:name="cross-temporal-multimodal-fusion"/>
      <w:r>
        <w:t xml:space="preserve">Cross-Temporal </w:t>
      </w:r>
      <w:del w:id="468" w:author="Diane Pulvino" w:date="2022-04-10T20:09:00Z">
        <w:r w:rsidDel="00D5679E">
          <w:delText xml:space="preserve">MultiModal </w:delText>
        </w:r>
      </w:del>
      <w:ins w:id="469" w:author="Diane Pulvino" w:date="2022-04-10T20:09:00Z">
        <w:r w:rsidR="00D5679E">
          <w:t xml:space="preserve">Multimodal </w:t>
        </w:r>
      </w:ins>
      <w:r>
        <w:t>Fusion</w:t>
      </w:r>
    </w:p>
    <w:p w14:paraId="5716615C" w14:textId="07457B00" w:rsidR="001C041B" w:rsidRDefault="005F34C0">
      <w:pPr>
        <w:pStyle w:val="FirstParagraph"/>
      </w:pPr>
      <w:del w:id="470" w:author="Diane Pulvino" w:date="2022-04-11T07:26:00Z">
        <w:r w:rsidDel="0020625D">
          <w:delText>To approach e</w:delText>
        </w:r>
      </w:del>
      <w:ins w:id="471" w:author="Diane Pulvino" w:date="2022-04-11T07:26:00Z">
        <w:r w:rsidR="0020625D">
          <w:t>For e</w:t>
        </w:r>
      </w:ins>
      <w:r>
        <w:t xml:space="preserve">fficient affective video content </w:t>
      </w:r>
      <w:del w:id="472" w:author="Diane Pulvino" w:date="2022-04-11T07:26:00Z">
        <w:r w:rsidDel="0020625D">
          <w:delText>analysis</w:delText>
        </w:r>
      </w:del>
      <w:ins w:id="473" w:author="Diane Pulvino" w:date="2022-04-11T07:26:00Z">
        <w:r w:rsidR="0020625D">
          <w:t>analy</w:t>
        </w:r>
        <w:r w:rsidR="0020625D">
          <w:t>se</w:t>
        </w:r>
        <w:r w:rsidR="0020625D">
          <w:t>s</w:t>
        </w:r>
      </w:ins>
      <w:r>
        <w:t>, the fusion module need</w:t>
      </w:r>
      <w:ins w:id="474" w:author="Diane Pulvino" w:date="2022-04-10T20:10:00Z">
        <w:r w:rsidR="00D5679E">
          <w:t>s</w:t>
        </w:r>
      </w:ins>
      <w:r>
        <w:t xml:space="preserve"> to fully capture</w:t>
      </w:r>
      <w:del w:id="475" w:author="Diane Pulvino" w:date="2022-04-10T20:10:00Z">
        <w:r w:rsidDel="00D5679E">
          <w:delText>s</w:delText>
        </w:r>
      </w:del>
      <w:r>
        <w:t xml:space="preserve"> the correlation between the features of different modalities and temporal segments. </w:t>
      </w:r>
      <w:del w:id="476" w:author="Diane Pulvino" w:date="2022-04-10T20:10:00Z">
        <w:r w:rsidDel="00D5679E">
          <w:delText>Recently</w:delText>
        </w:r>
      </w:del>
      <w:ins w:id="477" w:author="Diane Pulvino" w:date="2022-04-10T20:10:00Z">
        <w:r w:rsidR="00D5679E">
          <w:t>A recent multi-head self-attention operation in Transformer achieves outstanding performance in various vision tasks</w:t>
        </w:r>
      </w:ins>
      <w:del w:id="478" w:author="Diane Pulvino" w:date="2022-04-10T20:11:00Z">
        <w:r w:rsidDel="00D5679E">
          <w:delText>,</w:delText>
        </w:r>
      </w:del>
      <w:r>
        <w:t xml:space="preserve"> by learning long-range dependencies between </w:t>
      </w:r>
      <w:del w:id="479" w:author="Diane Pulvino" w:date="2022-04-10T20:11:00Z">
        <w:r w:rsidDel="00D5679E">
          <w:delText xml:space="preserve">a </w:delText>
        </w:r>
      </w:del>
      <w:r>
        <w:t>sequence</w:t>
      </w:r>
      <w:ins w:id="480" w:author="Diane Pulvino" w:date="2022-04-10T20:11:00Z">
        <w:r w:rsidR="00D5679E">
          <w:t>s</w:t>
        </w:r>
      </w:ins>
      <w:del w:id="481" w:author="Diane Pulvino" w:date="2022-04-10T20:11:00Z">
        <w:r w:rsidDel="00D5679E">
          <w:delText xml:space="preserve">, the multi-head self-attention operation in Transformer  achieves outstanding performance in various vision tasks </w:delText>
        </w:r>
      </w:del>
      <w:r>
        <w:t xml:space="preserve">. Inspired by this, we adapt a variant </w:t>
      </w:r>
      <w:del w:id="482" w:author="Diane Pulvino" w:date="2022-04-11T07:27:00Z">
        <w:r w:rsidDel="0020625D">
          <w:delText xml:space="preserve">of </w:delText>
        </w:r>
      </w:del>
      <w:ins w:id="483" w:author="Diane Pulvino" w:date="2022-04-11T07:27:00Z">
        <w:r w:rsidR="0020625D">
          <w:t>of</w:t>
        </w:r>
        <w:r w:rsidR="0020625D">
          <w:t xml:space="preserve"> the </w:t>
        </w:r>
      </w:ins>
      <w:r>
        <w:t xml:space="preserve">self-attention operation to learn both the temporal </w:t>
      </w:r>
      <w:del w:id="484" w:author="Diane Pulvino" w:date="2022-04-10T20:11:00Z">
        <w:r w:rsidDel="00D5679E">
          <w:delText xml:space="preserve">dependencies </w:delText>
        </w:r>
      </w:del>
      <w:r>
        <w:t xml:space="preserve">and modal dependencies </w:t>
      </w:r>
      <w:del w:id="485" w:author="Diane Pulvino" w:date="2022-04-10T20:11:00Z">
        <w:r w:rsidDel="00D5679E">
          <w:delText xml:space="preserve">for </w:delText>
        </w:r>
      </w:del>
      <w:ins w:id="486" w:author="Diane Pulvino" w:date="2022-04-10T20:11:00Z">
        <w:r w:rsidR="00D5679E">
          <w:t xml:space="preserve">to </w:t>
        </w:r>
      </w:ins>
      <w:r>
        <w:t xml:space="preserve">fully </w:t>
      </w:r>
      <w:del w:id="487" w:author="Diane Pulvino" w:date="2022-04-10T20:11:00Z">
        <w:r w:rsidDel="00D5679E">
          <w:delText xml:space="preserve">exploring </w:delText>
        </w:r>
      </w:del>
      <w:ins w:id="488" w:author="Diane Pulvino" w:date="2022-04-10T20:11:00Z">
        <w:r w:rsidR="00D5679E">
          <w:t xml:space="preserve">explore </w:t>
        </w:r>
      </w:ins>
      <w:r>
        <w:t>the video information.</w:t>
      </w:r>
    </w:p>
    <w:p w14:paraId="10A1E642" w14:textId="0F8C5A16" w:rsidR="001C041B" w:rsidRDefault="005F34C0">
      <w:pPr>
        <w:pStyle w:val="BodyText"/>
      </w:pPr>
      <w:r>
        <w:t>Specifically, our cross-temporal multimodal fusion module consists of a</w:t>
      </w:r>
      <w:ins w:id="489" w:author="Diane Pulvino" w:date="2022-04-10T20:11:00Z">
        <w:r w:rsidR="00D5679E">
          <w:t>n</w:t>
        </w:r>
      </w:ins>
      <w:r>
        <w:t xml:space="preserve"> inner-modal attention and a cross-modal attention, as shown in Fig. </w:t>
      </w:r>
      <w:hyperlink w:anchor="fig:attention">
        <w:r>
          <w:rPr>
            <w:rStyle w:val="Hyperlink"/>
          </w:rPr>
          <w:t>2</w:t>
        </w:r>
      </w:hyperlink>
      <w:r>
        <w:t xml:space="preserve">. First, similar to ViT , we </w:t>
      </w:r>
      <w:commentRangeStart w:id="490"/>
      <w:r>
        <w:t xml:space="preserve">pretend </w:t>
      </w:r>
      <w:commentRangeEnd w:id="490"/>
      <w:r w:rsidR="00D5679E">
        <w:rPr>
          <w:rStyle w:val="CommentReference"/>
        </w:rPr>
        <w:commentReference w:id="490"/>
      </w:r>
      <w:r>
        <w:t xml:space="preserve">an extra learnable embedding </w:t>
      </w:r>
      <m:oMath>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m</m:t>
            </m:r>
          </m:sup>
        </m:sSub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m:t>
            </m:r>
            <m:r>
              <m:rPr>
                <m:sty m:val="p"/>
              </m:rPr>
              <w:rPr>
                <w:rFonts w:ascii="Cambria Math" w:hAnsi="Cambria Math"/>
              </w:rPr>
              <m:t>×</m:t>
            </m:r>
            <m:r>
              <w:rPr>
                <w:rFonts w:ascii="Cambria Math" w:hAnsi="Cambria Math"/>
              </w:rPr>
              <m:t>d</m:t>
            </m:r>
          </m:sup>
        </m:sSup>
      </m:oMath>
      <w:r>
        <w:t xml:space="preserve"> to the </w:t>
      </w:r>
      <m:oMath>
        <m:r>
          <w:rPr>
            <w:rFonts w:ascii="Cambria Math" w:hAnsi="Cambria Math"/>
          </w:rPr>
          <m:t>m</m:t>
        </m:r>
      </m:oMath>
      <w:r>
        <w:t xml:space="preserve">-th modal sequence for learning </w:t>
      </w:r>
      <w:ins w:id="491" w:author="Diane Pulvino" w:date="2022-04-10T20:12:00Z">
        <w:r w:rsidR="00D5679E">
          <w:t xml:space="preserve">the </w:t>
        </w:r>
      </w:ins>
      <w:r>
        <w:t>comprehensive video feature</w:t>
      </w:r>
      <w:ins w:id="492" w:author="Diane Pulvino" w:date="2022-04-10T20:12:00Z">
        <w:r w:rsidR="00D5679E">
          <w:t>,</w:t>
        </w:r>
      </w:ins>
      <w:r>
        <w:t xml:space="preserve"> and add a position embedding </w:t>
      </w:r>
      <m:oMath>
        <m:r>
          <w:rPr>
            <w:rFonts w:ascii="Cambria Math" w:hAnsi="Cambria Math"/>
          </w:rPr>
          <m:t>P</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to each modal sequence </w:t>
      </w:r>
      <w:del w:id="493" w:author="Diane Pulvino" w:date="2022-04-10T20:12:00Z">
        <w:r w:rsidDel="00D5679E">
          <w:delText xml:space="preserve">for </w:delText>
        </w:r>
      </w:del>
      <w:ins w:id="494" w:author="Diane Pulvino" w:date="2022-04-10T20:12:00Z">
        <w:r w:rsidR="00D5679E">
          <w:t xml:space="preserve">to </w:t>
        </w:r>
      </w:ins>
      <w:r>
        <w:t>retain</w:t>
      </w:r>
      <w:del w:id="495" w:author="Diane Pulvino" w:date="2022-04-10T20:12:00Z">
        <w:r w:rsidDel="00D5679E">
          <w:delText>ing</w:delText>
        </w:r>
      </w:del>
      <w:r>
        <w:t xml:space="preserve"> temporal information</w:t>
      </w:r>
      <w:ins w:id="496" w:author="Diane Pulvino" w:date="2022-04-10T20:12:00Z">
        <w:r w:rsidR="00D5679E">
          <w:t xml:space="preserve"> as follows</w:t>
        </w:r>
      </w:ins>
      <w:r>
        <w:t>:</w:t>
      </w:r>
    </w:p>
    <w:p w14:paraId="2E0B31AB" w14:textId="77777777" w:rsidR="001C041B" w:rsidRDefault="00CC0B21">
      <w:pPr>
        <w:pStyle w:val="BodyText"/>
      </w:pPr>
      <m:oMathPara>
        <m:oMathParaPr>
          <m:jc m:val="center"/>
        </m:oMathParaPr>
        <m:oMath>
          <m:sSup>
            <m:sSupPr>
              <m:ctrlPr>
                <w:rPr>
                  <w:rFonts w:ascii="Cambria Math" w:hAnsi="Cambria Math"/>
                </w:rPr>
              </m:ctrlPr>
            </m:sSupPr>
            <m:e>
              <m:r>
                <w:rPr>
                  <w:rFonts w:ascii="Cambria Math" w:hAnsi="Cambria Math"/>
                </w:rPr>
                <m:t>Z</m:t>
              </m:r>
            </m:e>
            <m:sup>
              <m:r>
                <w:rPr>
                  <w:rFonts w:ascii="Cambria Math" w:hAnsi="Cambria Math"/>
                </w:rPr>
                <m:t>m</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m:rPr>
                  <m:sty m:val="p"/>
                </m:rPr>
                <w:rPr>
                  <w:rStyle w:val="CommentReference"/>
                </w:rPr>
                <w:commentReference w:id="497"/>
              </m:r>
            </m:sub>
            <m:sup>
              <m:r>
                <w:rPr>
                  <w:rFonts w:ascii="Cambria Math" w:hAnsi="Cambria Math"/>
                </w:rPr>
                <m:t>m</m:t>
              </m:r>
            </m:sup>
          </m:sSubSup>
          <m:r>
            <m:rPr>
              <m:sty m:val="p"/>
            </m:rPr>
            <w:rPr>
              <w:rFonts w:ascii="Cambria Math" w:hAnsi="Cambria Math"/>
            </w:rPr>
            <m:t>]+</m:t>
          </m:r>
          <m:r>
            <w:rPr>
              <w:rFonts w:ascii="Cambria Math" w:hAnsi="Cambria Math"/>
            </w:rPr>
            <m:t>P</m:t>
          </m:r>
        </m:oMath>
      </m:oMathPara>
    </w:p>
    <w:p w14:paraId="7E7D2FBB" w14:textId="71AE19CB" w:rsidR="001C041B" w:rsidRDefault="005F34C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t</m:t>
        </m:r>
      </m:oMath>
      <w:r>
        <w:t xml:space="preserve"> represent</w:t>
      </w:r>
      <w:ins w:id="498" w:author="Diane Pulvino" w:date="2022-04-10T20:12:00Z">
        <w:r w:rsidR="00D5679E">
          <w:t>s</w:t>
        </w:r>
      </w:ins>
      <w:r>
        <w:t xml:space="preserve"> the </w:t>
      </w:r>
      <m:oMath>
        <m:r>
          <w:rPr>
            <w:rFonts w:ascii="Cambria Math" w:hAnsi="Cambria Math"/>
          </w:rPr>
          <m:t>m</m:t>
        </m:r>
      </m:oMath>
      <w:r>
        <w:t xml:space="preserve">-th modality feature and the </w:t>
      </w:r>
      <m:oMath>
        <m:r>
          <w:rPr>
            <w:rFonts w:ascii="Cambria Math" w:hAnsi="Cambria Math"/>
          </w:rPr>
          <m:t>t</m:t>
        </m:r>
      </m:oMath>
      <w:r>
        <w:t>-th segment feature, respectively</w:t>
      </w:r>
      <w:del w:id="499" w:author="Diane Pulvino" w:date="2022-04-10T20:12:00Z">
        <w:r w:rsidDel="00D5679E">
          <w:delText xml:space="preserve">. </w:delText>
        </w:r>
      </w:del>
      <w:ins w:id="500" w:author="Diane Pulvino" w:date="2022-04-10T20:12:00Z">
        <w:r w:rsidR="00D5679E">
          <w:t xml:space="preserve">, and </w:t>
        </w:r>
      </w:ins>
      <m:oMath>
        <m:r>
          <m:rPr>
            <m:sty m:val="p"/>
          </m:rPr>
          <w:rPr>
            <w:rFonts w:ascii="Cambria Math" w:hAnsi="Cambria Math"/>
          </w:rPr>
          <m:t>[;;]</m:t>
        </m:r>
      </m:oMath>
      <w:r>
        <w:t xml:space="preserve"> is the matrix concatenation along the first dimension. Then, </w:t>
      </w:r>
      <w:del w:id="501" w:author="Diane Pulvino" w:date="2022-04-10T20:12:00Z">
        <w:r w:rsidDel="00D5679E">
          <w:delText xml:space="preserve">we map </w:delText>
        </w:r>
      </w:del>
      <w:r>
        <w:t xml:space="preserve">the extracted features of each modality </w:t>
      </w:r>
      <m:oMath>
        <m:sSup>
          <m:sSupPr>
            <m:ctrlPr>
              <w:rPr>
                <w:rFonts w:ascii="Cambria Math" w:hAnsi="Cambria Math"/>
              </w:rPr>
            </m:ctrlPr>
          </m:sSupPr>
          <m:e>
            <m:r>
              <w:rPr>
                <w:rFonts w:ascii="Cambria Math" w:hAnsi="Cambria Math"/>
              </w:rPr>
              <m:t>Z</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w:t>
      </w:r>
      <w:ins w:id="502" w:author="Diane Pulvino" w:date="2022-04-10T20:12:00Z">
        <w:r w:rsidR="00D5679E">
          <w:t xml:space="preserve">are mapped </w:t>
        </w:r>
      </w:ins>
      <w:r>
        <w:t>into query, key, and value domains:</w:t>
      </w:r>
    </w:p>
    <w:p w14:paraId="239D0522" w14:textId="77777777" w:rsidR="001C041B" w:rsidRDefault="00CC0B21">
      <w:pPr>
        <w:pStyle w:val="BodyText"/>
      </w:pPr>
      <m:oMathPara>
        <m:oMathParaPr>
          <m:jc m:val="center"/>
        </m:oMathParaPr>
        <m:oMath>
          <m:sSup>
            <m:sSupPr>
              <m:ctrlPr>
                <w:rPr>
                  <w:rFonts w:ascii="Cambria Math" w:hAnsi="Cambria Math"/>
                </w:rPr>
              </m:ctrlPr>
            </m:sSupPr>
            <m:e>
              <m:r>
                <w:rPr>
                  <w:rFonts w:ascii="Cambria Math" w:hAnsi="Cambria Math"/>
                </w:rPr>
                <m:t>Q</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sup>
          </m:sSup>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q</m:t>
                  </m:r>
                </m:e>
                <m:sub>
                  <m:r>
                    <w:rPr>
                      <w:rFonts w:ascii="Cambria Math" w:hAnsi="Cambria Math"/>
                    </w:rPr>
                    <m:t>m</m:t>
                  </m:r>
                </m:sub>
              </m:sSub>
            </m:sub>
          </m:sSub>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sup>
          </m:sSup>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k</m:t>
                  </m:r>
                </m:e>
                <m:sub>
                  <m:r>
                    <w:rPr>
                      <w:rFonts w:ascii="Cambria Math" w:hAnsi="Cambria Math"/>
                    </w:rPr>
                    <m:t>m</m:t>
                  </m:r>
                </m:sub>
              </m:sSub>
            </m:sub>
          </m:sSub>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sup>
          </m:sSup>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v</m:t>
                  </m:r>
                </m:e>
                <m:sub>
                  <m:r>
                    <w:rPr>
                      <w:rFonts w:ascii="Cambria Math" w:hAnsi="Cambria Math"/>
                    </w:rPr>
                    <m:t>m</m:t>
                  </m:r>
                </m:sub>
              </m:sSub>
            </m:sub>
          </m:sSub>
        </m:oMath>
      </m:oMathPara>
    </w:p>
    <w:p w14:paraId="59DAA7EA" w14:textId="071F6855" w:rsidR="001C041B" w:rsidRDefault="005F34C0">
      <w:pPr>
        <w:pStyle w:val="FirstParagraph"/>
      </w:pPr>
      <w:r>
        <w:t xml:space="preserve">where </w:t>
      </w:r>
      <m:oMath>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q</m:t>
                </m:r>
              </m:e>
              <m:sub>
                <m:r>
                  <w:rPr>
                    <w:rFonts w:ascii="Cambria Math" w:hAnsi="Cambria Math"/>
                  </w:rPr>
                  <m:t>m</m:t>
                </m:r>
              </m:sub>
            </m:sSub>
          </m:sub>
        </m:sSub>
        <m:r>
          <m:rPr>
            <m:sty m:val="p"/>
          </m:rPr>
          <w:rPr>
            <w:rFonts w:ascii="Cambria Math" w:hAnsi="Cambria Math"/>
          </w:rPr>
          <m:t>,</m:t>
        </m:r>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k</m:t>
                </m:r>
              </m:e>
              <m:sub>
                <m:r>
                  <w:rPr>
                    <w:rFonts w:ascii="Cambria Math" w:hAnsi="Cambria Math"/>
                  </w:rPr>
                  <m:t>m</m:t>
                </m:r>
              </m:sub>
            </m:sSub>
          </m:sub>
        </m:sSub>
        <m:r>
          <m:rPr>
            <m:sty m:val="p"/>
          </m:rPr>
          <w:rPr>
            <w:rFonts w:ascii="Cambria Math" w:hAnsi="Cambria Math"/>
          </w:rPr>
          <m:t>,</m:t>
        </m:r>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v</m:t>
                </m:r>
              </m:e>
              <m:sub>
                <m:r>
                  <w:rPr>
                    <w:rFonts w:ascii="Cambria Math" w:hAnsi="Cambria Math"/>
                  </w:rPr>
                  <m:t>m</m:t>
                </m:r>
              </m:sub>
            </m:sSub>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m:t>
            </m:r>
            <m:r>
              <w:rPr>
                <w:rFonts w:ascii="Cambria Math" w:hAnsi="Cambria Math"/>
              </w:rPr>
              <m:t>d</m:t>
            </m:r>
          </m:sup>
        </m:sSup>
      </m:oMath>
      <w:r>
        <w:t xml:space="preserve"> are learnable parameter matrices for the </w:t>
      </w:r>
      <m:oMath>
        <m:r>
          <w:rPr>
            <w:rFonts w:ascii="Cambria Math" w:hAnsi="Cambria Math"/>
          </w:rPr>
          <m:t>m</m:t>
        </m:r>
      </m:oMath>
      <w:r>
        <w:t>-th modality</w:t>
      </w:r>
      <w:ins w:id="503" w:author="Diane Pulvino" w:date="2022-04-10T20:13:00Z">
        <w:r w:rsidR="00D5679E">
          <w:t xml:space="preserve"> and</w:t>
        </w:r>
      </w:ins>
      <w:del w:id="504" w:author="Diane Pulvino" w:date="2022-04-10T20:13:00Z">
        <w:r w:rsidDel="00D5679E">
          <w:delText>,</w:delText>
        </w:r>
      </w:del>
      <w:r>
        <w:t xml:space="preserve"> </w:t>
      </w:r>
      <m:oMath>
        <m:sSup>
          <m:sSupPr>
            <m:ctrlPr>
              <w:rPr>
                <w:rFonts w:ascii="Cambria Math" w:hAnsi="Cambria Math"/>
              </w:rPr>
            </m:ctrlPr>
          </m:sSupPr>
          <m:e>
            <m:r>
              <w:rPr>
                <w:rFonts w:ascii="Cambria Math" w:hAnsi="Cambria Math"/>
              </w:rPr>
              <m:t>Q</m:t>
            </m:r>
          </m:e>
          <m:sup>
            <m:r>
              <w:rPr>
                <w:rFonts w:ascii="Cambria Math" w:hAnsi="Cambria Math"/>
              </w:rPr>
              <m:t>m</m:t>
            </m:r>
          </m:sup>
        </m:sSup>
      </m:oMath>
      <w:r>
        <w:t xml:space="preserve">, </w:t>
      </w:r>
      <m:oMath>
        <m:sSup>
          <m:sSupPr>
            <m:ctrlPr>
              <w:rPr>
                <w:rFonts w:ascii="Cambria Math" w:hAnsi="Cambria Math"/>
              </w:rPr>
            </m:ctrlPr>
          </m:sSupPr>
          <m:e>
            <m:r>
              <w:rPr>
                <w:rFonts w:ascii="Cambria Math" w:hAnsi="Cambria Math"/>
              </w:rPr>
              <m:t>K</m:t>
            </m:r>
          </m:e>
          <m:sup>
            <m:r>
              <w:rPr>
                <w:rFonts w:ascii="Cambria Math" w:hAnsi="Cambria Math"/>
              </w:rPr>
              <m:t>m</m:t>
            </m:r>
          </m:sup>
        </m:sSup>
      </m:oMath>
      <w:r>
        <w:t xml:space="preserve">, and </w:t>
      </w:r>
      <m:oMath>
        <m:sSup>
          <m:sSupPr>
            <m:ctrlPr>
              <w:rPr>
                <w:rFonts w:ascii="Cambria Math" w:hAnsi="Cambria Math"/>
              </w:rPr>
            </m:ctrlPr>
          </m:sSupPr>
          <m:e>
            <m:r>
              <w:rPr>
                <w:rFonts w:ascii="Cambria Math" w:hAnsi="Cambria Math"/>
              </w:rPr>
              <m:t>V</m:t>
            </m:r>
          </m:e>
          <m:sup>
            <m:r>
              <w:rPr>
                <w:rFonts w:ascii="Cambria Math" w:hAnsi="Cambria Math"/>
              </w:rPr>
              <m:t>m</m:t>
            </m:r>
          </m:sup>
        </m:sSup>
      </m:oMath>
      <w:r>
        <w:t xml:space="preserve"> </w:t>
      </w:r>
      <m:oMath>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are the query, key, and value </w:t>
      </w:r>
      <w:del w:id="505" w:author="Diane Pulvino" w:date="2022-04-10T20:13:00Z">
        <w:r w:rsidDel="00D5679E">
          <w:delText xml:space="preserve">matrix </w:delText>
        </w:r>
      </w:del>
      <w:ins w:id="506" w:author="Diane Pulvino" w:date="2022-04-10T20:13:00Z">
        <w:r w:rsidR="00D5679E">
          <w:t xml:space="preserve">matrices </w:t>
        </w:r>
      </w:ins>
      <w:r>
        <w:t>respectively.</w:t>
      </w:r>
    </w:p>
    <w:p w14:paraId="3468AF8C" w14:textId="77777777" w:rsidR="001C041B" w:rsidRDefault="005F34C0">
      <w:pPr>
        <w:pStyle w:val="BodyText"/>
      </w:pPr>
      <w:r>
        <w:t>The inner-modal attention encodes the temporal correlations between the features within the same modality by matching their query and key matrices. The inner-modal fusion results are calculated as:</w:t>
      </w:r>
    </w:p>
    <w:p w14:paraId="2F236B25" w14:textId="77777777" w:rsidR="001C041B" w:rsidRDefault="00CC0B21">
      <w:pPr>
        <w:pStyle w:val="BodyText"/>
      </w:pPr>
      <m:oMathPara>
        <m:oMathParaPr>
          <m:jc m:val="center"/>
        </m:oMathParaPr>
        <m:oMath>
          <m:sSup>
            <m:sSupPr>
              <m:ctrlPr>
                <w:rPr>
                  <w:rFonts w:ascii="Cambria Math" w:hAnsi="Cambria Math"/>
                </w:rPr>
              </m:ctrlPr>
            </m:sSupPr>
            <m:e>
              <m:r>
                <w:rPr>
                  <w:rFonts w:ascii="Cambria Math" w:hAnsi="Cambria Math"/>
                </w:rPr>
                <m:t>I</m:t>
              </m:r>
            </m:e>
            <m:sup>
              <m:r>
                <w:rPr>
                  <w:rFonts w:ascii="Cambria Math" w:hAnsi="Cambria Math"/>
                </w:rPr>
                <m:t>m</m:t>
              </m:r>
            </m:sup>
          </m:sSup>
          <m:r>
            <m:rPr>
              <m:sty m:val="p"/>
            </m:rPr>
            <w:rPr>
              <w:rFonts w:ascii="Cambria Math" w:hAnsi="Cambria Math"/>
            </w:rPr>
            <m:t>=</m:t>
          </m:r>
          <m:r>
            <m:rPr>
              <m:nor/>
            </m:rPr>
            <m:t>softmax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w:rPr>
                      <w:rFonts w:ascii="Cambria Math" w:hAnsi="Cambria Math"/>
                    </w:rPr>
                    <m:t>m</m:t>
                  </m:r>
                </m:sup>
              </m:sSup>
              <m:sSup>
                <m:sSupPr>
                  <m:ctrlPr>
                    <w:rPr>
                      <w:rFonts w:ascii="Cambria Math" w:hAnsi="Cambria Math"/>
                    </w:rPr>
                  </m:ctrlPr>
                </m:sSupPr>
                <m:e>
                  <m:sSup>
                    <m:sSupPr>
                      <m:ctrlPr>
                        <w:rPr>
                          <w:rFonts w:ascii="Cambria Math" w:hAnsi="Cambria Math"/>
                        </w:rPr>
                      </m:ctrlPr>
                    </m:sSupPr>
                    <m:e>
                      <m:r>
                        <w:rPr>
                          <w:rFonts w:ascii="Cambria Math" w:hAnsi="Cambria Math"/>
                        </w:rPr>
                        <m:t>K</m:t>
                      </m:r>
                    </m:e>
                    <m:sup>
                      <m:r>
                        <w:rPr>
                          <w:rFonts w:ascii="Cambria Math" w:hAnsi="Cambria Math"/>
                        </w:rPr>
                        <m:t>m</m:t>
                      </m:r>
                    </m:sup>
                  </m:sSup>
                </m:e>
                <m:sup>
                  <m:r>
                    <m:rPr>
                      <m:scr m:val="sans-serif"/>
                      <m:sty m:val="p"/>
                    </m:rPr>
                    <w:rPr>
                      <w:rFonts w:ascii="Cambria Math" w:hAnsi="Cambria Math"/>
                    </w:rPr>
                    <m:t>T</m:t>
                  </m:r>
                </m:sup>
              </m:sSup>
            </m:num>
            <m:den>
              <m:rad>
                <m:radPr>
                  <m:degHide m:val="1"/>
                  <m:ctrlPr>
                    <w:rPr>
                      <w:rFonts w:ascii="Cambria Math" w:hAnsi="Cambria Math"/>
                    </w:rPr>
                  </m:ctrlPr>
                </m:radPr>
                <m:deg/>
                <m:e>
                  <m:r>
                    <w:rPr>
                      <w:rFonts w:ascii="Cambria Math" w:hAnsi="Cambria Math"/>
                    </w:rPr>
                    <m:t>d</m:t>
                  </m:r>
                </m:e>
              </m:rad>
            </m:den>
          </m:f>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m:t>
              </m:r>
            </m:sup>
          </m:sSup>
        </m:oMath>
      </m:oMathPara>
    </w:p>
    <w:p w14:paraId="7CD249BF" w14:textId="484813E7" w:rsidR="001C041B" w:rsidRDefault="005F34C0">
      <w:pPr>
        <w:pStyle w:val="FirstParagraph"/>
      </w:pPr>
      <w:r>
        <w:t xml:space="preserve">where </w:t>
      </w:r>
      <m:oMath>
        <m:sSup>
          <m:sSupPr>
            <m:ctrlPr>
              <w:rPr>
                <w:rFonts w:ascii="Cambria Math" w:hAnsi="Cambria Math"/>
              </w:rPr>
            </m:ctrlPr>
          </m:sSupPr>
          <m:e>
            <m:sSup>
              <m:sSupPr>
                <m:ctrlPr>
                  <w:rPr>
                    <w:rFonts w:ascii="Cambria Math" w:hAnsi="Cambria Math"/>
                  </w:rPr>
                </m:ctrlPr>
              </m:sSupPr>
              <m:e>
                <m:r>
                  <w:rPr>
                    <w:rFonts w:ascii="Cambria Math" w:hAnsi="Cambria Math"/>
                  </w:rPr>
                  <m:t>K</m:t>
                </m:r>
              </m:e>
              <m:sup>
                <m:r>
                  <w:rPr>
                    <w:rFonts w:ascii="Cambria Math" w:hAnsi="Cambria Math"/>
                  </w:rPr>
                  <m:t>m</m:t>
                </m:r>
              </m:sup>
            </m:sSup>
          </m:e>
          <m:sup>
            <m:r>
              <w:rPr>
                <w:rFonts w:ascii="Cambria Math" w:hAnsi="Cambria Math"/>
              </w:rPr>
              <m:t>T</m:t>
            </m:r>
          </m:sup>
        </m:sSup>
      </m:oMath>
      <w:r>
        <w:t xml:space="preserve"> is the transposed key matrix</w:t>
      </w:r>
      <w:ins w:id="507" w:author="Diane Pulvino" w:date="2022-04-10T20:13:00Z">
        <w:r w:rsidR="00664B73">
          <w:t xml:space="preserve"> and</w:t>
        </w:r>
      </w:ins>
      <w:del w:id="508" w:author="Diane Pulvino" w:date="2022-04-10T20:13:00Z">
        <w:r w:rsidDel="00664B73">
          <w:delText>,</w:delText>
        </w:r>
      </w:del>
      <w:r>
        <w:t xml:space="preserve"> </w:t>
      </w:r>
      <m:oMath>
        <m:sSup>
          <m:sSupPr>
            <m:ctrlPr>
              <w:rPr>
                <w:rFonts w:ascii="Cambria Math" w:hAnsi="Cambria Math"/>
              </w:rPr>
            </m:ctrlPr>
          </m:sSupPr>
          <m:e>
            <m:r>
              <w:rPr>
                <w:rFonts w:ascii="Cambria Math" w:hAnsi="Cambria Math"/>
              </w:rPr>
              <m:t>I</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is the inner-modal fusion result of the </w:t>
      </w:r>
      <m:oMath>
        <m:r>
          <w:rPr>
            <w:rFonts w:ascii="Cambria Math" w:hAnsi="Cambria Math"/>
          </w:rPr>
          <m:t>m</m:t>
        </m:r>
      </m:oMath>
      <w:r>
        <w:t xml:space="preserve">-th modal features. Following the vanilla self-attention ,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d</m:t>
                </m:r>
              </m:e>
            </m:rad>
          </m:den>
        </m:f>
      </m:oMath>
      <w:r>
        <w:t xml:space="preserve"> is used as a normalization factor to keep </w:t>
      </w:r>
      <m:oMath>
        <m:r>
          <m:rPr>
            <m:nor/>
          </m:rPr>
          <m:t>softmax</m:t>
        </m:r>
        <m:r>
          <m:rPr>
            <m:sty m:val="p"/>
          </m:rPr>
          <w:rPr>
            <w:rFonts w:ascii="Cambria Math" w:hAnsi="Cambria Math"/>
          </w:rPr>
          <m:t>()</m:t>
        </m:r>
      </m:oMath>
      <w:r>
        <w:t xml:space="preserve"> from the region with an extremely small gradient.</w:t>
      </w:r>
    </w:p>
    <w:p w14:paraId="2A642664" w14:textId="4BF99CE9" w:rsidR="001C041B" w:rsidRDefault="005F34C0">
      <w:pPr>
        <w:pStyle w:val="BodyText"/>
      </w:pPr>
      <w:del w:id="509" w:author="Diane Pulvino" w:date="2022-04-11T07:28:00Z">
        <w:r w:rsidDel="0020625D">
          <w:delText>The c</w:delText>
        </w:r>
      </w:del>
      <w:ins w:id="510" w:author="Diane Pulvino" w:date="2022-04-11T07:28:00Z">
        <w:r w:rsidR="0020625D">
          <w:t>C</w:t>
        </w:r>
      </w:ins>
      <w:r>
        <w:t>ross-modal attention aims to capture</w:t>
      </w:r>
      <w:del w:id="511" w:author="Diane Pulvino" w:date="2022-04-10T20:13:00Z">
        <w:r w:rsidDel="00664B73">
          <w:delText>s</w:delText>
        </w:r>
      </w:del>
      <w:r>
        <w:t xml:space="preserve"> the temporal correlation between pairwise features of different modalities. We match the query matrix </w:t>
      </w:r>
      <m:oMath>
        <m:sSup>
          <m:sSupPr>
            <m:ctrlPr>
              <w:rPr>
                <w:rFonts w:ascii="Cambria Math" w:hAnsi="Cambria Math"/>
              </w:rPr>
            </m:ctrlPr>
          </m:sSupPr>
          <m:e>
            <m:r>
              <w:rPr>
                <w:rFonts w:ascii="Cambria Math" w:hAnsi="Cambria Math"/>
              </w:rPr>
              <m:t>Q</m:t>
            </m:r>
          </m:e>
          <m:sup>
            <m:r>
              <w:rPr>
                <w:rFonts w:ascii="Cambria Math" w:hAnsi="Cambria Math"/>
              </w:rPr>
              <m:t>m</m:t>
            </m:r>
          </m:sup>
        </m:sSup>
      </m:oMath>
      <w:r>
        <w:t xml:space="preserve"> of the </w:t>
      </w:r>
      <m:oMath>
        <m:r>
          <w:rPr>
            <w:rFonts w:ascii="Cambria Math" w:hAnsi="Cambria Math"/>
          </w:rPr>
          <m:t>m</m:t>
        </m:r>
      </m:oMath>
      <w:r>
        <w:t xml:space="preserve">-th modality </w:t>
      </w:r>
      <w:r>
        <w:lastRenderedPageBreak/>
        <w:t>with the key matrices of all other modalities to learn the correlation weights, and then average the weighted features from different modalities to get cross-modal fusion results</w:t>
      </w:r>
      <w:ins w:id="512" w:author="Diane Pulvino" w:date="2022-04-10T20:14:00Z">
        <w:r w:rsidR="00664B73">
          <w:t>, as follows</w:t>
        </w:r>
      </w:ins>
      <w:r>
        <w:t>:</w:t>
      </w:r>
    </w:p>
    <w:p w14:paraId="5F21837F" w14:textId="77777777" w:rsidR="001C041B" w:rsidRDefault="00CC0B21">
      <w:pPr>
        <w:pStyle w:val="BodyText"/>
      </w:pPr>
      <m:oMathPara>
        <m:oMathParaPr>
          <m:jc m:val="center"/>
        </m:oMathParaPr>
        <m:oMath>
          <m:sSup>
            <m:sSupPr>
              <m:ctrlPr>
                <w:rPr>
                  <w:rFonts w:ascii="Cambria Math" w:hAnsi="Cambria Math"/>
                </w:rPr>
              </m:ctrlPr>
            </m:sSupPr>
            <m:e>
              <m:r>
                <w:rPr>
                  <w:rFonts w:ascii="Cambria Math" w:hAnsi="Cambria Math"/>
                </w:rPr>
                <m:t>C</m:t>
              </m:r>
            </m:e>
            <m:sup>
              <m:r>
                <w:rPr>
                  <w:rFonts w:ascii="Cambria Math" w:hAnsi="Cambria Math"/>
                </w:rPr>
                <m:t>m</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r>
                <m:rPr>
                  <m:sty m:val="p"/>
                </m:rPr>
                <w:rPr>
                  <w:rFonts w:ascii="Cambria Math" w:hAnsi="Cambria Math"/>
                </w:rPr>
                <m:t>-</m:t>
              </m:r>
              <m:r>
                <w:rPr>
                  <w:rFonts w:ascii="Cambria Math" w:hAnsi="Cambria Math"/>
                </w:rPr>
                <m:t>1</m:t>
              </m:r>
            </m:den>
          </m:f>
          <m:nary>
            <m:naryPr>
              <m:chr m:val="∑"/>
              <m:limLoc m:val="undOvr"/>
              <m:supHide m:val="1"/>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m</m:t>
              </m:r>
            </m:sub>
            <m:sup>
              <m:r>
                <w:rPr>
                  <w:rFonts w:ascii="Cambria Math" w:hAnsi="Cambria Math"/>
                </w:rPr>
                <m:t>​</m:t>
              </m:r>
            </m:sup>
            <m:e>
              <m:r>
                <m:rPr>
                  <m:nor/>
                </m:rPr>
                <m:t>softmax</m:t>
              </m:r>
            </m:e>
          </m:nary>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w:rPr>
                      <w:rFonts w:ascii="Cambria Math" w:hAnsi="Cambria Math"/>
                    </w:rPr>
                    <m:t>m</m:t>
                  </m:r>
                </m:sup>
              </m:sSup>
              <m:sSup>
                <m:sSupPr>
                  <m:ctrlPr>
                    <w:rPr>
                      <w:rFonts w:ascii="Cambria Math" w:hAnsi="Cambria Math"/>
                    </w:rPr>
                  </m:ctrlPr>
                </m:sSupPr>
                <m:e>
                  <m:sSup>
                    <m:sSupPr>
                      <m:ctrlPr>
                        <w:rPr>
                          <w:rFonts w:ascii="Cambria Math" w:hAnsi="Cambria Math"/>
                        </w:rPr>
                      </m:ctrlPr>
                    </m:sSupPr>
                    <m:e>
                      <m:r>
                        <w:rPr>
                          <w:rFonts w:ascii="Cambria Math" w:hAnsi="Cambria Math"/>
                        </w:rPr>
                        <m:t>K</m:t>
                      </m:r>
                    </m:e>
                    <m:sup>
                      <m:r>
                        <w:rPr>
                          <w:rFonts w:ascii="Cambria Math" w:hAnsi="Cambria Math"/>
                        </w:rPr>
                        <m:t>n</m:t>
                      </m:r>
                    </m:sup>
                  </m:sSup>
                </m:e>
                <m:sup>
                  <m:r>
                    <m:rPr>
                      <m:scr m:val="sans-serif"/>
                      <m:sty m:val="p"/>
                    </m:rPr>
                    <w:rPr>
                      <w:rFonts w:ascii="Cambria Math" w:hAnsi="Cambria Math"/>
                    </w:rPr>
                    <m:t>T</m:t>
                  </m:r>
                </m:sup>
              </m:sSup>
            </m:num>
            <m:den>
              <m:rad>
                <m:radPr>
                  <m:degHide m:val="1"/>
                  <m:ctrlPr>
                    <w:rPr>
                      <w:rFonts w:ascii="Cambria Math" w:hAnsi="Cambria Math"/>
                    </w:rPr>
                  </m:ctrlPr>
                </m:radPr>
                <m:deg/>
                <m:e>
                  <m:r>
                    <w:rPr>
                      <w:rFonts w:ascii="Cambria Math" w:hAnsi="Cambria Math"/>
                    </w:rPr>
                    <m:t>d</m:t>
                  </m:r>
                </m:e>
              </m:rad>
            </m:den>
          </m:f>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n</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23BE8FAE" w14:textId="73B6B185" w:rsidR="001C041B" w:rsidRDefault="005F34C0">
      <w:pPr>
        <w:pStyle w:val="FirstParagraph"/>
      </w:pPr>
      <w:r>
        <w:t xml:space="preserve">where </w:t>
      </w:r>
      <m:oMath>
        <m:sSup>
          <m:sSupPr>
            <m:ctrlPr>
              <w:rPr>
                <w:rFonts w:ascii="Cambria Math" w:hAnsi="Cambria Math"/>
              </w:rPr>
            </m:ctrlPr>
          </m:sSupPr>
          <m:e>
            <m:sSup>
              <m:sSupPr>
                <m:ctrlPr>
                  <w:rPr>
                    <w:rFonts w:ascii="Cambria Math" w:hAnsi="Cambria Math"/>
                  </w:rPr>
                </m:ctrlPr>
              </m:sSupPr>
              <m:e>
                <m:r>
                  <w:rPr>
                    <w:rFonts w:ascii="Cambria Math" w:hAnsi="Cambria Math"/>
                  </w:rPr>
                  <m:t>K</m:t>
                </m:r>
              </m:e>
              <m:sup>
                <m:r>
                  <w:rPr>
                    <w:rFonts w:ascii="Cambria Math" w:hAnsi="Cambria Math"/>
                  </w:rPr>
                  <m:t>n</m:t>
                </m:r>
              </m:sup>
            </m:sSup>
          </m:e>
          <m:sup>
            <m:r>
              <w:rPr>
                <w:rFonts w:ascii="Cambria Math" w:hAnsi="Cambria Math"/>
              </w:rPr>
              <m:t>T</m:t>
            </m:r>
          </m:sup>
        </m:sSup>
      </m:oMath>
      <w:r>
        <w:t xml:space="preserve"> is the transposed key matrix</w:t>
      </w:r>
      <w:ins w:id="513" w:author="Diane Pulvino" w:date="2022-04-10T20:14:00Z">
        <w:r w:rsidR="003A62EB">
          <w:t xml:space="preserve"> and</w:t>
        </w:r>
      </w:ins>
      <w:del w:id="514" w:author="Diane Pulvino" w:date="2022-04-10T20:14:00Z">
        <w:r w:rsidDel="003A62EB">
          <w:delText>,</w:delText>
        </w:r>
      </w:del>
      <w:r>
        <w:t xml:space="preserve"> </w:t>
      </w:r>
      <m:oMath>
        <m:sSup>
          <m:sSupPr>
            <m:ctrlPr>
              <w:rPr>
                <w:rFonts w:ascii="Cambria Math" w:hAnsi="Cambria Math"/>
              </w:rPr>
            </m:ctrlPr>
          </m:sSupPr>
          <m:e>
            <m:r>
              <w:rPr>
                <w:rFonts w:ascii="Cambria Math" w:hAnsi="Cambria Math"/>
              </w:rPr>
              <m:t>C</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is the cross-modal fusion result of the </w:t>
      </w:r>
      <m:oMath>
        <m:r>
          <w:rPr>
            <w:rFonts w:ascii="Cambria Math" w:hAnsi="Cambria Math"/>
          </w:rPr>
          <m:t>m</m:t>
        </m:r>
      </m:oMath>
      <w:r>
        <w:t>-th modal features.</w:t>
      </w:r>
    </w:p>
    <w:p w14:paraId="609AD94E" w14:textId="27BF1C66" w:rsidR="001C041B" w:rsidRDefault="005F34C0">
      <w:pPr>
        <w:pStyle w:val="BodyText"/>
      </w:pPr>
      <w:r>
        <w:t>The multi-temporal cross-modal fused features are obtained by concatenating the inner-modal attention and cross-modal attention</w:t>
      </w:r>
      <w:ins w:id="515" w:author="Diane Pulvino" w:date="2022-04-10T20:15:00Z">
        <w:r w:rsidR="003A62EB">
          <w:t xml:space="preserve"> as follows</w:t>
        </w:r>
      </w:ins>
      <w:r>
        <w:t>:</w:t>
      </w:r>
    </w:p>
    <w:p w14:paraId="2F8F7009" w14:textId="77777777" w:rsidR="001C041B" w:rsidRDefault="00CC0B21">
      <w:pPr>
        <w:pStyle w:val="BodyText"/>
      </w:pPr>
      <m:oMathPara>
        <m:oMathParaPr>
          <m:jc m:val="center"/>
        </m:oMathParaPr>
        <m:oMath>
          <m:sSup>
            <m:sSupPr>
              <m:ctrlPr>
                <w:rPr>
                  <w:rFonts w:ascii="Cambria Math" w:hAnsi="Cambria Math"/>
                </w:rPr>
              </m:ctrlPr>
            </m:sSupPr>
            <m:e>
              <m:r>
                <w:rPr>
                  <w:rFonts w:ascii="Cambria Math" w:hAnsi="Cambria Math"/>
                </w:rPr>
                <m:t>O</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o</m:t>
                  </m:r>
                </m:e>
                <m:sub>
                  <m:r>
                    <w:rPr>
                      <w:rFonts w:ascii="Cambria Math" w:hAnsi="Cambria Math"/>
                    </w:rPr>
                    <m:t>m</m:t>
                  </m:r>
                </m:sub>
              </m:sSub>
            </m:sub>
          </m:sSub>
        </m:oMath>
      </m:oMathPara>
    </w:p>
    <w:p w14:paraId="2CC9D5EC" w14:textId="168399C0" w:rsidR="001C041B" w:rsidRDefault="005F34C0">
      <w:pPr>
        <w:pStyle w:val="FirstParagraph"/>
      </w:pPr>
      <w:r>
        <w:t xml:space="preserve">where the </w:t>
      </w:r>
      <m:oMath>
        <m:r>
          <m:rPr>
            <m:sty m:val="p"/>
          </m:rPr>
          <w:rPr>
            <w:rFonts w:ascii="Cambria Math" w:hAnsi="Cambria Math"/>
          </w:rPr>
          <m:t>[,,]</m:t>
        </m:r>
      </m:oMath>
      <w:r>
        <w:t xml:space="preserve"> represents matrix concatenation along the last dimension, </w:t>
      </w:r>
      <m:oMath>
        <m:sSub>
          <m:sSubPr>
            <m:ctrlPr>
              <w:rPr>
                <w:rFonts w:ascii="Cambria Math" w:hAnsi="Cambria Math"/>
              </w:rPr>
            </m:ctrlPr>
          </m:sSubPr>
          <m:e>
            <m:r>
              <m:rPr>
                <m:sty m:val="b"/>
              </m:rPr>
              <w:rPr>
                <w:rFonts w:ascii="Cambria Math" w:hAnsi="Cambria Math"/>
              </w:rPr>
              <m:t>W</m:t>
            </m:r>
          </m:e>
          <m:sub>
            <m:sSub>
              <m:sSubPr>
                <m:ctrlPr>
                  <w:rPr>
                    <w:rFonts w:ascii="Cambria Math" w:hAnsi="Cambria Math"/>
                  </w:rPr>
                </m:ctrlPr>
              </m:sSubPr>
              <m:e>
                <m:r>
                  <w:rPr>
                    <w:rFonts w:ascii="Cambria Math" w:hAnsi="Cambria Math"/>
                  </w:rPr>
                  <m:t>o</m:t>
                </m:r>
              </m:e>
              <m:sub>
                <m:r>
                  <w:rPr>
                    <w:rFonts w:ascii="Cambria Math" w:hAnsi="Cambria Math"/>
                  </w:rPr>
                  <m:t>m</m:t>
                </m:r>
              </m:sub>
            </m:sSub>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2d</m:t>
            </m:r>
            <m:r>
              <m:rPr>
                <m:sty m:val="p"/>
              </m:rPr>
              <w:rPr>
                <w:rFonts w:ascii="Cambria Math" w:hAnsi="Cambria Math"/>
              </w:rPr>
              <m:t>×</m:t>
            </m:r>
            <m:r>
              <w:rPr>
                <w:rFonts w:ascii="Cambria Math" w:hAnsi="Cambria Math"/>
              </w:rPr>
              <m:t>d</m:t>
            </m:r>
          </m:sup>
        </m:sSup>
      </m:oMath>
      <w:r>
        <w:t xml:space="preserve"> is a learnable parameter matrix,</w:t>
      </w:r>
      <w:ins w:id="516" w:author="Diane Pulvino" w:date="2022-04-10T20:15:00Z">
        <w:r w:rsidR="003A62EB">
          <w:t xml:space="preserve"> and</w:t>
        </w:r>
      </w:ins>
      <w:r>
        <w:t xml:space="preserve"> </w:t>
      </w:r>
      <m:oMath>
        <m:sSup>
          <m:sSupPr>
            <m:ctrlPr>
              <w:rPr>
                <w:rFonts w:ascii="Cambria Math" w:hAnsi="Cambria Math"/>
              </w:rPr>
            </m:ctrlPr>
          </m:sSupPr>
          <m:e>
            <m:r>
              <w:rPr>
                <w:rFonts w:ascii="Cambria Math" w:hAnsi="Cambria Math"/>
              </w:rPr>
              <m:t>O</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is the fused feature. </w:t>
      </w:r>
      <w:del w:id="517" w:author="Diane Pulvino" w:date="2022-04-10T20:16:00Z">
        <w:r w:rsidDel="003A62EB">
          <w:delText xml:space="preserve">To </w:delText>
        </w:r>
      </w:del>
      <w:ins w:id="518" w:author="Diane Pulvino" w:date="2022-04-10T20:16:00Z">
        <w:r w:rsidR="003A62EB">
          <w:t xml:space="preserve">We </w:t>
        </w:r>
      </w:ins>
      <w:r>
        <w:t>fully capture the long-range dependencies between the features of different modalities and temporal segments</w:t>
      </w:r>
      <w:ins w:id="519" w:author="Diane Pulvino" w:date="2022-04-10T20:16:00Z">
        <w:r w:rsidR="003A62EB">
          <w:t xml:space="preserve"> by</w:t>
        </w:r>
      </w:ins>
      <w:del w:id="520" w:author="Diane Pulvino" w:date="2022-04-10T20:16:00Z">
        <w:r w:rsidDel="003A62EB">
          <w:delText>, we</w:delText>
        </w:r>
      </w:del>
      <w:r>
        <w:t xml:space="preserve"> stack</w:t>
      </w:r>
      <w:ins w:id="521" w:author="Diane Pulvino" w:date="2022-04-10T20:16:00Z">
        <w:r w:rsidR="003A62EB">
          <w:t>ing</w:t>
        </w:r>
      </w:ins>
      <w:r>
        <w:t xml:space="preserve"> the proposed cross-temporal multimodal fusion (</w:t>
      </w:r>
      <w:commentRangeStart w:id="522"/>
      <w:del w:id="523" w:author="Diane Pulvino" w:date="2022-04-10T21:21:00Z">
        <w:r w:rsidDel="0048416B">
          <w:delText>CMF</w:delText>
        </w:r>
      </w:del>
      <w:ins w:id="524" w:author="Diane Pulvino" w:date="2022-04-10T21:21:00Z">
        <w:r w:rsidR="0048416B">
          <w:t>CTM</w:t>
        </w:r>
        <w:commentRangeEnd w:id="522"/>
        <w:r w:rsidR="0048416B">
          <w:rPr>
            <w:rStyle w:val="CommentReference"/>
          </w:rPr>
          <w:commentReference w:id="522"/>
        </w:r>
      </w:ins>
      <w:r>
        <w:t>) module</w:t>
      </w:r>
      <w:del w:id="525" w:author="Diane Pulvino" w:date="2022-04-10T20:17:00Z">
        <w:r w:rsidDel="003A62EB">
          <w:delText xml:space="preserve"> by</w:delText>
        </w:r>
      </w:del>
      <w:r>
        <w:t xml:space="preserve"> </w:t>
      </w:r>
      <m:oMath>
        <m:r>
          <w:rPr>
            <w:rFonts w:ascii="Cambria Math" w:hAnsi="Cambria Math"/>
          </w:rPr>
          <m:t>L</m:t>
        </m:r>
      </m:oMath>
      <w:r>
        <w:t xml:space="preserve"> times, along with </w:t>
      </w:r>
      <m:oMath>
        <m:r>
          <w:rPr>
            <w:rFonts w:ascii="Cambria Math" w:hAnsi="Cambria Math"/>
          </w:rPr>
          <m:t>L</m:t>
        </m:r>
      </m:oMath>
      <w:r>
        <w:t xml:space="preserve"> feed-forward network (FFN)</w:t>
      </w:r>
      <w:del w:id="526" w:author="Diane Pulvino" w:date="2022-04-10T20:17:00Z">
        <w:r w:rsidDel="003A62EB">
          <w:delText xml:space="preserve"> </w:delText>
        </w:r>
      </w:del>
      <w:r>
        <w:t>:</w:t>
      </w:r>
    </w:p>
    <w:p w14:paraId="5620919B" w14:textId="77777777" w:rsidR="001C041B" w:rsidRDefault="00CC0B21">
      <w:pPr>
        <w:pStyle w:val="BodyText"/>
      </w:pPr>
      <m:oMathPara>
        <m:oMathParaPr>
          <m:jc m:val="center"/>
        </m:oMathParaPr>
        <m:oMath>
          <m:sSub>
            <m:sSubPr>
              <m:ctrlPr>
                <w:rPr>
                  <w:rFonts w:ascii="Cambria Math" w:hAnsi="Cambria Math"/>
                </w:rPr>
              </m:ctrlPr>
            </m:sSubPr>
            <m:e>
              <m:r>
                <m:rPr>
                  <m:sty m:val="b"/>
                </m:rP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Z</m:t>
          </m:r>
        </m:oMath>
      </m:oMathPara>
    </w:p>
    <w:p w14:paraId="3A7EBD1A" w14:textId="77777777" w:rsidR="001C041B" w:rsidRDefault="00CC0B21">
      <w:pPr>
        <w:pStyle w:val="FirstParagraph"/>
      </w:pPr>
      <m:oMathPara>
        <m:oMathParaPr>
          <m:jc m:val="center"/>
        </m:oMathParaPr>
        <m:oMath>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sub>
            <m:sup>
              <m:r>
                <m:rPr>
                  <m:sty m:val="p"/>
                </m:rPr>
                <w:rPr>
                  <w:rFonts w:ascii="Cambria Math" w:hAnsi="Cambria Math"/>
                </w:rPr>
                <m:t>'</m:t>
              </m:r>
            </m:sup>
          </m:sSubSup>
          <m:r>
            <m:rPr>
              <m:sty m:val="p"/>
            </m:rPr>
            <w:rPr>
              <w:rFonts w:ascii="Cambria Math" w:hAnsi="Cambria Math"/>
            </w:rPr>
            <m:t>=</m:t>
          </m:r>
          <m:r>
            <m:rPr>
              <m:nor/>
            </m:rPr>
            <m:t>MCF</m:t>
          </m:r>
          <m:r>
            <m:rPr>
              <m:sty m:val="p"/>
            </m:rPr>
            <w:rPr>
              <w:rFonts w:ascii="Cambria Math" w:hAnsi="Cambria Math"/>
            </w:rPr>
            <m:t>(</m:t>
          </m:r>
          <m:r>
            <m:rPr>
              <m:nor/>
            </m:rPr>
            <m:t>LN</m:t>
          </m:r>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m:rPr>
                  <m:scr m:val="script"/>
                  <m:sty m:val="p"/>
                </m:rPr>
                <w:rPr>
                  <w:rFonts w:ascii="Cambria Math" w:hAnsi="Cambria Math"/>
                </w:rPr>
                <m:t>l-</m:t>
              </m:r>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m:rPr>
                  <m:scr m:val="script"/>
                  <m:sty m:val="p"/>
                </m:rPr>
                <w:rPr>
                  <w:rFonts w:ascii="Cambria Math" w:hAnsi="Cambria Math"/>
                </w:rPr>
                <m:t>l-</m:t>
              </m:r>
              <m:r>
                <w:rPr>
                  <w:rFonts w:ascii="Cambria Math" w:hAnsi="Cambria Math"/>
                </w:rPr>
                <m:t>1</m:t>
              </m:r>
            </m:sub>
          </m:sSub>
        </m:oMath>
      </m:oMathPara>
    </w:p>
    <w:p w14:paraId="2B296776" w14:textId="77777777" w:rsidR="001C041B" w:rsidRDefault="00CC0B21">
      <w:pPr>
        <w:pStyle w:val="FirstParagraph"/>
      </w:pPr>
      <m:oMathPara>
        <m:oMathParaPr>
          <m:jc m:val="center"/>
        </m:oMathParaPr>
        <m:oMath>
          <m:sSub>
            <m:sSubPr>
              <m:ctrlPr>
                <w:rPr>
                  <w:rFonts w:ascii="Cambria Math" w:hAnsi="Cambria Math"/>
                </w:rPr>
              </m:ctrlPr>
            </m:sSubPr>
            <m:e>
              <m:r>
                <m:rPr>
                  <m:sty m:val="b"/>
                </m:rPr>
                <w:rPr>
                  <w:rFonts w:ascii="Cambria Math" w:hAnsi="Cambria Math"/>
                </w:rPr>
                <m:t>h</m:t>
              </m:r>
            </m:e>
            <m:sub>
              <m:r>
                <m:rPr>
                  <m:scr m:val="script"/>
                  <m:sty m:val="p"/>
                </m:rPr>
                <w:rPr>
                  <w:rFonts w:ascii="Cambria Math" w:hAnsi="Cambria Math"/>
                </w:rPr>
                <m:t>l</m:t>
              </m:r>
            </m:sub>
          </m:sSub>
          <m:r>
            <m:rPr>
              <m:sty m:val="p"/>
            </m:rPr>
            <w:rPr>
              <w:rFonts w:ascii="Cambria Math" w:hAnsi="Cambria Math"/>
            </w:rPr>
            <m:t>=</m:t>
          </m:r>
          <m:r>
            <m:rPr>
              <m:nor/>
            </m:rPr>
            <m:t>FFN</m:t>
          </m:r>
          <m:r>
            <m:rPr>
              <m:sty m:val="p"/>
            </m:rPr>
            <w:rPr>
              <w:rFonts w:ascii="Cambria Math" w:hAnsi="Cambria Math"/>
            </w:rPr>
            <m:t>(</m:t>
          </m:r>
          <m:r>
            <m:rPr>
              <m:nor/>
            </m:rPr>
            <m:t>LN</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sub>
            <m:sup>
              <m:r>
                <m:rPr>
                  <m:sty m:val="p"/>
                </m:rPr>
                <w:rPr>
                  <w:rFonts w:ascii="Cambria Math" w:hAnsi="Cambria Math"/>
                </w:rPr>
                <m:t>'</m:t>
              </m:r>
            </m:sup>
          </m:sSubSup>
        </m:oMath>
      </m:oMathPara>
    </w:p>
    <w:p w14:paraId="6E72EB9D" w14:textId="7D43FB40" w:rsidR="001C041B" w:rsidRDefault="005F34C0">
      <w:pPr>
        <w:pStyle w:val="FirstParagraph"/>
      </w:pPr>
      <w:r>
        <w:t xml:space="preserve">where </w:t>
      </w:r>
      <m:oMath>
        <m:r>
          <m:rPr>
            <m:scr m:val="script"/>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r>
          <w:del w:id="527" w:author="Diane Pulvino" w:date="2022-04-10T20:17:00Z">
            <m:rPr>
              <m:sty m:val="p"/>
            </m:rPr>
            <w:rPr>
              <w:rFonts w:ascii="Cambria Math" w:hAnsi="Cambria Math"/>
            </w:rPr>
            <m:t>}</m:t>
          </w:del>
        </m:r>
      </m:oMath>
      <w:del w:id="528" w:author="Diane Pulvino" w:date="2022-04-10T20:17:00Z">
        <w:r w:rsidDel="003A62EB">
          <w:delText xml:space="preserve">, </w:delText>
        </w:r>
      </w:del>
      <m:oMath>
        <m:r>
          <w:ins w:id="529" w:author="Diane Pulvino" w:date="2022-04-10T20:17:00Z">
            <m:rPr>
              <m:sty m:val="p"/>
            </m:rPr>
            <w:rPr>
              <w:rFonts w:ascii="Cambria Math" w:hAnsi="Cambria Math"/>
            </w:rPr>
            <m:t>}</m:t>
          </w:ins>
        </m:r>
      </m:oMath>
      <w:ins w:id="530" w:author="Diane Pulvino" w:date="2022-04-10T20:17:00Z">
        <w:r w:rsidR="003A62EB">
          <w:t xml:space="preserve">. </w:t>
        </w:r>
      </w:ins>
      <m:oMath>
        <m:r>
          <m:rPr>
            <m:nor/>
          </m:rPr>
          <m:t>LN</m:t>
        </m:r>
      </m:oMath>
      <w:r>
        <w:t xml:space="preserve"> is the layer normalization.</w:t>
      </w:r>
    </w:p>
    <w:p w14:paraId="49C5C665" w14:textId="77777777" w:rsidR="001C041B" w:rsidRDefault="005F34C0">
      <w:pPr>
        <w:pStyle w:val="BodyText"/>
      </w:pPr>
      <w:r>
        <w:t xml:space="preserve">Finally, we apply the mean operation along the modal dimension to obtain the affective features </w:t>
      </w:r>
      <m:oMath>
        <m: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and apply a classifier or regressor on the first temporal vector </w:t>
      </w:r>
      <m:oMath>
        <m:sSub>
          <m:sSubPr>
            <m:ctrlPr>
              <w:rPr>
                <w:rFonts w:ascii="Cambria Math" w:hAnsi="Cambria Math"/>
              </w:rPr>
            </m:ctrlPr>
          </m:sSubPr>
          <m:e>
            <m:r>
              <w:rPr>
                <w:rFonts w:ascii="Cambria Math" w:hAnsi="Cambria Math"/>
              </w:rPr>
              <m:t>z</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m:t>
            </m:r>
            <m:r>
              <m:rPr>
                <m:sty m:val="p"/>
              </m:rPr>
              <w:rPr>
                <w:rFonts w:ascii="Cambria Math" w:hAnsi="Cambria Math"/>
              </w:rPr>
              <m:t>×</m:t>
            </m:r>
            <m:r>
              <w:rPr>
                <w:rFonts w:ascii="Cambria Math" w:hAnsi="Cambria Math"/>
              </w:rPr>
              <m:t>d</m:t>
            </m:r>
          </m:sup>
        </m:sSup>
      </m:oMath>
      <w:r>
        <w:t xml:space="preserve"> to predict the emotion result </w:t>
      </w:r>
      <m:oMath>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t xml:space="preserve"> for the video:</w:t>
      </w:r>
    </w:p>
    <w:p w14:paraId="4358DAF2" w14:textId="77777777" w:rsidR="001C041B" w:rsidRDefault="00CC0B21">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z</m:t>
                </m:r>
                <m:r>
                  <m:rPr>
                    <m:sty m:val="p"/>
                  </m:rPr>
                  <w:rPr>
                    <w:rFonts w:ascii="Cambria Math" w:hAnsi="Cambria Math"/>
                  </w:rPr>
                  <m:t>=</m:t>
                </m:r>
                <m:r>
                  <m:rPr>
                    <m:nor/>
                  </m:rPr>
                  <m:t>Mean</m:t>
                </m:r>
                <m:r>
                  <m:rPr>
                    <m:sty m:val="p"/>
                  </m:rPr>
                  <w:rPr>
                    <w:rFonts w:ascii="Cambria Math" w:hAnsi="Cambria Math"/>
                  </w:rPr>
                  <m:t>(</m:t>
                </m:r>
                <m:r>
                  <m:rPr>
                    <m:nor/>
                  </m:rPr>
                  <m:t>LN</m:t>
                </m:r>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L</m:t>
                    </m:r>
                  </m:sub>
                </m:sSub>
                <m:r>
                  <m:rPr>
                    <m:sty m:val="p"/>
                  </m:rPr>
                  <w:rPr>
                    <w:rFonts w:ascii="Cambria Math" w:hAnsi="Cambria Math"/>
                  </w:rPr>
                  <m:t>))</m:t>
                </m:r>
              </m:e>
            </m:mr>
            <m:mr>
              <m:e>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m:t>
                </m:r>
                <m:r>
                  <w:rPr>
                    <w:rFonts w:ascii="Cambria Math" w:hAnsi="Cambria Math"/>
                  </w:rPr>
                  <m:t>classifier</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r>
                  <m:rPr>
                    <m:sty m:val="p"/>
                  </m:rPr>
                  <w:rPr>
                    <w:rFonts w:ascii="Cambria Math" w:hAnsi="Cambria Math"/>
                  </w:rPr>
                  <m:t>)</m:t>
                </m:r>
              </m:e>
            </m:mr>
          </m:m>
        </m:oMath>
      </m:oMathPara>
    </w:p>
    <w:p w14:paraId="42D44FFA" w14:textId="77777777" w:rsidR="001C041B" w:rsidRDefault="005F34C0">
      <w:pPr>
        <w:pStyle w:val="FirstParagraph"/>
      </w:pPr>
      <w:r>
        <w:t>The loss is calculated as:</w:t>
      </w:r>
    </w:p>
    <w:p w14:paraId="660D1065" w14:textId="77777777" w:rsidR="001C041B" w:rsidRDefault="005F34C0">
      <w:pPr>
        <w:pStyle w:val="BodyText"/>
      </w:pPr>
      <m:oMathPara>
        <m:oMathParaPr>
          <m:jc m:val="center"/>
        </m:oMathParaPr>
        <m:oMath>
          <m:r>
            <m:rPr>
              <m:scr m:val="script"/>
              <m:sty m:val="p"/>
            </m:rPr>
            <w:rPr>
              <w:rFonts w:ascii="Cambria Math" w:hAnsi="Cambria Math"/>
            </w:rPr>
            <m:t>L=</m:t>
          </m:r>
          <m:r>
            <m:rPr>
              <m:nor/>
            </m:rPr>
            <m:t>CELoss</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m:t>
          </m:r>
        </m:oMath>
      </m:oMathPara>
    </w:p>
    <w:p w14:paraId="1E3AE615" w14:textId="77777777" w:rsidR="001C041B" w:rsidRDefault="00E9286A">
      <w:pPr>
        <w:pStyle w:val="CaptionedFigure"/>
      </w:pPr>
      <w:r>
        <w:rPr>
          <w:noProof/>
        </w:rPr>
        <w:lastRenderedPageBreak/>
        <w:drawing>
          <wp:inline distT="0" distB="0" distL="0" distR="0" wp14:anchorId="59FC0698" wp14:editId="3495D37B">
            <wp:extent cx="4078337" cy="18130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652" cy="1820764"/>
                    </a:xfrm>
                    <a:prstGeom prst="rect">
                      <a:avLst/>
                    </a:prstGeom>
                  </pic:spPr>
                </pic:pic>
              </a:graphicData>
            </a:graphic>
          </wp:inline>
        </w:drawing>
      </w:r>
    </w:p>
    <w:p w14:paraId="549982FA" w14:textId="4F6C388C" w:rsidR="001C041B" w:rsidRDefault="005F34C0">
      <w:pPr>
        <w:pStyle w:val="ImageCaption"/>
      </w:pPr>
      <w:r>
        <w:t xml:space="preserve">The cross-temporal multimodal fusion </w:t>
      </w:r>
      <w:ins w:id="531" w:author="Diane Pulvino" w:date="2022-04-11T07:36:00Z">
        <w:r w:rsidR="00C93875">
          <w:t xml:space="preserve">module </w:t>
        </w:r>
      </w:ins>
      <w:r>
        <w:t xml:space="preserve">consists of cross-modal and inner-modal attentions. </w:t>
      </w:r>
      <m:oMath>
        <m:r>
          <w:rPr>
            <w:rFonts w:ascii="Cambria Math" w:hAnsi="Cambria Math"/>
          </w:rPr>
          <m:t>⊘(Q,K)=</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m:rPr>
                        <m:scr m:val="sans-serif"/>
                      </m:rPr>
                      <w:rPr>
                        <w:rFonts w:ascii="Cambria Math" w:hAnsi="Cambria Math"/>
                      </w:rPr>
                      <m:t>T</m:t>
                    </m:r>
                  </m:sup>
                </m:sSup>
              </m:num>
              <m:den>
                <m:rad>
                  <m:radPr>
                    <m:degHide m:val="1"/>
                    <m:ctrlPr>
                      <w:rPr>
                        <w:rFonts w:ascii="Cambria Math" w:hAnsi="Cambria Math"/>
                      </w:rPr>
                    </m:ctrlPr>
                  </m:radPr>
                  <m:deg/>
                  <m:e>
                    <m:r>
                      <w:rPr>
                        <w:rFonts w:ascii="Cambria Math" w:hAnsi="Cambria Math"/>
                      </w:rPr>
                      <m:t>d</m:t>
                    </m:r>
                  </m:e>
                </m:rad>
              </m:den>
            </m:f>
          </m:e>
        </m:d>
        <m:r>
          <w:ins w:id="532" w:author="Diane Pulvino" w:date="2022-04-10T20:19:00Z">
            <w:rPr>
              <w:rFonts w:ascii="Cambria Math" w:hAnsi="Cambria Math"/>
            </w:rPr>
            <m:t>and</m:t>
          </w:ins>
        </m:r>
        <m:r>
          <w:del w:id="533" w:author="Diane Pulvino" w:date="2022-04-10T20:19:00Z">
            <w:rPr>
              <w:rFonts w:ascii="Cambria Math" w:hAnsi="Cambria Math" w:hint="eastAsia"/>
              <w:rPrChange w:id="534" w:author="Diane Pulvino" w:date="2022-04-10T20:19:00Z">
                <w:rPr>
                  <w:rFonts w:ascii="Cambria Math" w:hAnsi="Cambria Math" w:hint="eastAsia"/>
                </w:rPr>
              </w:rPrChange>
            </w:rPr>
            <m:t>,</m:t>
          </w:del>
        </m:r>
      </m:oMath>
      <w:r>
        <w:t xml:space="preserve"> </w:t>
      </w:r>
      <m:oMath>
        <m:r>
          <w:rPr>
            <w:rFonts w:ascii="Cambria Math" w:hAnsi="Cambria Math"/>
          </w:rPr>
          <m:t>⊗</m:t>
        </m:r>
      </m:oMath>
      <w:r>
        <w:t xml:space="preserve"> is matrix multiplication. FC represents the fully</w:t>
      </w:r>
      <w:ins w:id="535" w:author="Diane Pulvino" w:date="2022-04-11T07:37:00Z">
        <w:r w:rsidR="00C93875">
          <w:t xml:space="preserve"> </w:t>
        </w:r>
      </w:ins>
      <w:del w:id="536" w:author="Diane Pulvino" w:date="2022-04-11T07:37:00Z">
        <w:r w:rsidDel="00C93875">
          <w:delText>-</w:delText>
        </w:r>
      </w:del>
      <w:r>
        <w:t>connected layer.</w:t>
      </w:r>
    </w:p>
    <w:p w14:paraId="20429860" w14:textId="77777777" w:rsidR="001C041B" w:rsidRDefault="005F34C0">
      <w:pPr>
        <w:pStyle w:val="BodyText"/>
      </w:pPr>
      <w:bookmarkStart w:id="537" w:name="fig:attention"/>
      <w:r>
        <w:t>[fig:attention]</w:t>
      </w:r>
      <w:bookmarkEnd w:id="537"/>
    </w:p>
    <w:p w14:paraId="35DC4F67" w14:textId="43817378" w:rsidR="001C041B" w:rsidRDefault="005F34C0">
      <w:pPr>
        <w:pStyle w:val="Heading2"/>
      </w:pPr>
      <w:bookmarkStart w:id="538" w:name="vtn"/>
      <w:bookmarkEnd w:id="467"/>
      <w:r>
        <w:t>TSC-</w:t>
      </w:r>
      <w:del w:id="539" w:author="Diane Pulvino" w:date="2022-04-10T20:19:00Z">
        <w:r w:rsidDel="003A62EB">
          <w:delText xml:space="preserve">based </w:delText>
        </w:r>
      </w:del>
      <w:ins w:id="540" w:author="Diane Pulvino" w:date="2022-04-10T20:19:00Z">
        <w:r w:rsidR="003A62EB">
          <w:t xml:space="preserve">Based </w:t>
        </w:r>
      </w:ins>
      <w:r>
        <w:t>Pre-</w:t>
      </w:r>
      <w:del w:id="541" w:author="Diane Pulvino" w:date="2022-04-10T20:19:00Z">
        <w:r w:rsidDel="003A62EB">
          <w:delText>training</w:delText>
        </w:r>
      </w:del>
      <w:ins w:id="542" w:author="Diane Pulvino" w:date="2022-04-10T20:19:00Z">
        <w:r w:rsidR="003A62EB">
          <w:t>Training</w:t>
        </w:r>
      </w:ins>
    </w:p>
    <w:p w14:paraId="5FDEE28E" w14:textId="3005BD41" w:rsidR="001C041B" w:rsidRDefault="005F34C0">
      <w:pPr>
        <w:pStyle w:val="FirstParagraph"/>
      </w:pPr>
      <w:del w:id="543" w:author="Diane Pulvino" w:date="2022-04-11T07:37:00Z">
        <w:r w:rsidDel="00C93875">
          <w:delText>In the last section, w</w:delText>
        </w:r>
      </w:del>
      <w:ins w:id="544" w:author="Diane Pulvino" w:date="2022-04-11T07:37:00Z">
        <w:r w:rsidR="00C93875">
          <w:t>W</w:t>
        </w:r>
      </w:ins>
      <w:r>
        <w:t xml:space="preserve">e predict the emotion label </w:t>
      </w:r>
      <m:oMath>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t xml:space="preserve"> of the video by fusing the features of different modalities and temporal segments</w:t>
      </w:r>
      <w:del w:id="545" w:author="Diane Pulvino" w:date="2022-04-10T20:20:00Z">
        <w:r w:rsidDel="003A62EB">
          <w:delText xml:space="preserve">, </w:delText>
        </w:r>
      </w:del>
      <w:ins w:id="546" w:author="Diane Pulvino" w:date="2022-04-10T20:20:00Z">
        <w:r w:rsidR="003A62EB">
          <w:t xml:space="preserve">. </w:t>
        </w:r>
      </w:ins>
      <w:del w:id="547" w:author="Diane Pulvino" w:date="2022-04-10T20:20:00Z">
        <w:r w:rsidDel="003A62EB">
          <w:delText>and t</w:delText>
        </w:r>
      </w:del>
      <w:ins w:id="548" w:author="Diane Pulvino" w:date="2022-04-10T20:20:00Z">
        <w:r w:rsidR="003A62EB">
          <w:t>T</w:t>
        </w:r>
      </w:ins>
      <w:r>
        <w:t xml:space="preserve">he cross-temporal </w:t>
      </w:r>
      <w:del w:id="549" w:author="Diane Pulvino" w:date="2022-04-10T20:20:00Z">
        <w:r w:rsidDel="003A62EB">
          <w:delText xml:space="preserve">multiModal </w:delText>
        </w:r>
      </w:del>
      <w:ins w:id="550" w:author="Diane Pulvino" w:date="2022-04-10T20:20:00Z">
        <w:r w:rsidR="003A62EB">
          <w:t xml:space="preserve">multimodal </w:t>
        </w:r>
      </w:ins>
      <w:r>
        <w:t xml:space="preserve">fusion module is supervised by the target emotion label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during training. However, the supervision provided by a single emotional label is insufficient </w:t>
      </w:r>
      <w:del w:id="551" w:author="Diane Pulvino" w:date="2022-04-10T20:20:00Z">
        <w:r w:rsidDel="003A62EB">
          <w:delText xml:space="preserve">for </w:delText>
        </w:r>
      </w:del>
      <w:ins w:id="552" w:author="Diane Pulvino" w:date="2022-04-10T20:20:00Z">
        <w:r w:rsidR="003A62EB">
          <w:t xml:space="preserve">to </w:t>
        </w:r>
      </w:ins>
      <w:del w:id="553" w:author="Diane Pulvino" w:date="2022-04-10T20:20:00Z">
        <w:r w:rsidDel="003A62EB">
          <w:delText xml:space="preserve">describing </w:delText>
        </w:r>
      </w:del>
      <w:ins w:id="554" w:author="Diane Pulvino" w:date="2022-04-10T20:20:00Z">
        <w:r w:rsidR="003A62EB">
          <w:t xml:space="preserve">describe </w:t>
        </w:r>
      </w:ins>
      <w:r>
        <w:t xml:space="preserve">the affective states throughout video segments, </w:t>
      </w:r>
      <w:del w:id="555" w:author="Diane Pulvino" w:date="2022-04-10T20:21:00Z">
        <w:r w:rsidDel="00922DBF">
          <w:delText>causing difficulty in</w:delText>
        </w:r>
      </w:del>
      <w:ins w:id="556" w:author="Diane Pulvino" w:date="2022-04-10T20:21:00Z">
        <w:r w:rsidR="00922DBF">
          <w:t>making</w:t>
        </w:r>
      </w:ins>
      <w:r>
        <w:t xml:space="preserve"> temporal pattern</w:t>
      </w:r>
      <w:del w:id="557" w:author="Diane Pulvino" w:date="2022-04-10T20:21:00Z">
        <w:r w:rsidDel="00922DBF">
          <w:delText>s</w:delText>
        </w:r>
      </w:del>
      <w:r>
        <w:t xml:space="preserve"> mining</w:t>
      </w:r>
      <w:ins w:id="558" w:author="Diane Pulvino" w:date="2022-04-10T20:21:00Z">
        <w:r w:rsidR="00922DBF">
          <w:t xml:space="preserve"> difficult</w:t>
        </w:r>
      </w:ins>
      <w:r>
        <w:t xml:space="preserve">. To address this problem, we design two TSC-based self-supervised tasks to pre-train the fusion module for </w:t>
      </w:r>
      <w:del w:id="559" w:author="Diane Pulvino" w:date="2022-04-10T20:22:00Z">
        <w:r w:rsidDel="00922DBF">
          <w:delText xml:space="preserve">better </w:delText>
        </w:r>
      </w:del>
      <w:ins w:id="560" w:author="Diane Pulvino" w:date="2022-04-10T20:22:00Z">
        <w:r w:rsidR="00922DBF">
          <w:t xml:space="preserve">improved mining of </w:t>
        </w:r>
      </w:ins>
      <w:r>
        <w:t>temporal affective patterns</w:t>
      </w:r>
      <w:del w:id="561" w:author="Diane Pulvino" w:date="2022-04-10T20:22:00Z">
        <w:r w:rsidDel="00922DBF">
          <w:delText xml:space="preserve"> minining</w:delText>
        </w:r>
      </w:del>
      <w:r>
        <w:t>.</w:t>
      </w:r>
    </w:p>
    <w:p w14:paraId="04A64E03" w14:textId="59B29FCF" w:rsidR="001C041B" w:rsidRDefault="005F34C0">
      <w:pPr>
        <w:pStyle w:val="BodyText"/>
      </w:pPr>
      <w:r>
        <w:t xml:space="preserve">The procedure of the TSC-based self-supervised pre-training is shown in the lower part of Fig. </w:t>
      </w:r>
      <w:hyperlink w:anchor="fig:framework">
        <w:r>
          <w:rPr>
            <w:rStyle w:val="Hyperlink"/>
          </w:rPr>
          <w:t>[fig:framework]</w:t>
        </w:r>
      </w:hyperlink>
      <w:r>
        <w:t xml:space="preserve">. Specifically, we first prepend a special word </w:t>
      </w:r>
      <m:oMath>
        <m:r>
          <m:rPr>
            <m:sty m:val="p"/>
          </m:rPr>
          <w:rPr>
            <w:rFonts w:ascii="Cambria Math" w:hAnsi="Cambria Math"/>
          </w:rPr>
          <m:t>[#</m:t>
        </m:r>
        <m:r>
          <w:rPr>
            <w:rFonts w:ascii="Cambria Math" w:hAnsi="Cambria Math"/>
          </w:rPr>
          <m:t>S</m:t>
        </m:r>
        <m:r>
          <m:rPr>
            <m:sty m:val="p"/>
          </m:rPr>
          <w:rPr>
            <w:rFonts w:ascii="Cambria Math" w:hAnsi="Cambria Math"/>
          </w:rPr>
          <m:t>]</m:t>
        </m:r>
      </m:oMath>
      <w:r>
        <w:t xml:space="preserve"> to each TSC </w:t>
      </w:r>
      <w:del w:id="562" w:author="Diane Pulvino" w:date="2022-04-10T20:23:00Z">
        <w:r w:rsidDel="00922DBF">
          <w:delText>for learning</w:delText>
        </w:r>
      </w:del>
      <w:ins w:id="563" w:author="Diane Pulvino" w:date="2022-04-10T20:23:00Z">
        <w:r w:rsidR="00922DBF">
          <w:t>in order to learn</w:t>
        </w:r>
      </w:ins>
      <w:r>
        <w:t xml:space="preserve"> the correlation between TSC semantics and </w:t>
      </w:r>
      <w:ins w:id="564" w:author="Diane Pulvino" w:date="2022-04-10T20:23:00Z">
        <w:r w:rsidR="00922DBF">
          <w:t xml:space="preserve">the </w:t>
        </w:r>
      </w:ins>
      <w:r>
        <w:t xml:space="preserve">video feature. The prepended word sequence is converted into a TSC embedding </w:t>
      </w:r>
      <m:oMath>
        <m:r>
          <w:rPr>
            <w:rFonts w:ascii="Cambria Math" w:hAnsi="Cambria Math"/>
          </w:rPr>
          <m:t>E</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xml:space="preserve"> </w:t>
      </w:r>
      <w:del w:id="565" w:author="Diane Pulvino" w:date="2022-04-10T20:23:00Z">
        <w:r w:rsidDel="00922DBF">
          <w:delText xml:space="preserve">by </w:delText>
        </w:r>
      </w:del>
      <w:ins w:id="566" w:author="Diane Pulvino" w:date="2022-04-10T20:23:00Z">
        <w:r w:rsidR="00922DBF">
          <w:t xml:space="preserve">via </w:t>
        </w:r>
      </w:ins>
      <w:r>
        <w:t>a word embedding layer:</w:t>
      </w:r>
    </w:p>
    <w:p w14:paraId="7B0B7632" w14:textId="77777777" w:rsidR="001C041B" w:rsidRDefault="005F34C0">
      <w:pPr>
        <w:pStyle w:val="BodyText"/>
      </w:pPr>
      <m:oMathPara>
        <m:oMathParaPr>
          <m:jc m:val="center"/>
        </m:oMathParaPr>
        <m:oMath>
          <m:r>
            <w:rPr>
              <w:rFonts w:ascii="Cambria Math" w:hAnsi="Cambria Math"/>
            </w:rPr>
            <m:t>tsc</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oMath>
      </m:oMathPara>
    </w:p>
    <w:p w14:paraId="01C24358" w14:textId="77777777" w:rsidR="001C041B" w:rsidRDefault="005F34C0">
      <w:pPr>
        <w:pStyle w:val="FirstParagraph"/>
      </w:pPr>
      <m:oMathPara>
        <m:oMathParaPr>
          <m:jc m:val="center"/>
        </m:oMathParaPr>
        <m:oMath>
          <m:r>
            <w:rPr>
              <w:rFonts w:ascii="Cambria Math" w:hAnsi="Cambria Math"/>
            </w:rPr>
            <m:t>E</m:t>
          </m:r>
          <m:r>
            <m:rPr>
              <m:sty m:val="p"/>
            </m:rPr>
            <w:rPr>
              <w:rFonts w:ascii="Cambria Math" w:hAnsi="Cambria Math"/>
            </w:rPr>
            <m:t>=</m:t>
          </m:r>
          <m:r>
            <m:rPr>
              <m:nor/>
            </m:rPr>
            <m:t>WordEmbed</m:t>
          </m:r>
          <m:r>
            <m:rPr>
              <m:sty m:val="p"/>
            </m:rPr>
            <w:rPr>
              <w:rFonts w:ascii="Cambria Math" w:hAnsi="Cambria Math"/>
            </w:rPr>
            <m:t>(</m:t>
          </m:r>
          <m:r>
            <w:rPr>
              <w:rFonts w:ascii="Cambria Math" w:hAnsi="Cambria Math"/>
            </w:rPr>
            <m:t>tsc</m:t>
          </m:r>
          <m:r>
            <m:rPr>
              <m:sty m:val="p"/>
            </m:rPr>
            <w:rPr>
              <w:rFonts w:ascii="Cambria Math" w:hAnsi="Cambria Math"/>
            </w:rPr>
            <m:t>)+</m:t>
          </m:r>
          <m:r>
            <w:rPr>
              <w:rFonts w:ascii="Cambria Math" w:hAnsi="Cambria Math"/>
            </w:rPr>
            <m:t>PE</m:t>
          </m:r>
        </m:oMath>
      </m:oMathPara>
    </w:p>
    <w:p w14:paraId="149E3F18" w14:textId="673A22EE" w:rsidR="001C041B" w:rsidRDefault="005F34C0">
      <w:pPr>
        <w:pStyle w:val="FirstParagraph"/>
      </w:pPr>
      <w:r>
        <w:t xml:space="preserve">where </w:t>
      </w:r>
      <m:oMath>
        <m:r>
          <w:rPr>
            <w:rFonts w:ascii="Cambria Math" w:hAnsi="Cambria Math"/>
          </w:rPr>
          <m:t>PE</m:t>
        </m:r>
      </m:oMath>
      <w:r>
        <w:t xml:space="preserve"> is a positional embedding. The</w:t>
      </w:r>
      <w:ins w:id="567" w:author="Diane Pulvino" w:date="2022-04-11T07:40:00Z">
        <w:r w:rsidR="00C93875">
          <w:t>n</w:t>
        </w:r>
      </w:ins>
      <w:del w:id="568" w:author="Diane Pulvino" w:date="2022-04-11T07:40:00Z">
        <w:r w:rsidDel="00C93875">
          <w:delText>n</w:delText>
        </w:r>
      </w:del>
      <w:r>
        <w:t xml:space="preserve"> this TSC embedding and the video feature </w:t>
      </w:r>
      <m:oMath>
        <m:r>
          <w:rPr>
            <w:rFonts w:ascii="Cambria Math" w:hAnsi="Cambria Math"/>
          </w:rPr>
          <m:t>z</m:t>
        </m:r>
      </m:oMath>
      <w:r>
        <w:t xml:space="preserve"> extracted by the cross-temporal multimodal fusion module are input into a TSC decoder. </w:t>
      </w:r>
      <w:del w:id="569" w:author="Diane Pulvino" w:date="2022-04-10T20:26:00Z">
        <w:r w:rsidDel="00D47B09">
          <w:delText>Similar to</w:delText>
        </w:r>
      </w:del>
      <w:ins w:id="570" w:author="Diane Pulvino" w:date="2022-04-10T20:26:00Z">
        <w:r w:rsidR="00D47B09">
          <w:t>Like</w:t>
        </w:r>
      </w:ins>
      <w:r>
        <w:t xml:space="preserve"> the </w:t>
      </w:r>
      <w:del w:id="571" w:author="Diane Pulvino" w:date="2022-04-10T20:26:00Z">
        <w:r w:rsidDel="00D47B09">
          <w:delText xml:space="preserve">Transformer </w:delText>
        </w:r>
      </w:del>
      <w:ins w:id="572" w:author="Diane Pulvino" w:date="2022-04-10T20:26:00Z">
        <w:r w:rsidR="00D47B09">
          <w:t xml:space="preserve">transformer </w:t>
        </w:r>
      </w:ins>
      <w:r>
        <w:t xml:space="preserve">decoder, the TSC decoder is stacked by </w:t>
      </w:r>
      <m:oMath>
        <m:r>
          <w:rPr>
            <w:rFonts w:ascii="Cambria Math" w:hAnsi="Cambria Math"/>
          </w:rPr>
          <m:t>L</m:t>
        </m:r>
      </m:oMath>
      <w:r>
        <w:t xml:space="preserve"> identical decoding blocks, each of which consists of two multi-head self-attention (MSA) layers and a feed-forward network (FFN):</w:t>
      </w:r>
    </w:p>
    <w:p w14:paraId="15E73113" w14:textId="77777777" w:rsidR="001C041B" w:rsidRDefault="00CC0B21">
      <w:pPr>
        <w:pStyle w:val="BodyText"/>
      </w:pPr>
      <m:oMathPara>
        <m:oMathParaPr>
          <m:jc m:val="center"/>
        </m:oMathParaPr>
        <m:oMath>
          <m:sSub>
            <m:sSubPr>
              <m:ctrlPr>
                <w:rPr>
                  <w:rFonts w:ascii="Cambria Math" w:hAnsi="Cambria Math"/>
                </w:rPr>
              </m:ctrlPr>
            </m:sSubPr>
            <m:e>
              <m:r>
                <m:rPr>
                  <m:sty m:val="b"/>
                </m:rP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E</m:t>
          </m:r>
        </m:oMath>
      </m:oMathPara>
    </w:p>
    <w:p w14:paraId="6152569B" w14:textId="77777777" w:rsidR="001C041B" w:rsidRDefault="00CC0B21">
      <w:pPr>
        <w:pStyle w:val="FirstParagraph"/>
      </w:pPr>
      <m:oMathPara>
        <m:oMathParaPr>
          <m:jc m:val="center"/>
        </m:oMathParaPr>
        <m:oMath>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nor/>
                </m:rPr>
                <m:t>MSA</m:t>
              </m:r>
            </m:e>
            <m:sub>
              <m:r>
                <w:rPr>
                  <w:rFonts w:ascii="Cambria Math" w:hAnsi="Cambria Math"/>
                </w:rPr>
                <m:t>1</m:t>
              </m:r>
            </m:sub>
          </m:sSub>
          <m:r>
            <m:rPr>
              <m:sty m:val="p"/>
            </m:rPr>
            <w:rPr>
              <w:rFonts w:ascii="Cambria Math" w:hAnsi="Cambria Math"/>
            </w:rPr>
            <m:t>(</m:t>
          </m:r>
          <m:r>
            <m:rPr>
              <m:nor/>
            </m:rPr>
            <m:t>LN</m:t>
          </m:r>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m:rPr>
                  <m:scr m:val="script"/>
                  <m:sty m:val="p"/>
                </m:rPr>
                <w:rPr>
                  <w:rFonts w:ascii="Cambria Math" w:hAnsi="Cambria Math"/>
                </w:rPr>
                <m:t>l-</m:t>
              </m:r>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m:rPr>
                  <m:scr m:val="script"/>
                  <m:sty m:val="p"/>
                </m:rPr>
                <w:rPr>
                  <w:rFonts w:ascii="Cambria Math" w:hAnsi="Cambria Math"/>
                </w:rPr>
                <m:t>l-</m:t>
              </m:r>
              <m:r>
                <w:rPr>
                  <w:rFonts w:ascii="Cambria Math" w:hAnsi="Cambria Math"/>
                </w:rPr>
                <m:t>1</m:t>
              </m:r>
            </m:sub>
          </m:sSub>
        </m:oMath>
      </m:oMathPara>
    </w:p>
    <w:p w14:paraId="2ED154B2" w14:textId="77777777" w:rsidR="001C041B" w:rsidRDefault="00CC0B21">
      <w:pPr>
        <w:pStyle w:val="FirstParagraph"/>
      </w:pPr>
      <m:oMathPara>
        <m:oMathParaPr>
          <m:jc m:val="center"/>
        </m:oMathParaPr>
        <m:oMath>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nor/>
                </m:rPr>
                <m:t>MSA</m:t>
              </m:r>
            </m:e>
            <m:sub>
              <m:r>
                <w:rPr>
                  <w:rFonts w:ascii="Cambria Math" w:hAnsi="Cambria Math"/>
                </w:rPr>
                <m:t>2</m:t>
              </m:r>
            </m:sub>
          </m:sSub>
          <m:r>
            <m:rPr>
              <m:sty m:val="p"/>
            </m:rPr>
            <w:rPr>
              <w:rFonts w:ascii="Cambria Math" w:hAnsi="Cambria Math"/>
            </w:rPr>
            <m:t>(</m:t>
          </m:r>
          <m:r>
            <m:rPr>
              <m:nor/>
            </m:rPr>
            <m:t>LN</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z</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r>
                <w:rPr>
                  <w:rFonts w:ascii="Cambria Math" w:hAnsi="Cambria Math"/>
                </w:rPr>
                <m:t>1</m:t>
              </m:r>
            </m:sub>
            <m:sup>
              <m:r>
                <m:rPr>
                  <m:sty m:val="p"/>
                </m:rPr>
                <w:rPr>
                  <w:rFonts w:ascii="Cambria Math" w:hAnsi="Cambria Math"/>
                </w:rPr>
                <m:t>'</m:t>
              </m:r>
            </m:sup>
          </m:sSubSup>
        </m:oMath>
      </m:oMathPara>
    </w:p>
    <w:p w14:paraId="2FAB0915" w14:textId="77777777" w:rsidR="001C041B" w:rsidRDefault="00CC0B21">
      <w:pPr>
        <w:pStyle w:val="FirstParagraph"/>
      </w:pPr>
      <m:oMathPara>
        <m:oMathParaPr>
          <m:jc m:val="center"/>
        </m:oMathParaPr>
        <m:oMath>
          <m:sSub>
            <m:sSubPr>
              <m:ctrlPr>
                <w:rPr>
                  <w:rFonts w:ascii="Cambria Math" w:hAnsi="Cambria Math"/>
                </w:rPr>
              </m:ctrlPr>
            </m:sSubPr>
            <m:e>
              <m:r>
                <m:rPr>
                  <m:sty m:val="b"/>
                </m:rPr>
                <w:rPr>
                  <w:rFonts w:ascii="Cambria Math" w:hAnsi="Cambria Math"/>
                </w:rPr>
                <m:t>h</m:t>
              </m:r>
            </m:e>
            <m:sub>
              <m:r>
                <m:rPr>
                  <m:scr m:val="script"/>
                  <m:sty m:val="p"/>
                </m:rPr>
                <w:rPr>
                  <w:rFonts w:ascii="Cambria Math" w:hAnsi="Cambria Math"/>
                </w:rPr>
                <m:t>l</m:t>
              </m:r>
            </m:sub>
          </m:sSub>
          <m:r>
            <m:rPr>
              <m:sty m:val="p"/>
            </m:rPr>
            <w:rPr>
              <w:rFonts w:ascii="Cambria Math" w:hAnsi="Cambria Math"/>
            </w:rPr>
            <m:t>=</m:t>
          </m:r>
          <m:r>
            <m:rPr>
              <m:nor/>
            </m:rPr>
            <m:t>FFN</m:t>
          </m:r>
          <m:r>
            <m:rPr>
              <m:sty m:val="p"/>
            </m:rPr>
            <w:rPr>
              <w:rFonts w:ascii="Cambria Math" w:hAnsi="Cambria Math"/>
            </w:rPr>
            <m:t>(</m:t>
          </m:r>
          <m:r>
            <m:rPr>
              <m:nor/>
            </m:rPr>
            <m:t>LN</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r>
                <m:rPr>
                  <m:scr m:val="script"/>
                  <m:sty m:val="p"/>
                </m:rPr>
                <w:rPr>
                  <w:rFonts w:ascii="Cambria Math" w:hAnsi="Cambria Math"/>
                </w:rPr>
                <m:t>l</m:t>
              </m:r>
            </m:sub>
            <m:sup>
              <m:r>
                <m:rPr>
                  <m:sty m:val="p"/>
                </m:rPr>
                <w:rPr>
                  <w:rFonts w:ascii="Cambria Math" w:hAnsi="Cambria Math"/>
                </w:rPr>
                <m:t>''</m:t>
              </m:r>
            </m:sup>
          </m:sSubSup>
        </m:oMath>
      </m:oMathPara>
    </w:p>
    <w:p w14:paraId="4F882AFE" w14:textId="0DB74AD5" w:rsidR="001C041B" w:rsidRDefault="005F34C0">
      <w:pPr>
        <w:pStyle w:val="FirstParagraph"/>
      </w:pPr>
      <w:r>
        <w:t xml:space="preserve">where </w:t>
      </w:r>
      <m:oMath>
        <m:r>
          <m:rPr>
            <m:scr m:val="script"/>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At the </w:t>
      </w:r>
      <m:oMath>
        <m:r>
          <w:rPr>
            <w:rFonts w:ascii="Cambria Math" w:hAnsi="Cambria Math"/>
          </w:rPr>
          <m:t>L</m:t>
        </m:r>
      </m:oMath>
      <w:r>
        <w:t xml:space="preserve">-th decoding block, </w:t>
      </w:r>
      <w:del w:id="573" w:author="Diane Pulvino" w:date="2022-04-10T20:27:00Z">
        <w:r w:rsidDel="00D47B09">
          <w:delText xml:space="preserve">we utilize </w:delText>
        </w:r>
      </w:del>
      <w:r>
        <w:t xml:space="preserve">the attention output </w:t>
      </w:r>
      <m:oMath>
        <m:sSub>
          <m:sSubPr>
            <m:ctrlPr>
              <w:rPr>
                <w:rFonts w:ascii="Cambria Math" w:hAnsi="Cambria Math"/>
              </w:rPr>
            </m:ctrlPr>
          </m:sSubPr>
          <m:e>
            <m:r>
              <w:rPr>
                <w:rFonts w:ascii="Cambria Math" w:hAnsi="Cambria Math"/>
              </w:rPr>
              <m:t>h</m:t>
            </m:r>
          </m:e>
          <m:sub>
            <m:r>
              <w:rPr>
                <w:rFonts w:ascii="Cambria Math" w:hAnsi="Cambria Math"/>
              </w:rPr>
              <m:t>L</m:t>
            </m:r>
          </m:sub>
        </m:sSub>
      </m:oMath>
      <w:r>
        <w:t xml:space="preserve"> and the intermediate weight </w:t>
      </w:r>
      <m:oMath>
        <m:r>
          <w:rPr>
            <w:rFonts w:ascii="Cambria Math" w:hAnsi="Cambria Math"/>
          </w:rPr>
          <m:t>atte</m:t>
        </m:r>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w:t>
      </w:r>
      <w:ins w:id="574" w:author="Diane Pulvino" w:date="2022-04-10T20:27:00Z">
        <w:r w:rsidR="00D47B09">
          <w:t xml:space="preserve">are used </w:t>
        </w:r>
      </w:ins>
      <w:r>
        <w:t xml:space="preserve">for further prediction. The intermediate attention weight </w:t>
      </w:r>
      <m:oMath>
        <m:r>
          <w:rPr>
            <w:rFonts w:ascii="Cambria Math" w:hAnsi="Cambria Math"/>
          </w:rPr>
          <m:t>atte</m:t>
        </m:r>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is calculated as:</w:t>
      </w:r>
    </w:p>
    <w:p w14:paraId="35E62D3D" w14:textId="77777777" w:rsidR="001C041B" w:rsidRDefault="005F34C0">
      <w:pPr>
        <w:pStyle w:val="BodyText"/>
      </w:pPr>
      <m:oMathPara>
        <m:oMathParaPr>
          <m:jc m:val="center"/>
        </m:oMathParaPr>
        <m:oMath>
          <m:r>
            <w:rPr>
              <w:rFonts w:ascii="Cambria Math" w:hAnsi="Cambria Math"/>
            </w:rPr>
            <m:t>atte</m:t>
          </m:r>
          <m:sSub>
            <m:sSubPr>
              <m:ctrlPr>
                <w:rPr>
                  <w:rFonts w:ascii="Cambria Math" w:hAnsi="Cambria Math"/>
                </w:rPr>
              </m:ctrlPr>
            </m:sSubPr>
            <m:e>
              <m:r>
                <w:rPr>
                  <w:rFonts w:ascii="Cambria Math" w:hAnsi="Cambria Math"/>
                </w:rPr>
                <m:t>n</m:t>
              </m:r>
            </m:e>
            <m:sub>
              <m:r>
                <m:rPr>
                  <m:scr m:val="script"/>
                  <m:sty m:val="p"/>
                </m:rPr>
                <w:rPr>
                  <w:rFonts w:ascii="Cambria Math" w:hAnsi="Cambria Math"/>
                </w:rPr>
                <m:t>l</m:t>
              </m:r>
            </m:sub>
          </m:sSub>
          <m:r>
            <m:rPr>
              <m:sty m:val="p"/>
            </m:rPr>
            <w:rPr>
              <w:rFonts w:ascii="Cambria Math" w:hAnsi="Cambria Math"/>
            </w:rPr>
            <m:t>=</m:t>
          </m:r>
          <m:r>
            <m:rPr>
              <m:nor/>
            </m:rPr>
            <m:t>softmax</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0</m:t>
                  </m:r>
                </m:sub>
              </m:sSub>
              <m:sSup>
                <m:sSupPr>
                  <m:ctrlPr>
                    <w:rPr>
                      <w:rFonts w:ascii="Cambria Math" w:hAnsi="Cambria Math"/>
                    </w:rPr>
                  </m:ctrlPr>
                </m:sSupPr>
                <m:e>
                  <m:r>
                    <m:rPr>
                      <m:sty m:val="p"/>
                    </m:rPr>
                    <w:rPr>
                      <w:rFonts w:ascii="Cambria Math" w:hAnsi="Cambria Math"/>
                    </w:rPr>
                    <m:t>(</m:t>
                  </m:r>
                  <m:r>
                    <w:rPr>
                      <w:rFonts w:ascii="Cambria Math" w:hAnsi="Cambria Math"/>
                    </w:rPr>
                    <m:t>z</m:t>
                  </m:r>
                  <m:sSub>
                    <m:sSubPr>
                      <m:ctrlPr>
                        <w:rPr>
                          <w:rFonts w:ascii="Cambria Math" w:hAnsi="Cambria Math"/>
                        </w:rPr>
                      </m:ctrlPr>
                    </m:sSubPr>
                    <m:e>
                      <m:r>
                        <m:rPr>
                          <m:sty m:val="b"/>
                        </m:rPr>
                        <w:rPr>
                          <w:rFonts w:ascii="Cambria Math" w:hAnsi="Cambria Math"/>
                        </w:rPr>
                        <m:t>W</m:t>
                      </m:r>
                    </m:e>
                    <m:sub>
                      <m:r>
                        <w:rPr>
                          <w:rFonts w:ascii="Cambria Math" w:hAnsi="Cambria Math"/>
                        </w:rPr>
                        <m:t>k</m:t>
                      </m:r>
                    </m:sub>
                  </m:sSub>
                  <m:r>
                    <m:rPr>
                      <m:sty m:val="p"/>
                    </m:rPr>
                    <w:rPr>
                      <w:rFonts w:ascii="Cambria Math" w:hAnsi="Cambria Math"/>
                    </w:rPr>
                    <m:t>)</m:t>
                  </m:r>
                </m:e>
                <m:sup>
                  <m:r>
                    <m:rPr>
                      <m:scr m:val="sans-serif"/>
                      <m:sty m:val="p"/>
                    </m:rPr>
                    <w:rPr>
                      <w:rFonts w:ascii="Cambria Math" w:hAnsi="Cambria Math"/>
                    </w:rPr>
                    <m:t>T</m:t>
                  </m:r>
                </m:sup>
              </m:sSup>
            </m:num>
            <m:den>
              <m:rad>
                <m:radPr>
                  <m:degHide m:val="1"/>
                  <m:ctrlPr>
                    <w:rPr>
                      <w:rFonts w:ascii="Cambria Math" w:hAnsi="Cambria Math"/>
                    </w:rPr>
                  </m:ctrlPr>
                </m:radPr>
                <m:deg/>
                <m:e>
                  <m:r>
                    <w:rPr>
                      <w:rFonts w:ascii="Cambria Math" w:hAnsi="Cambria Math"/>
                    </w:rPr>
                    <m:t>d</m:t>
                  </m:r>
                </m:e>
              </m:rad>
            </m:den>
          </m:f>
          <m:r>
            <m:rPr>
              <m:sty m:val="p"/>
            </m:rPr>
            <w:rPr>
              <w:rFonts w:ascii="Cambria Math" w:hAnsi="Cambria Math"/>
            </w:rPr>
            <m:t>)</m:t>
          </m:r>
        </m:oMath>
      </m:oMathPara>
    </w:p>
    <w:p w14:paraId="5A624444" w14:textId="77777777" w:rsidR="001C041B" w:rsidRDefault="005F34C0">
      <w:pPr>
        <w:pStyle w:val="FirstParagraph"/>
      </w:pPr>
      <w:r>
        <w:t xml:space="preserve">where </w:t>
      </w:r>
      <m:oMath>
        <m:sSub>
          <m:sSubPr>
            <m:ctrlPr>
              <w:rPr>
                <w:rFonts w:ascii="Cambria Math" w:hAnsi="Cambria Math"/>
              </w:rPr>
            </m:ctrlPr>
          </m:sSubPr>
          <m:e>
            <m:r>
              <w:rPr>
                <w:rFonts w:ascii="Cambria Math" w:hAnsi="Cambria Math"/>
              </w:rPr>
              <m:t>q</m:t>
            </m:r>
          </m:e>
          <m:sub>
            <m:r>
              <w:rPr>
                <w:rFonts w:ascii="Cambria Math" w:hAnsi="Cambria Math"/>
              </w:rPr>
              <m:t>0</m:t>
            </m:r>
          </m:sub>
        </m:sSub>
      </m:oMath>
      <w:r>
        <w:t xml:space="preserve"> is the query of the special word </w:t>
      </w:r>
      <m:oMath>
        <m:r>
          <m:rPr>
            <m:sty m:val="p"/>
          </m:rPr>
          <w:rPr>
            <w:rFonts w:ascii="Cambria Math" w:hAnsi="Cambria Math"/>
          </w:rPr>
          <m:t>[#</m:t>
        </m:r>
        <m:r>
          <w:rPr>
            <w:rFonts w:ascii="Cambria Math" w:hAnsi="Cambria Math"/>
          </w:rPr>
          <m:t>S</m:t>
        </m:r>
        <m:r>
          <m:rPr>
            <m:sty m:val="p"/>
          </m:rPr>
          <w:rPr>
            <w:rFonts w:ascii="Cambria Math" w:hAnsi="Cambria Math"/>
          </w:rPr>
          <m:t>]</m:t>
        </m:r>
      </m:oMath>
      <w:r>
        <w:t xml:space="preserve"> and </w:t>
      </w:r>
      <m:oMath>
        <m:sSub>
          <m:sSubPr>
            <m:ctrlPr>
              <w:rPr>
                <w:rFonts w:ascii="Cambria Math" w:hAnsi="Cambria Math"/>
              </w:rPr>
            </m:ctrlPr>
          </m:sSubPr>
          <m:e>
            <m:r>
              <m:rPr>
                <m:sty m:val="b"/>
              </m:rPr>
              <w:rPr>
                <w:rFonts w:ascii="Cambria Math" w:hAnsi="Cambria Math"/>
              </w:rPr>
              <m:t>W</m:t>
            </m:r>
          </m:e>
          <m:sub>
            <m:r>
              <w:rPr>
                <w:rFonts w:ascii="Cambria Math" w:hAnsi="Cambria Math"/>
              </w:rPr>
              <m:t>k</m:t>
            </m:r>
          </m:sub>
        </m:sSub>
      </m:oMath>
      <w:r>
        <w:t xml:space="preserve"> is the key mapping parameter matrix in the second MSA. The intermediate attention weight </w:t>
      </w:r>
      <m:oMath>
        <m:r>
          <w:rPr>
            <w:rFonts w:ascii="Cambria Math" w:hAnsi="Cambria Math"/>
          </w:rPr>
          <m:t>atte</m:t>
        </m:r>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represents the correlation between the TSC semantics and </w:t>
      </w:r>
      <m:oMath>
        <m:r>
          <w:rPr>
            <w:rFonts w:ascii="Cambria Math" w:hAnsi="Cambria Math"/>
          </w:rPr>
          <m:t>T</m:t>
        </m:r>
        <m:r>
          <m:rPr>
            <m:sty m:val="p"/>
          </m:rPr>
          <w:rPr>
            <w:rFonts w:ascii="Cambria Math" w:hAnsi="Cambria Math"/>
          </w:rPr>
          <m:t>+</m:t>
        </m:r>
        <m:r>
          <w:rPr>
            <w:rFonts w:ascii="Cambria Math" w:hAnsi="Cambria Math"/>
          </w:rPr>
          <m:t>1</m:t>
        </m:r>
      </m:oMath>
      <w:r>
        <w:t xml:space="preserve"> video segment features.</w:t>
      </w:r>
    </w:p>
    <w:p w14:paraId="06E1CD02" w14:textId="7AA4A5BA" w:rsidR="001C041B" w:rsidRDefault="005F34C0">
      <w:pPr>
        <w:pStyle w:val="BodyText"/>
      </w:pPr>
      <w:del w:id="575" w:author="Diane Pulvino" w:date="2022-04-11T07:41:00Z">
        <w:r w:rsidDel="00C93875">
          <w:delText xml:space="preserve">With </w:delText>
        </w:r>
      </w:del>
      <w:ins w:id="576" w:author="Diane Pulvino" w:date="2022-04-11T07:41:00Z">
        <w:r w:rsidR="00C93875">
          <w:t>W</w:t>
        </w:r>
        <w:r w:rsidR="00C93875">
          <w:t>e utilize</w:t>
        </w:r>
        <w:r w:rsidR="00C93875">
          <w:t xml:space="preserve"> </w:t>
        </w:r>
      </w:ins>
      <w:r>
        <w:t xml:space="preserve">the extracted </w:t>
      </w:r>
      <m:oMath>
        <m:sSub>
          <m:sSubPr>
            <m:ctrlPr>
              <w:rPr>
                <w:rFonts w:ascii="Cambria Math" w:hAnsi="Cambria Math"/>
              </w:rPr>
            </m:ctrlPr>
          </m:sSubPr>
          <m:e>
            <m:r>
              <w:rPr>
                <w:rFonts w:ascii="Cambria Math" w:hAnsi="Cambria Math"/>
              </w:rPr>
              <m:t>h</m:t>
            </m:r>
          </m:e>
          <m:sub>
            <m:r>
              <w:rPr>
                <w:rFonts w:ascii="Cambria Math" w:hAnsi="Cambria Math"/>
              </w:rPr>
              <m:t>L</m:t>
            </m:r>
          </m:sub>
        </m:sSub>
      </m:oMath>
      <w:r>
        <w:t xml:space="preserve"> and </w:t>
      </w:r>
      <m:oMath>
        <m:r>
          <w:rPr>
            <w:rFonts w:ascii="Cambria Math" w:hAnsi="Cambria Math"/>
          </w:rPr>
          <m:t>attentio</m:t>
        </m:r>
        <m:sSub>
          <m:sSubPr>
            <m:ctrlPr>
              <w:rPr>
                <w:rFonts w:ascii="Cambria Math" w:hAnsi="Cambria Math"/>
              </w:rPr>
            </m:ctrlPr>
          </m:sSubPr>
          <m:e>
            <m:r>
              <w:rPr>
                <w:rFonts w:ascii="Cambria Math" w:hAnsi="Cambria Math"/>
              </w:rPr>
              <m:t>n</m:t>
            </m:r>
          </m:e>
          <m:sub>
            <m:r>
              <w:rPr>
                <w:rFonts w:ascii="Cambria Math" w:hAnsi="Cambria Math"/>
              </w:rPr>
              <m:t>L</m:t>
            </m:r>
          </m:sub>
        </m:sSub>
        <m:r>
          <w:del w:id="577" w:author="Diane Pulvino" w:date="2022-04-11T07:41:00Z">
            <m:rPr>
              <m:sty m:val="p"/>
            </m:rPr>
            <w:rPr>
              <w:rFonts w:ascii="Cambria Math" w:hAnsi="Cambria Math"/>
              <w:rPrChange w:id="578" w:author="Diane Pulvino" w:date="2022-04-11T07:41:00Z">
                <w:rPr>
                  <w:rFonts w:ascii="Cambria Math" w:hAnsi="Cambria Math"/>
                </w:rPr>
              </w:rPrChange>
            </w:rPr>
            <m:t>,</m:t>
          </w:del>
        </m:r>
      </m:oMath>
      <w:r>
        <w:t xml:space="preserve"> </w:t>
      </w:r>
      <w:ins w:id="579" w:author="Diane Pulvino" w:date="2022-04-11T07:41:00Z">
        <w:r w:rsidR="00C93875">
          <w:t xml:space="preserve">to </w:t>
        </w:r>
      </w:ins>
      <w:del w:id="580" w:author="Diane Pulvino" w:date="2022-04-11T07:41:00Z">
        <w:r w:rsidDel="00C93875">
          <w:delText xml:space="preserve">we </w:delText>
        </w:r>
      </w:del>
      <w:r>
        <w:t>design two TSC-based self-supervised pre-training tasks</w:t>
      </w:r>
      <w:ins w:id="581" w:author="Diane Pulvino" w:date="2022-04-10T20:27:00Z">
        <w:r w:rsidR="00D47B09">
          <w:t>:</w:t>
        </w:r>
      </w:ins>
      <w:del w:id="582" w:author="Diane Pulvino" w:date="2022-04-10T20:27:00Z">
        <w:r w:rsidDel="00D47B09">
          <w:delText>,</w:delText>
        </w:r>
      </w:del>
      <w:r>
        <w:t xml:space="preserve"> emotional word prediction and appearing time prediction. Details about these two tasks are explained</w:t>
      </w:r>
      <w:ins w:id="583" w:author="Diane Pulvino" w:date="2022-04-10T20:28:00Z">
        <w:r w:rsidR="00D47B09">
          <w:t xml:space="preserve"> below</w:t>
        </w:r>
      </w:ins>
      <w:del w:id="584" w:author="Diane Pulvino" w:date="2022-04-10T20:28:00Z">
        <w:r w:rsidDel="00D47B09">
          <w:delText xml:space="preserve"> in the following</w:delText>
        </w:r>
      </w:del>
      <w:r>
        <w:t>.</w:t>
      </w:r>
    </w:p>
    <w:p w14:paraId="1F827336" w14:textId="2C3C1F4C" w:rsidR="001C041B" w:rsidRDefault="005F34C0">
      <w:pPr>
        <w:pStyle w:val="BodyText"/>
      </w:pPr>
      <w:r>
        <w:rPr>
          <w:b/>
          <w:bCs/>
        </w:rPr>
        <w:t>Emotional Word Predicti</w:t>
      </w:r>
      <w:ins w:id="585" w:author="Diane Pulvino" w:date="2022-04-10T20:28:00Z">
        <w:r w:rsidR="00D47B09">
          <w:rPr>
            <w:b/>
            <w:bCs/>
          </w:rPr>
          <w:t>on</w:t>
        </w:r>
      </w:ins>
      <w:del w:id="586" w:author="Diane Pulvino" w:date="2022-04-10T20:28:00Z">
        <w:r w:rsidDel="00D47B09">
          <w:rPr>
            <w:b/>
            <w:bCs/>
          </w:rPr>
          <w:delText>ng</w:delText>
        </w:r>
      </w:del>
      <w:r>
        <w:t xml:space="preserve"> The masked language model (MLM) </w:t>
      </w:r>
      <w:del w:id="587" w:author="Diane Pulvino" w:date="2022-04-10T20:28:00Z">
        <w:r w:rsidDel="00D47B09">
          <w:delText xml:space="preserve"> achieves great success in </w:delText>
        </w:r>
      </w:del>
      <w:ins w:id="588" w:author="Diane Pulvino" w:date="2022-04-10T20:28:00Z">
        <w:r w:rsidR="00D47B09">
          <w:t xml:space="preserve">is highly successful at </w:t>
        </w:r>
      </w:ins>
      <w:r>
        <w:t>learning sentence semantics. Inspired by this, we design an emotional word prediction task base</w:t>
      </w:r>
      <w:ins w:id="589" w:author="Diane Pulvino" w:date="2022-04-10T20:28:00Z">
        <w:r w:rsidR="00D47B09">
          <w:t>d</w:t>
        </w:r>
      </w:ins>
      <w:r>
        <w:t xml:space="preserve"> on MLM. This task </w:t>
      </w:r>
      <w:del w:id="590" w:author="Diane Pulvino" w:date="2022-04-10T20:28:00Z">
        <w:r w:rsidDel="00D47B09">
          <w:delText xml:space="preserve">aims </w:delText>
        </w:r>
      </w:del>
      <w:ins w:id="591" w:author="Diane Pulvino" w:date="2022-04-10T20:28:00Z">
        <w:r w:rsidR="00D47B09">
          <w:t>uses the</w:t>
        </w:r>
      </w:ins>
      <w:del w:id="592" w:author="Diane Pulvino" w:date="2022-04-10T20:28:00Z">
        <w:r w:rsidDel="00D47B09">
          <w:delText>to predict the masked word in each TSC with the</w:delText>
        </w:r>
      </w:del>
      <w:r>
        <w:t xml:space="preserve"> guidance of the video features and the features from other non-masked words</w:t>
      </w:r>
      <w:ins w:id="593" w:author="Diane Pulvino" w:date="2022-04-10T20:29:00Z">
        <w:r w:rsidR="00D47B09">
          <w:t xml:space="preserve"> to predict the masked word in each TSC</w:t>
        </w:r>
      </w:ins>
      <w:r>
        <w:t>. Unlike the random masking strategy of the original MLM, we</w:t>
      </w:r>
      <w:ins w:id="594" w:author="Diane Pulvino" w:date="2022-04-10T20:29:00Z">
        <w:r w:rsidR="00D47B09">
          <w:t xml:space="preserve"> focus on emotional content learning and</w:t>
        </w:r>
      </w:ins>
      <w:r>
        <w:t xml:space="preserve"> only mask emotional words in each TSC</w:t>
      </w:r>
      <w:del w:id="595" w:author="Diane Pulvino" w:date="2022-04-10T20:29:00Z">
        <w:r w:rsidDel="00D47B09">
          <w:delText xml:space="preserve"> to focus on emotional content learning</w:delText>
        </w:r>
      </w:del>
      <w:r>
        <w:t xml:space="preserve">. Specifically, before entering the word embedding layer, the TSC sequence is masked by replacing the </w:t>
      </w:r>
      <m:oMath>
        <m:sSubSup>
          <m:sSubSupPr>
            <m:ctrlPr>
              <w:rPr>
                <w:rFonts w:ascii="Cambria Math" w:hAnsi="Cambria Math"/>
              </w:rPr>
            </m:ctrlPr>
          </m:sSubSupPr>
          <m:e>
            <m:r>
              <w:rPr>
                <w:rFonts w:ascii="Cambria Math" w:hAnsi="Cambria Math"/>
              </w:rPr>
              <m:t>N</m:t>
            </m:r>
          </m:e>
          <m:sub>
            <m:r>
              <w:rPr>
                <w:rFonts w:ascii="Cambria Math" w:hAnsi="Cambria Math"/>
              </w:rPr>
              <m:t>m</m:t>
            </m:r>
          </m:sub>
          <m:sup>
            <m:r>
              <w:rPr>
                <w:rFonts w:ascii="Cambria Math" w:hAnsi="Cambria Math"/>
              </w:rPr>
              <m:t>tsc</m:t>
            </m:r>
          </m:sup>
        </m:sSubSup>
      </m:oMath>
      <w:r>
        <w:t xml:space="preserve"> emotional words </w:t>
      </w:r>
      <m:oMath>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m</m:t>
                </m:r>
              </m:e>
              <m:sub>
                <m:r>
                  <w:rPr>
                    <w:rFonts w:ascii="Cambria Math" w:hAnsi="Cambria Math"/>
                  </w:rPr>
                  <m:t>i</m:t>
                </m:r>
              </m:sub>
            </m:sSub>
          </m:sub>
        </m:sSub>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1</m:t>
            </m:r>
          </m:sub>
          <m:sup>
            <m:sSubSup>
              <m:sSubSupPr>
                <m:ctrlPr>
                  <w:rPr>
                    <w:rFonts w:ascii="Cambria Math" w:hAnsi="Cambria Math"/>
                  </w:rPr>
                </m:ctrlPr>
              </m:sSubSupPr>
              <m:e>
                <m:r>
                  <w:rPr>
                    <w:rFonts w:ascii="Cambria Math" w:hAnsi="Cambria Math"/>
                  </w:rPr>
                  <m:t>N</m:t>
                </m:r>
              </m:e>
              <m:sub>
                <m:r>
                  <w:rPr>
                    <w:rFonts w:ascii="Cambria Math" w:hAnsi="Cambria Math"/>
                  </w:rPr>
                  <m:t>m</m:t>
                </m:r>
              </m:sub>
              <m:sup>
                <m:r>
                  <w:rPr>
                    <w:rFonts w:ascii="Cambria Math" w:hAnsi="Cambria Math"/>
                  </w:rPr>
                  <m:t>tsc</m:t>
                </m:r>
              </m:sup>
            </m:sSubSup>
          </m:sup>
        </m:sSubSup>
      </m:oMath>
      <w:r>
        <w:t xml:space="preserve"> with a special word </w:t>
      </w:r>
      <m:oMath>
        <m:r>
          <m:rPr>
            <m:sty m:val="p"/>
          </m:rPr>
          <w:rPr>
            <w:rFonts w:ascii="Cambria Math" w:hAnsi="Cambria Math"/>
          </w:rPr>
          <m:t>[#</m:t>
        </m:r>
        <m:r>
          <w:rPr>
            <w:rFonts w:ascii="Cambria Math" w:hAnsi="Cambria Math"/>
          </w:rPr>
          <m:t>M</m:t>
        </m:r>
        <m:r>
          <m:rPr>
            <m:sty m:val="p"/>
          </m:rPr>
          <w:rPr>
            <w:rFonts w:ascii="Cambria Math" w:hAnsi="Cambria Math"/>
          </w:rPr>
          <m:t>]</m:t>
        </m:r>
      </m:oMath>
      <w:r>
        <w:t>:</w:t>
      </w:r>
    </w:p>
    <w:p w14:paraId="6A8A9BE8" w14:textId="77777777" w:rsidR="001C041B" w:rsidRDefault="005F34C0">
      <w:pPr>
        <w:pStyle w:val="BodyText"/>
      </w:pPr>
      <m:oMathPara>
        <m:oMathParaPr>
          <m:jc m:val="center"/>
        </m:oMathParaPr>
        <m:oMath>
          <m:r>
            <w:rPr>
              <w:rFonts w:ascii="Cambria Math" w:hAnsi="Cambria Math"/>
            </w:rPr>
            <m:t>tsc</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oMath>
      </m:oMathPara>
    </w:p>
    <w:p w14:paraId="628C0372" w14:textId="19895F5F" w:rsidR="001C041B" w:rsidRDefault="005F34C0">
      <w:pPr>
        <w:pStyle w:val="FirstParagraph"/>
      </w:pPr>
      <w:r>
        <w:t xml:space="preserve">Then the masked sentence </w:t>
      </w:r>
      <m:oMath>
        <m:r>
          <w:rPr>
            <w:rFonts w:ascii="Cambria Math" w:hAnsi="Cambria Math"/>
          </w:rPr>
          <m:t>tsc</m:t>
        </m:r>
      </m:oMath>
      <w:r>
        <w:t xml:space="preserve"> is input</w:t>
      </w:r>
      <w:ins w:id="596" w:author="Diane Pulvino" w:date="2022-04-10T20:29:00Z">
        <w:r w:rsidR="00D47B09">
          <w:t xml:space="preserve"> into</w:t>
        </w:r>
      </w:ins>
      <w:r>
        <w:t xml:space="preserve"> the TSC decoder </w:t>
      </w:r>
      <w:commentRangeStart w:id="597"/>
      <w:r>
        <w:t>claimed</w:t>
      </w:r>
      <w:commentRangeEnd w:id="597"/>
      <w:r w:rsidR="00D47B09">
        <w:rPr>
          <w:rStyle w:val="CommentReference"/>
        </w:rPr>
        <w:commentReference w:id="597"/>
      </w:r>
      <w:r>
        <w:t xml:space="preserve"> in Eq. </w:t>
      </w:r>
      <w:hyperlink w:anchor="eqtsc">
        <w:r>
          <w:rPr>
            <w:rStyle w:val="Hyperlink"/>
          </w:rPr>
          <w:t>[eqtsc]</w:t>
        </w:r>
      </w:hyperlink>
      <w:r>
        <w:t xml:space="preserve"> - </w:t>
      </w:r>
      <w:hyperlink w:anchor="final">
        <w:r>
          <w:rPr>
            <w:rStyle w:val="Hyperlink"/>
          </w:rPr>
          <w:t>[final]</w:t>
        </w:r>
      </w:hyperlink>
      <w:r>
        <w:t xml:space="preserve"> to get the attention output </w:t>
      </w:r>
      <m:oMath>
        <m:sSub>
          <m:sSubPr>
            <m:ctrlPr>
              <w:rPr>
                <w:rFonts w:ascii="Cambria Math" w:hAnsi="Cambria Math"/>
              </w:rPr>
            </m:ctrlPr>
          </m:sSubPr>
          <m:e>
            <m:r>
              <m:rPr>
                <m:sty m:val="b"/>
              </m:rPr>
              <w:rPr>
                <w:rFonts w:ascii="Cambria Math" w:hAnsi="Cambria Math"/>
              </w:rPr>
              <m:t>h</m:t>
            </m:r>
          </m:e>
          <m:sub>
            <m:r>
              <w:rPr>
                <w:rFonts w:ascii="Cambria Math" w:hAnsi="Cambria Math"/>
              </w:rPr>
              <m:t>L</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up>
        </m:sSup>
      </m:oMath>
      <w:r>
        <w:t>. Finally, a multi</w:t>
      </w:r>
      <w:del w:id="598" w:author="Diane Pulvino" w:date="2022-04-11T08:19:00Z">
        <w:r w:rsidDel="002E47F0">
          <w:delText>-</w:delText>
        </w:r>
      </w:del>
      <w:r>
        <w:t>layer perceptron regressor is applied to predict the masked words from the attention output</w:t>
      </w:r>
      <w:ins w:id="599" w:author="Diane Pulvino" w:date="2022-04-11T07:43:00Z">
        <w:r w:rsidR="007D100E">
          <w:t xml:space="preserve"> as follows</w:t>
        </w:r>
      </w:ins>
      <w:r>
        <w:t>:</w:t>
      </w:r>
    </w:p>
    <w:p w14:paraId="306D2965" w14:textId="77777777" w:rsidR="001C041B" w:rsidRDefault="00CC0B21">
      <w:pPr>
        <w:pStyle w:val="BodyText"/>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tsc</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L</m:t>
              </m:r>
            </m:sub>
          </m:sSub>
          <m:sSub>
            <m:sSubPr>
              <m:ctrlPr>
                <w:rPr>
                  <w:rFonts w:ascii="Cambria Math" w:hAnsi="Cambria Math"/>
                </w:rPr>
              </m:ctrlPr>
            </m:sSubPr>
            <m:e>
              <m:r>
                <m:rPr>
                  <m:sty m:val="b"/>
                </m:rPr>
                <w:rPr>
                  <w:rFonts w:ascii="Cambria Math" w:hAnsi="Cambria Math"/>
                </w:rPr>
                <m:t>W</m:t>
              </m:r>
            </m:e>
            <m:sub>
              <m:r>
                <w:rPr>
                  <w:rFonts w:ascii="Cambria Math" w:hAnsi="Cambria Math"/>
                </w:rPr>
                <m:t>wp</m:t>
              </m:r>
            </m:sub>
          </m:sSub>
        </m:oMath>
      </m:oMathPara>
    </w:p>
    <w:p w14:paraId="66D9E0A1" w14:textId="7D45A75A" w:rsidR="001C041B" w:rsidRDefault="005F34C0">
      <w:pPr>
        <w:pStyle w:val="FirstParagraph"/>
      </w:pPr>
      <w:r>
        <w:t xml:space="preserve">where </w:t>
      </w:r>
      <m:oMath>
        <m:sSub>
          <m:sSubPr>
            <m:ctrlPr>
              <w:rPr>
                <w:rFonts w:ascii="Cambria Math" w:hAnsi="Cambria Math"/>
              </w:rPr>
            </m:ctrlPr>
          </m:sSubPr>
          <m:e>
            <m:r>
              <m:rPr>
                <m:sty m:val="b"/>
              </m:rPr>
              <w:rPr>
                <w:rFonts w:ascii="Cambria Math" w:hAnsi="Cambria Math"/>
              </w:rPr>
              <m:t>W</m:t>
            </m:r>
          </m:e>
          <m:sub>
            <m:r>
              <w:rPr>
                <w:rFonts w:ascii="Cambria Math" w:hAnsi="Cambria Math"/>
              </w:rPr>
              <m:t>wp</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m:t>
            </m:r>
            <m:r>
              <m:rPr>
                <m:nor/>
              </m:rPr>
              <m:t>V</m:t>
            </m:r>
          </m:sup>
        </m:sSup>
      </m:oMath>
      <w:r>
        <w:t xml:space="preserve"> is a parameter matrix, </w:t>
      </w:r>
      <m:oMath>
        <m:r>
          <m:rPr>
            <m:nor/>
          </m:rPr>
          <m:t>V</m:t>
        </m:r>
      </m:oMath>
      <w:r>
        <w:t xml:space="preserve"> is the total number of emotional words in the affective lexicon,</w:t>
      </w:r>
      <w:ins w:id="600" w:author="Diane Pulvino" w:date="2022-04-10T20:32:00Z">
        <w:r w:rsidR="00D47B09">
          <w:t xml:space="preserve"> and</w:t>
        </w:r>
      </w:ins>
      <w:r>
        <w:t xml:space="preserve"> </w:t>
      </w:r>
      <m:oMath>
        <m:sSup>
          <m:sSupPr>
            <m:ctrlPr>
              <w:rPr>
                <w:rFonts w:ascii="Cambria Math" w:hAnsi="Cambria Math"/>
              </w:rPr>
            </m:ctrlPr>
          </m:sSupPr>
          <m:e>
            <m:r>
              <w:rPr>
                <w:rFonts w:ascii="Cambria Math" w:hAnsi="Cambria Math"/>
              </w:rPr>
              <m:t>W</m:t>
            </m:r>
          </m:e>
          <m:sup>
            <m:r>
              <w:rPr>
                <w:rFonts w:ascii="Cambria Math" w:hAnsi="Cambria Math"/>
              </w:rPr>
              <m:t>tsc</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r>
              <m:rPr>
                <m:nor/>
              </m:rPr>
              <m:t>V</m:t>
            </m:r>
          </m:sup>
        </m:sSup>
      </m:oMath>
      <w:r>
        <w:t xml:space="preserve"> </w:t>
      </w:r>
      <w:ins w:id="601" w:author="Diane Pulvino" w:date="2022-04-10T20:32:00Z">
        <w:r w:rsidR="00D47B09">
          <w:t>are</w:t>
        </w:r>
      </w:ins>
      <w:del w:id="602" w:author="Diane Pulvino" w:date="2022-04-10T20:32:00Z">
        <w:r w:rsidDel="00D47B09">
          <w:delText>is</w:delText>
        </w:r>
      </w:del>
      <w:r>
        <w:t xml:space="preserve"> the predicted words in probability vector format. The loss of emotional word prediction is:</w:t>
      </w:r>
    </w:p>
    <w:p w14:paraId="4F8B71A1" w14:textId="77777777" w:rsidR="001C041B" w:rsidRDefault="00CC0B21">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wp</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v</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v</m:t>
                  </m:r>
                </m:sub>
              </m:sSub>
            </m:sup>
            <m:e>
              <m:f>
                <m:fPr>
                  <m:ctrlPr>
                    <w:rPr>
                      <w:rFonts w:ascii="Cambria Math" w:hAnsi="Cambria Math"/>
                    </w:rPr>
                  </m:ctrlPr>
                </m:fPr>
                <m:num>
                  <m:r>
                    <w:rPr>
                      <w:rFonts w:ascii="Cambria Math" w:hAnsi="Cambria Math"/>
                    </w:rPr>
                    <m:t>1</m:t>
                  </m:r>
                </m:num>
                <m:den>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den>
              </m:f>
            </m:e>
          </m:nary>
          <m:nary>
            <m:naryPr>
              <m:chr m:val="∑"/>
              <m:limLoc m:val="undOvr"/>
              <m:supHide m:val="1"/>
              <m:ctrlPr>
                <w:rPr>
                  <w:rFonts w:ascii="Cambria Math" w:hAnsi="Cambria Math"/>
                </w:rPr>
              </m:ctrlPr>
            </m:naryPr>
            <m:sub>
              <m:r>
                <w:rPr>
                  <w:rFonts w:ascii="Cambria Math" w:hAnsi="Cambria Math"/>
                </w:rPr>
                <m:t>tsc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r>
                <w:rPr>
                  <w:rFonts w:ascii="Cambria Math" w:hAnsi="Cambria Math"/>
                </w:rPr>
                <m:t>​</m:t>
              </m:r>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m</m:t>
                      </m:r>
                    </m:sub>
                    <m:sup>
                      <m:r>
                        <w:rPr>
                          <w:rFonts w:ascii="Cambria Math" w:hAnsi="Cambria Math"/>
                        </w:rPr>
                        <m:t>tsc</m:t>
                      </m:r>
                    </m:sup>
                  </m:sSubSup>
                </m:den>
              </m:f>
            </m:e>
          </m:nary>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r>
                <w:rPr>
                  <w:rFonts w:ascii="Cambria Math" w:hAnsi="Cambria Math"/>
                </w:rPr>
                <m:t>1</m:t>
              </m:r>
            </m:sub>
            <m:sup>
              <m:sSubSup>
                <m:sSubSupPr>
                  <m:ctrlPr>
                    <w:rPr>
                      <w:rFonts w:ascii="Cambria Math" w:hAnsi="Cambria Math"/>
                    </w:rPr>
                  </m:ctrlPr>
                </m:sSubSupPr>
                <m:e>
                  <m:r>
                    <w:rPr>
                      <w:rFonts w:ascii="Cambria Math" w:hAnsi="Cambria Math"/>
                    </w:rPr>
                    <m:t>N</m:t>
                  </m:r>
                </m:e>
                <m:sub>
                  <m:r>
                    <w:rPr>
                      <w:rFonts w:ascii="Cambria Math" w:hAnsi="Cambria Math"/>
                    </w:rPr>
                    <m:t>m</m:t>
                  </m:r>
                </m:sub>
                <m:sup>
                  <m:r>
                    <w:rPr>
                      <w:rFonts w:ascii="Cambria Math" w:hAnsi="Cambria Math"/>
                    </w:rPr>
                    <m:t>tsc</m:t>
                  </m:r>
                </m:sup>
              </m:sSubSup>
            </m:sup>
            <m:e>
              <m:r>
                <m:rPr>
                  <m:nor/>
                </m:rPr>
                <m:t>CEloss</m:t>
              </m:r>
            </m:e>
          </m:nary>
          <m:r>
            <m:rPr>
              <m:sty m:val="p"/>
            </m:rPr>
            <w:rPr>
              <w:rFonts w:ascii="Cambria Math" w:hAnsi="Cambria Math"/>
            </w:rPr>
            <m:t>(</m:t>
          </m:r>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m</m:t>
                  </m:r>
                </m:e>
                <m:sub>
                  <m:r>
                    <w:rPr>
                      <w:rFonts w:ascii="Cambria Math" w:hAnsi="Cambria Math"/>
                    </w:rPr>
                    <m:t>j</m:t>
                  </m:r>
                </m:sub>
              </m:sSub>
            </m:sub>
            <m:sup>
              <m:r>
                <w:rPr>
                  <w:rFonts w:ascii="Cambria Math" w:hAnsi="Cambria Math"/>
                </w:rPr>
                <m:t>tsc</m:t>
              </m:r>
            </m:sup>
          </m:sSubSup>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m</m:t>
                  </m:r>
                </m:e>
                <m:sub>
                  <m:r>
                    <w:rPr>
                      <w:rFonts w:ascii="Cambria Math" w:hAnsi="Cambria Math"/>
                    </w:rPr>
                    <m:t>j</m:t>
                  </m:r>
                </m:sub>
              </m:sSub>
            </m:sub>
          </m:sSub>
          <m:r>
            <m:rPr>
              <m:sty m:val="p"/>
            </m:rPr>
            <w:rPr>
              <w:rFonts w:ascii="Cambria Math" w:hAnsi="Cambria Math"/>
            </w:rPr>
            <m:t>[:</m:t>
          </m:r>
          <m:r>
            <w:rPr>
              <w:rFonts w:ascii="Cambria Math" w:hAnsi="Cambria Math"/>
            </w:rPr>
            <m:t>V</m:t>
          </m:r>
          <m:r>
            <m:rPr>
              <m:sty m:val="p"/>
            </m:rPr>
            <w:rPr>
              <w:rFonts w:ascii="Cambria Math" w:hAnsi="Cambria Math"/>
            </w:rPr>
            <m:t>])</m:t>
          </m:r>
        </m:oMath>
      </m:oMathPara>
    </w:p>
    <w:p w14:paraId="339311F8" w14:textId="74322B44" w:rsidR="001C041B" w:rsidRDefault="005F34C0">
      <w:pPr>
        <w:pStyle w:val="FirstParagraph"/>
      </w:pPr>
      <w:r>
        <w:t xml:space="preserve">where </w:t>
      </w:r>
      <m:oMath>
        <m:r>
          <m:rPr>
            <m:nor/>
          </m:rPr>
          <m:t>CEloss</m:t>
        </m:r>
      </m:oMath>
      <w:r>
        <w:t xml:space="preserve"> is the cross-entropy loss function, </w:t>
      </w:r>
      <m:oMath>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m</m:t>
                </m:r>
              </m:e>
              <m:sub>
                <m:r>
                  <w:rPr>
                    <w:rFonts w:ascii="Cambria Math" w:hAnsi="Cambria Math"/>
                  </w:rPr>
                  <m:t>j</m:t>
                </m:r>
              </m:sub>
            </m:sSub>
          </m:sub>
          <m:sup>
            <m:r>
              <w:rPr>
                <w:rFonts w:ascii="Cambria Math" w:hAnsi="Cambria Math"/>
              </w:rPr>
              <m:t>tsc</m:t>
            </m:r>
          </m:sup>
        </m:sSub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m:t>
            </m:r>
            <m:r>
              <m:rPr>
                <m:sty m:val="p"/>
              </m:rPr>
              <w:rPr>
                <w:rFonts w:ascii="Cambria Math" w:hAnsi="Cambria Math"/>
              </w:rPr>
              <m:t>×</m:t>
            </m:r>
            <m:r>
              <m:rPr>
                <m:nor/>
              </m:rPr>
              <m:t>V</m:t>
            </m:r>
          </m:sup>
        </m:sSup>
      </m:oMath>
      <w:r>
        <w:t xml:space="preserve"> is the prediction of the </w:t>
      </w:r>
      <m:oMath>
        <m:sSub>
          <m:sSubPr>
            <m:ctrlPr>
              <w:rPr>
                <w:rFonts w:ascii="Cambria Math" w:hAnsi="Cambria Math"/>
              </w:rPr>
            </m:ctrlPr>
          </m:sSubPr>
          <m:e>
            <m:r>
              <w:rPr>
                <w:rFonts w:ascii="Cambria Math" w:hAnsi="Cambria Math"/>
              </w:rPr>
              <m:t>m</m:t>
            </m:r>
          </m:e>
          <m:sub>
            <m:r>
              <w:rPr>
                <w:rFonts w:ascii="Cambria Math" w:hAnsi="Cambria Math"/>
              </w:rPr>
              <m:t>j</m:t>
            </m:r>
          </m:sub>
        </m:sSub>
      </m:oMath>
      <w:r>
        <w:t xml:space="preserve">-th masked word, </w:t>
      </w:r>
      <w:ins w:id="603" w:author="Diane Pulvino" w:date="2022-04-10T20:32:00Z">
        <w:r w:rsidR="00D47B09">
          <w:t xml:space="preserve">and </w:t>
        </w:r>
      </w:ins>
      <m:oMath>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m</m:t>
                </m:r>
              </m:e>
              <m:sub>
                <m:r>
                  <w:rPr>
                    <w:rFonts w:ascii="Cambria Math" w:hAnsi="Cambria Math"/>
                  </w:rPr>
                  <m:t>j</m:t>
                </m:r>
              </m:sub>
            </m:sSub>
          </m:sub>
        </m:sSub>
        <m:r>
          <m:rPr>
            <m:sty m:val="p"/>
          </m:rPr>
          <w:rPr>
            <w:rFonts w:ascii="Cambria Math" w:hAnsi="Cambria Math"/>
          </w:rPr>
          <m:t>[:</m:t>
        </m:r>
        <m:r>
          <w:rPr>
            <w:rFonts w:ascii="Cambria Math" w:hAnsi="Cambria Math"/>
          </w:rPr>
          <m:t>V</m:t>
        </m:r>
        <m:r>
          <m:rPr>
            <m:sty m:val="p"/>
          </m:rPr>
          <w:rPr>
            <w:rFonts w:ascii="Cambria Math" w:hAnsi="Cambria Math"/>
          </w:rPr>
          <m:t>]</m:t>
        </m:r>
      </m:oMath>
      <w:r>
        <w:t xml:space="preserve"> is the ground truth of the </w:t>
      </w:r>
      <m:oMath>
        <m:sSub>
          <m:sSubPr>
            <m:ctrlPr>
              <w:rPr>
                <w:rFonts w:ascii="Cambria Math" w:hAnsi="Cambria Math"/>
              </w:rPr>
            </m:ctrlPr>
          </m:sSubPr>
          <m:e>
            <m:r>
              <w:rPr>
                <w:rFonts w:ascii="Cambria Math" w:hAnsi="Cambria Math"/>
              </w:rPr>
              <m:t>m</m:t>
            </m:r>
          </m:e>
          <m:sub>
            <m:r>
              <w:rPr>
                <w:rFonts w:ascii="Cambria Math" w:hAnsi="Cambria Math"/>
              </w:rPr>
              <m:t>j</m:t>
            </m:r>
          </m:sub>
        </m:sSub>
      </m:oMath>
      <w:r>
        <w:t>-th masked word in one-hot format.</w:t>
      </w:r>
    </w:p>
    <w:p w14:paraId="2C2520D3" w14:textId="60E9FB11" w:rsidR="001C041B" w:rsidRDefault="005F34C0">
      <w:pPr>
        <w:pStyle w:val="BodyText"/>
      </w:pPr>
      <w:r>
        <w:rPr>
          <w:b/>
          <w:bCs/>
        </w:rPr>
        <w:lastRenderedPageBreak/>
        <w:t xml:space="preserve">Appearing Time </w:t>
      </w:r>
      <w:del w:id="604" w:author="Diane Pulvino" w:date="2022-04-10T20:47:00Z">
        <w:r w:rsidDel="00DF08E3">
          <w:rPr>
            <w:b/>
            <w:bCs/>
          </w:rPr>
          <w:delText>Predicting</w:delText>
        </w:r>
        <w:r w:rsidDel="00DF08E3">
          <w:delText xml:space="preserve"> </w:delText>
        </w:r>
      </w:del>
      <w:ins w:id="605" w:author="Diane Pulvino" w:date="2022-04-10T20:47:00Z">
        <w:r w:rsidR="00DF08E3">
          <w:rPr>
            <w:b/>
            <w:bCs/>
          </w:rPr>
          <w:t>Prediction</w:t>
        </w:r>
        <w:r w:rsidR="00DF08E3">
          <w:t xml:space="preserve"> T</w:t>
        </w:r>
      </w:ins>
      <w:ins w:id="606" w:author="Diane Pulvino" w:date="2022-04-11T07:43:00Z">
        <w:r w:rsidR="007D100E">
          <w:t>emporal level video representation learning is enhanced by aligning t</w:t>
        </w:r>
      </w:ins>
      <w:ins w:id="607" w:author="Diane Pulvino" w:date="2022-04-10T20:47:00Z">
        <w:r w:rsidR="00DF08E3">
          <w:t xml:space="preserve">he TSC embedding </w:t>
        </w:r>
      </w:ins>
      <w:ins w:id="608" w:author="Diane Pulvino" w:date="2022-04-11T07:43:00Z">
        <w:r w:rsidR="007D100E">
          <w:t xml:space="preserve">with </w:t>
        </w:r>
      </w:ins>
      <w:ins w:id="609" w:author="Diane Pulvino" w:date="2022-04-10T20:47:00Z">
        <w:r w:rsidR="00DF08E3">
          <w:t>the video segment feature through the appearing time prediction task</w:t>
        </w:r>
      </w:ins>
      <w:del w:id="610" w:author="Diane Pulvino" w:date="2022-04-10T20:47:00Z">
        <w:r w:rsidDel="00DF08E3">
          <w:delText xml:space="preserve">To </w:delText>
        </w:r>
      </w:del>
      <w:del w:id="611" w:author="Diane Pulvino" w:date="2022-04-11T07:44:00Z">
        <w:r w:rsidDel="007D100E">
          <w:delText>enhance the temporal level video representation learning</w:delText>
        </w:r>
      </w:del>
      <w:del w:id="612" w:author="Diane Pulvino" w:date="2022-04-10T20:47:00Z">
        <w:r w:rsidDel="00DF08E3">
          <w:delText>, we align the TSC embedding and the video segment feature through the appearing time prediction task</w:delText>
        </w:r>
      </w:del>
      <w:r>
        <w:t xml:space="preserve">. This task aims to predict the appearing temporal segment of the TSC. </w:t>
      </w:r>
      <w:ins w:id="613" w:author="Diane Pulvino" w:date="2022-04-10T20:48:00Z">
        <w:r w:rsidR="00DF08E3">
          <w:t xml:space="preserve">Along </w:t>
        </w:r>
      </w:ins>
      <w:del w:id="614" w:author="Diane Pulvino" w:date="2022-04-10T20:48:00Z">
        <w:r w:rsidDel="00DF08E3">
          <w:delText xml:space="preserve">With </w:delText>
        </w:r>
      </w:del>
      <w:ins w:id="615" w:author="Diane Pulvino" w:date="2022-04-10T20:48:00Z">
        <w:r w:rsidR="00DF08E3">
          <w:t xml:space="preserve">with </w:t>
        </w:r>
      </w:ins>
      <w:r>
        <w:t xml:space="preserve">the sentence inputted to the TSC decoder claimed in Eq. </w:t>
      </w:r>
      <w:hyperlink w:anchor="eqtsc">
        <w:r>
          <w:rPr>
            <w:rStyle w:val="Hyperlink"/>
          </w:rPr>
          <w:t>[eqtsc]</w:t>
        </w:r>
      </w:hyperlink>
      <w:r>
        <w:t xml:space="preserve"> - </w:t>
      </w:r>
      <w:hyperlink w:anchor="final">
        <w:r>
          <w:rPr>
            <w:rStyle w:val="Hyperlink"/>
          </w:rPr>
          <w:t>[final]</w:t>
        </w:r>
      </w:hyperlink>
      <w:r>
        <w:t xml:space="preserve">, the intermediate weight </w:t>
      </w:r>
      <m:oMath>
        <m:r>
          <w:rPr>
            <w:rFonts w:ascii="Cambria Math" w:hAnsi="Cambria Math"/>
          </w:rPr>
          <m:t>atte</m:t>
        </m:r>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at the final decoding block is extracted for further prediction. </w:t>
      </w:r>
      <w:del w:id="616" w:author="Diane Pulvino" w:date="2022-04-10T20:49:00Z">
        <w:r w:rsidDel="00DF08E3">
          <w:delText>Note that t</w:delText>
        </w:r>
      </w:del>
      <w:ins w:id="617" w:author="Diane Pulvino" w:date="2022-04-10T20:49:00Z">
        <w:r w:rsidR="00DF08E3">
          <w:t>T</w:t>
        </w:r>
      </w:ins>
      <w:r>
        <w:t xml:space="preserve">he weight </w:t>
      </w:r>
      <m:oMath>
        <m:r>
          <w:rPr>
            <w:rFonts w:ascii="Cambria Math" w:hAnsi="Cambria Math"/>
          </w:rPr>
          <m:t>atte</m:t>
        </m:r>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represents the correlation between the TSC and the features of the video segments, as shown in Eq. </w:t>
      </w:r>
      <w:hyperlink w:anchor="attn">
        <w:r>
          <w:rPr>
            <w:rStyle w:val="Hyperlink"/>
          </w:rPr>
          <w:t>[attn]</w:t>
        </w:r>
      </w:hyperlink>
      <w:r>
        <w:t xml:space="preserve">. Therefore, we take </w:t>
      </w:r>
      <m:oMath>
        <m:r>
          <w:rPr>
            <w:rFonts w:ascii="Cambria Math" w:hAnsi="Cambria Math"/>
          </w:rPr>
          <m:t>atte</m:t>
        </m:r>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as the time prediction result </w:t>
      </w:r>
      <m:oMath>
        <m:sSup>
          <m:sSupPr>
            <m:ctrlPr>
              <w:rPr>
                <w:rFonts w:ascii="Cambria Math" w:hAnsi="Cambria Math"/>
              </w:rPr>
            </m:ctrlPr>
          </m:sSupPr>
          <m:e>
            <m:r>
              <w:rPr>
                <w:rFonts w:ascii="Cambria Math" w:hAnsi="Cambria Math"/>
              </w:rPr>
              <m:t>P</m:t>
            </m:r>
          </m:e>
          <m:sup>
            <m:r>
              <w:rPr>
                <w:rFonts w:ascii="Cambria Math" w:hAnsi="Cambria Math"/>
              </w:rPr>
              <m:t>tsc</m:t>
            </m:r>
          </m:sup>
        </m:sSup>
      </m:oMath>
      <w:r>
        <w:t xml:space="preserve">. Compared to the ground truth appearing segment </w:t>
      </w:r>
      <m:oMath>
        <m:sSub>
          <m:sSubPr>
            <m:ctrlPr>
              <w:rPr>
                <w:rFonts w:ascii="Cambria Math" w:hAnsi="Cambria Math"/>
              </w:rPr>
            </m:ctrlPr>
          </m:sSubPr>
          <m:e>
            <m:r>
              <w:rPr>
                <w:rFonts w:ascii="Cambria Math" w:hAnsi="Cambria Math"/>
              </w:rPr>
              <m:t>t</m:t>
            </m:r>
          </m:e>
          <m:sub>
            <m:r>
              <w:rPr>
                <w:rFonts w:ascii="Cambria Math" w:hAnsi="Cambria Math"/>
              </w:rPr>
              <m:t>tsc</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the loss of appearing time prediction is as shown in Eq. </w:t>
      </w:r>
      <w:hyperlink w:anchor="tpeq">
        <w:r>
          <w:rPr>
            <w:rStyle w:val="Hyperlink"/>
          </w:rPr>
          <w:t>[tpeq]</w:t>
        </w:r>
      </w:hyperlink>
      <w:r>
        <w:t>.</w:t>
      </w:r>
    </w:p>
    <w:p w14:paraId="27690E4E" w14:textId="77777777" w:rsidR="001C041B" w:rsidRDefault="00CC0B21">
      <w:pPr>
        <w:pStyle w:val="BodyText"/>
      </w:pPr>
      <m:oMathPara>
        <m:oMathParaPr>
          <m:jc m:val="center"/>
        </m:oMathParaPr>
        <m:oMath>
          <m:sSup>
            <m:sSupPr>
              <m:ctrlPr>
                <w:rPr>
                  <w:rFonts w:ascii="Cambria Math" w:hAnsi="Cambria Math"/>
                </w:rPr>
              </m:ctrlPr>
            </m:sSupPr>
            <m:e>
              <m:r>
                <w:rPr>
                  <w:rFonts w:ascii="Cambria Math" w:hAnsi="Cambria Math"/>
                </w:rPr>
                <m:t>P</m:t>
              </m:r>
            </m:e>
            <m:sup>
              <m:r>
                <w:rPr>
                  <w:rFonts w:ascii="Cambria Math" w:hAnsi="Cambria Math"/>
                </w:rPr>
                <m:t>tsc</m:t>
              </m:r>
            </m:sup>
          </m:sSup>
          <m:r>
            <m:rPr>
              <m:sty m:val="p"/>
            </m:rPr>
            <w:rPr>
              <w:rFonts w:ascii="Cambria Math" w:hAnsi="Cambria Math"/>
            </w:rPr>
            <m:t>=</m:t>
          </m:r>
          <m:r>
            <w:rPr>
              <w:rFonts w:ascii="Cambria Math" w:hAnsi="Cambria Math"/>
            </w:rPr>
            <m:t>atte</m:t>
          </m:r>
          <m:sSub>
            <m:sSubPr>
              <m:ctrlPr>
                <w:rPr>
                  <w:rFonts w:ascii="Cambria Math" w:hAnsi="Cambria Math"/>
                </w:rPr>
              </m:ctrlPr>
            </m:sSubPr>
            <m:e>
              <m:r>
                <w:rPr>
                  <w:rFonts w:ascii="Cambria Math" w:hAnsi="Cambria Math"/>
                </w:rPr>
                <m:t>n</m:t>
              </m:r>
            </m:e>
            <m:sub>
              <m:r>
                <w:rPr>
                  <w:rFonts w:ascii="Cambria Math" w:hAnsi="Cambria Math"/>
                </w:rPr>
                <m:t>L</m:t>
              </m:r>
            </m:sub>
          </m:sSub>
        </m:oMath>
      </m:oMathPara>
    </w:p>
    <w:p w14:paraId="04567D0A" w14:textId="77777777" w:rsidR="001C041B" w:rsidRDefault="00CC0B21">
      <w:pPr>
        <w:pStyle w:val="FirstParagraph"/>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tp</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v</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v</m:t>
                  </m:r>
                </m:sub>
              </m:sSub>
            </m:sup>
            <m:e>
              <m:f>
                <m:fPr>
                  <m:ctrlPr>
                    <w:rPr>
                      <w:rFonts w:ascii="Cambria Math" w:hAnsi="Cambria Math"/>
                    </w:rPr>
                  </m:ctrlPr>
                </m:fPr>
                <m:num>
                  <m:r>
                    <w:rPr>
                      <w:rFonts w:ascii="Cambria Math" w:hAnsi="Cambria Math"/>
                    </w:rPr>
                    <m:t>1</m:t>
                  </m:r>
                </m:num>
                <m:den>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den>
              </m:f>
            </m:e>
          </m:nary>
          <m:nary>
            <m:naryPr>
              <m:chr m:val="∑"/>
              <m:limLoc m:val="undOvr"/>
              <m:supHide m:val="1"/>
              <m:ctrlPr>
                <w:rPr>
                  <w:rFonts w:ascii="Cambria Math" w:hAnsi="Cambria Math"/>
                </w:rPr>
              </m:ctrlPr>
            </m:naryPr>
            <m:sub>
              <m:r>
                <w:rPr>
                  <w:rFonts w:ascii="Cambria Math" w:hAnsi="Cambria Math"/>
                </w:rPr>
                <m:t>tsc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r>
                <w:rPr>
                  <w:rFonts w:ascii="Cambria Math" w:hAnsi="Cambria Math"/>
                </w:rPr>
                <m:t>​</m:t>
              </m:r>
            </m:sup>
            <m:e>
              <m:r>
                <m:rPr>
                  <m:nor/>
                </m:rPr>
                <m:t>CEloss</m:t>
              </m:r>
            </m:e>
          </m:nary>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tsc</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tsc</m:t>
              </m:r>
            </m:sub>
          </m:sSub>
          <m:r>
            <m:rPr>
              <m:sty m:val="p"/>
            </m:rPr>
            <w:rPr>
              <w:rFonts w:ascii="Cambria Math" w:hAnsi="Cambria Math"/>
            </w:rPr>
            <m:t>)</m:t>
          </m:r>
        </m:oMath>
      </m:oMathPara>
    </w:p>
    <w:p w14:paraId="05078CAD" w14:textId="738607C0" w:rsidR="001C041B" w:rsidRDefault="005F34C0">
      <w:pPr>
        <w:pStyle w:val="FirstParagraph"/>
      </w:pPr>
      <w:r>
        <w:rPr>
          <w:b/>
          <w:bCs/>
        </w:rPr>
        <w:t>Summary</w:t>
      </w:r>
      <w:r>
        <w:t xml:space="preserve"> The emotional word prediction task utilize</w:t>
      </w:r>
      <w:ins w:id="618" w:author="Diane Pulvino" w:date="2022-04-10T20:49:00Z">
        <w:r w:rsidR="00DF08E3">
          <w:t>s</w:t>
        </w:r>
      </w:ins>
      <w:r>
        <w:t xml:space="preserve"> the abundant emotional cues in TSC as auxiliary supervision</w:t>
      </w:r>
      <w:del w:id="619" w:author="Diane Pulvino" w:date="2022-04-10T20:49:00Z">
        <w:r w:rsidDel="00DF08E3">
          <w:delText>s</w:delText>
        </w:r>
      </w:del>
      <w:r>
        <w:t xml:space="preserve"> for </w:t>
      </w:r>
      <w:del w:id="620" w:author="Diane Pulvino" w:date="2022-04-10T20:49:00Z">
        <w:r w:rsidDel="00DF08E3">
          <w:delText xml:space="preserve">the </w:delText>
        </w:r>
      </w:del>
      <w:r>
        <w:t xml:space="preserve">multimodal representation learning, while the appearing time prediction task forces this learning to focus on the appearing temporal segment of TSC. Consequently, the video encoders and </w:t>
      </w:r>
      <w:del w:id="621" w:author="Diane Pulvino" w:date="2022-04-10T20:50:00Z">
        <w:r w:rsidDel="00DF08E3">
          <w:delText xml:space="preserve">the </w:delText>
        </w:r>
      </w:del>
      <w:r>
        <w:t xml:space="preserve">fusion modules learn to fully capture </w:t>
      </w:r>
      <w:del w:id="622" w:author="Diane Pulvino" w:date="2022-04-10T20:50:00Z">
        <w:r w:rsidDel="00DF08E3">
          <w:delText xml:space="preserve">the </w:delText>
        </w:r>
      </w:del>
      <w:r>
        <w:t>affective information throughout the temporal segments.</w:t>
      </w:r>
    </w:p>
    <w:p w14:paraId="0DAC8A7D" w14:textId="77777777" w:rsidR="001C041B" w:rsidRDefault="005F34C0">
      <w:pPr>
        <w:pStyle w:val="BodyText"/>
      </w:pPr>
      <w:r>
        <w:t>The total loss of the TSC-based pre-training is formulated as:</w:t>
      </w:r>
    </w:p>
    <w:p w14:paraId="2F499562" w14:textId="77777777" w:rsidR="001C041B" w:rsidRDefault="005F34C0">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w:rPr>
                  <w:rFonts w:ascii="Cambria Math" w:hAnsi="Cambria Math"/>
                </w:rPr>
                <m:t>λ</m:t>
              </m:r>
            </m:e>
            <m:sub>
              <m:r>
                <w:rPr>
                  <w:rFonts w:ascii="Cambria Math" w:hAnsi="Cambria Math"/>
                </w:rPr>
                <m:t>w</m:t>
              </m:r>
            </m:sub>
          </m:sSub>
          <m:sSub>
            <m:sSubPr>
              <m:ctrlPr>
                <w:rPr>
                  <w:rFonts w:ascii="Cambria Math" w:hAnsi="Cambria Math"/>
                </w:rPr>
              </m:ctrlPr>
            </m:sSubPr>
            <m:e>
              <m:r>
                <m:rPr>
                  <m:scr m:val="script"/>
                  <m:sty m:val="p"/>
                </m:rPr>
                <w:rPr>
                  <w:rFonts w:ascii="Cambria Math" w:hAnsi="Cambria Math"/>
                </w:rPr>
                <m:t>L</m:t>
              </m:r>
            </m:e>
            <m:sub>
              <m:r>
                <w:rPr>
                  <w:rFonts w:ascii="Cambria Math" w:hAnsi="Cambria Math"/>
                </w:rPr>
                <m:t>wp</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sSub>
            <m:sSubPr>
              <m:ctrlPr>
                <w:rPr>
                  <w:rFonts w:ascii="Cambria Math" w:hAnsi="Cambria Math"/>
                </w:rPr>
              </m:ctrlPr>
            </m:sSubPr>
            <m:e>
              <m:r>
                <m:rPr>
                  <m:scr m:val="script"/>
                  <m:sty m:val="p"/>
                </m:rPr>
                <w:rPr>
                  <w:rFonts w:ascii="Cambria Math" w:hAnsi="Cambria Math"/>
                </w:rPr>
                <m:t>L</m:t>
              </m:r>
            </m:e>
            <m:sub>
              <m:r>
                <w:rPr>
                  <w:rFonts w:ascii="Cambria Math" w:hAnsi="Cambria Math"/>
                </w:rPr>
                <m:t>tp</m:t>
              </m:r>
            </m:sub>
          </m:sSub>
        </m:oMath>
      </m:oMathPara>
    </w:p>
    <w:p w14:paraId="34F49E61" w14:textId="77777777" w:rsidR="001C041B" w:rsidRDefault="005F34C0">
      <w:pPr>
        <w:pStyle w:val="FirstParagraph"/>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are two trade</w:t>
      </w:r>
      <w:del w:id="623" w:author="Diane Pulvino" w:date="2022-04-11T07:45:00Z">
        <w:r w:rsidDel="007D100E">
          <w:delText>-</w:delText>
        </w:r>
      </w:del>
      <w:r>
        <w:t>off parameters that weigh the importance of these two tasks.</w:t>
      </w:r>
    </w:p>
    <w:p w14:paraId="276CB78C" w14:textId="77777777" w:rsidR="001C041B" w:rsidRDefault="005F34C0">
      <w:pPr>
        <w:pStyle w:val="Heading1"/>
      </w:pPr>
      <w:bookmarkStart w:id="624" w:name="experiments"/>
      <w:bookmarkEnd w:id="447"/>
      <w:bookmarkEnd w:id="538"/>
      <w:r>
        <w:t>Experiments</w:t>
      </w:r>
    </w:p>
    <w:p w14:paraId="10CA3434" w14:textId="7F18AD09" w:rsidR="001C041B" w:rsidRDefault="005F34C0">
      <w:pPr>
        <w:pStyle w:val="FirstParagraph"/>
      </w:pPr>
      <w:r>
        <w:t>This section first</w:t>
      </w:r>
      <w:del w:id="625" w:author="Diane Pulvino" w:date="2022-04-10T20:50:00Z">
        <w:r w:rsidDel="00DF08E3">
          <w:delText>ly</w:delText>
        </w:r>
      </w:del>
      <w:r>
        <w:t xml:space="preserve"> introduces the </w:t>
      </w:r>
      <w:del w:id="626" w:author="Diane Pulvino" w:date="2022-04-11T07:45:00Z">
        <w:r w:rsidDel="007D100E">
          <w:delText xml:space="preserve">datasets, including </w:delText>
        </w:r>
      </w:del>
      <w:r>
        <w:t>three public benchmark</w:t>
      </w:r>
      <w:del w:id="627" w:author="Diane Pulvino" w:date="2022-04-10T20:50:00Z">
        <w:r w:rsidDel="00DF08E3">
          <w:delText>s</w:delText>
        </w:r>
      </w:del>
      <w:r>
        <w:t xml:space="preserve"> </w:t>
      </w:r>
      <w:ins w:id="628" w:author="Diane Pulvino" w:date="2022-04-11T07:45:00Z">
        <w:r w:rsidR="007D100E">
          <w:t xml:space="preserve">data sets </w:t>
        </w:r>
      </w:ins>
      <w:r>
        <w:t>and the self-collected video-TSC data</w:t>
      </w:r>
      <w:ins w:id="629" w:author="Diane Pulvino" w:date="2022-04-10T20:50:00Z">
        <w:r w:rsidR="00DF08E3">
          <w:t xml:space="preserve"> </w:t>
        </w:r>
      </w:ins>
      <w:r>
        <w:t>set. Then we perform several ablation studies to verify the effectiveness of our design. Last</w:t>
      </w:r>
      <w:ins w:id="630" w:author="Diane Pulvino" w:date="2022-04-10T20:50:00Z">
        <w:r w:rsidR="00DF08E3">
          <w:t>ly</w:t>
        </w:r>
      </w:ins>
      <w:r>
        <w:t xml:space="preserve">, we compare the proposed method </w:t>
      </w:r>
      <w:del w:id="631" w:author="Diane Pulvino" w:date="2022-04-10T20:50:00Z">
        <w:r w:rsidDel="00DF08E3">
          <w:delText xml:space="preserve">with </w:delText>
        </w:r>
      </w:del>
      <w:ins w:id="632" w:author="Diane Pulvino" w:date="2022-04-10T20:50:00Z">
        <w:r w:rsidR="00DF08E3">
          <w:t xml:space="preserve">to </w:t>
        </w:r>
      </w:ins>
      <w:r>
        <w:t>other state-of-the-art methods</w:t>
      </w:r>
      <w:del w:id="633" w:author="Diane Pulvino" w:date="2022-04-11T07:46:00Z">
        <w:r w:rsidDel="007D100E">
          <w:delText xml:space="preserve"> and analyze the results</w:delText>
        </w:r>
      </w:del>
      <w:r>
        <w:t>.</w:t>
      </w:r>
    </w:p>
    <w:p w14:paraId="3841672A" w14:textId="53048697" w:rsidR="001C041B" w:rsidRDefault="005F34C0">
      <w:pPr>
        <w:pStyle w:val="Heading2"/>
      </w:pPr>
      <w:bookmarkStart w:id="634" w:name="datasets"/>
      <w:r>
        <w:t>Data</w:t>
      </w:r>
      <w:ins w:id="635" w:author="Diane Pulvino" w:date="2022-04-10T20:51:00Z">
        <w:r w:rsidR="00DF08E3">
          <w:t xml:space="preserve"> </w:t>
        </w:r>
      </w:ins>
      <w:del w:id="636" w:author="Diane Pulvino" w:date="2022-04-10T20:51:00Z">
        <w:r w:rsidDel="00DF08E3">
          <w:delText>sets</w:delText>
        </w:r>
      </w:del>
      <w:ins w:id="637" w:author="Diane Pulvino" w:date="2022-04-10T20:51:00Z">
        <w:r w:rsidR="00DF08E3">
          <w:t>Sets</w:t>
        </w:r>
      </w:ins>
    </w:p>
    <w:p w14:paraId="401F798B" w14:textId="0EF92898" w:rsidR="001C041B" w:rsidRDefault="005F34C0">
      <w:pPr>
        <w:pStyle w:val="FirstParagraph"/>
      </w:pPr>
      <w:r>
        <w:t xml:space="preserve">The </w:t>
      </w:r>
      <w:ins w:id="638" w:author="Diane Pulvino" w:date="2022-04-10T20:51:00Z">
        <w:r w:rsidR="00DF08E3">
          <w:t>VideoEmotion-8 (</w:t>
        </w:r>
      </w:ins>
      <w:r w:rsidRPr="00DF08E3">
        <w:rPr>
          <w:bCs/>
          <w:rPrChange w:id="639" w:author="Diane Pulvino" w:date="2022-04-10T20:51:00Z">
            <w:rPr>
              <w:b/>
              <w:bCs/>
            </w:rPr>
          </w:rPrChange>
        </w:rPr>
        <w:t>VE-8</w:t>
      </w:r>
      <w:ins w:id="640" w:author="Diane Pulvino" w:date="2022-04-10T20:51:00Z">
        <w:r w:rsidR="00DF08E3" w:rsidRPr="00DF08E3">
          <w:rPr>
            <w:bCs/>
            <w:rPrChange w:id="641" w:author="Diane Pulvino" w:date="2022-04-10T20:51:00Z">
              <w:rPr>
                <w:b/>
                <w:bCs/>
              </w:rPr>
            </w:rPrChange>
          </w:rPr>
          <w:t>)</w:t>
        </w:r>
      </w:ins>
      <w:del w:id="642" w:author="Diane Pulvino" w:date="2022-04-10T20:51:00Z">
        <w:r w:rsidDel="00DF08E3">
          <w:delText xml:space="preserve"> </w:delText>
        </w:r>
      </w:del>
      <w:r>
        <w:t xml:space="preserve"> data</w:t>
      </w:r>
      <w:ins w:id="643" w:author="Diane Pulvino" w:date="2022-04-10T20:51:00Z">
        <w:r w:rsidR="00DF08E3">
          <w:t xml:space="preserve"> </w:t>
        </w:r>
      </w:ins>
      <w:r>
        <w:t>set</w:t>
      </w:r>
      <w:del w:id="644" w:author="Diane Pulvino" w:date="2022-04-10T20:51:00Z">
        <w:r w:rsidDel="00DF08E3">
          <w:delText xml:space="preserve"> (VideoEmotion-8)</w:delText>
        </w:r>
      </w:del>
      <w:r>
        <w:t xml:space="preserve"> is collected from </w:t>
      </w:r>
      <w:del w:id="645" w:author="Diane Pulvino" w:date="2022-04-10T20:51:00Z">
        <w:r w:rsidDel="00DF08E3">
          <w:delText xml:space="preserve">Youtube </w:delText>
        </w:r>
      </w:del>
      <w:ins w:id="646" w:author="Diane Pulvino" w:date="2022-04-10T20:51:00Z">
        <w:r w:rsidR="00DF08E3">
          <w:t xml:space="preserve">YouTube </w:t>
        </w:r>
      </w:ins>
      <w:r>
        <w:t>and Flickr</w:t>
      </w:r>
      <w:ins w:id="647" w:author="Diane Pulvino" w:date="2022-04-10T20:51:00Z">
        <w:r w:rsidR="00DF08E3">
          <w:t>,</w:t>
        </w:r>
      </w:ins>
      <w:r>
        <w:t xml:space="preserve"> and it contains a total of 1,101 videos with </w:t>
      </w:r>
      <w:ins w:id="648" w:author="Diane Pulvino" w:date="2022-04-10T20:51:00Z">
        <w:r w:rsidR="00DF08E3">
          <w:t xml:space="preserve">an </w:t>
        </w:r>
      </w:ins>
      <w:r>
        <w:t>average duration</w:t>
      </w:r>
      <w:ins w:id="649" w:author="Diane Pulvino" w:date="2022-04-10T20:51:00Z">
        <w:r w:rsidR="00DF08E3">
          <w:t xml:space="preserve"> of</w:t>
        </w:r>
      </w:ins>
      <w:r>
        <w:t xml:space="preserve"> 107 seconds. These videos are labeled </w:t>
      </w:r>
      <w:del w:id="650" w:author="Diane Pulvino" w:date="2022-04-10T20:51:00Z">
        <w:r w:rsidDel="00DF08E3">
          <w:delText xml:space="preserve">by </w:delText>
        </w:r>
      </w:del>
      <w:ins w:id="651" w:author="Diane Pulvino" w:date="2022-04-10T20:51:00Z">
        <w:r w:rsidR="00DF08E3">
          <w:t xml:space="preserve">with </w:t>
        </w:r>
        <w:commentRangeStart w:id="652"/>
        <w:r w:rsidR="00DF08E3">
          <w:t xml:space="preserve">one of </w:t>
        </w:r>
      </w:ins>
      <w:r>
        <w:t xml:space="preserve">eight </w:t>
      </w:r>
      <w:del w:id="653" w:author="Diane Pulvino" w:date="2022-04-10T20:51:00Z">
        <w:r w:rsidDel="00DF08E3">
          <w:delText>basic categories</w:delText>
        </w:r>
      </w:del>
      <w:ins w:id="654" w:author="Diane Pulvino" w:date="2022-04-10T20:51:00Z">
        <w:r w:rsidR="00DF08E3">
          <w:t>emotions</w:t>
        </w:r>
      </w:ins>
      <w:commentRangeEnd w:id="652"/>
      <w:ins w:id="655" w:author="Diane Pulvino" w:date="2022-04-10T20:52:00Z">
        <w:r w:rsidR="00DF08E3">
          <w:rPr>
            <w:rStyle w:val="CommentReference"/>
          </w:rPr>
          <w:commentReference w:id="652"/>
        </w:r>
      </w:ins>
      <w:r>
        <w:t xml:space="preserve">: </w:t>
      </w:r>
      <w:r>
        <w:rPr>
          <w:i/>
          <w:iCs/>
        </w:rPr>
        <w:t>anger, anticipation, disgust, fear, joy, sadness, surprise,</w:t>
      </w:r>
      <w:ins w:id="656" w:author="Diane Pulvino" w:date="2022-04-10T20:51:00Z">
        <w:r w:rsidR="00DF08E3">
          <w:rPr>
            <w:i/>
            <w:iCs/>
          </w:rPr>
          <w:t xml:space="preserve"> </w:t>
        </w:r>
      </w:ins>
      <w:ins w:id="657" w:author="Diane Pulvino" w:date="2022-04-10T20:52:00Z">
        <w:r w:rsidR="00DF08E3">
          <w:rPr>
            <w:iCs/>
          </w:rPr>
          <w:t>or</w:t>
        </w:r>
      </w:ins>
      <w:r>
        <w:rPr>
          <w:i/>
          <w:iCs/>
        </w:rPr>
        <w:t xml:space="preserve"> trust</w:t>
      </w:r>
      <w:r>
        <w:t xml:space="preserve">. </w:t>
      </w:r>
      <w:ins w:id="658" w:author="Diane Pulvino" w:date="2022-04-10T20:52:00Z">
        <w:r w:rsidR="00DF08E3">
          <w:t xml:space="preserve">Each category contains a minimum of </w:t>
        </w:r>
      </w:ins>
      <w:ins w:id="659" w:author="Diane Pulvino" w:date="2022-04-11T07:58:00Z">
        <w:r w:rsidR="00F857DD">
          <w:t>100</w:t>
        </w:r>
      </w:ins>
      <w:ins w:id="660" w:author="Diane Pulvino" w:date="2022-04-10T20:52:00Z">
        <w:r w:rsidR="00DF08E3">
          <w:t xml:space="preserve"> videos.</w:t>
        </w:r>
      </w:ins>
      <w:del w:id="661" w:author="Diane Pulvino" w:date="2022-04-10T20:52:00Z">
        <w:r w:rsidDel="00DF08E3">
          <w:delText>There are at least 100 videos in each category.</w:delText>
        </w:r>
      </w:del>
      <w:r>
        <w:t xml:space="preserve"> </w:t>
      </w:r>
      <w:del w:id="662" w:author="Diane Pulvino" w:date="2022-04-10T20:52:00Z">
        <w:r w:rsidDel="00DF08E3">
          <w:delText>In this paper, w</w:delText>
        </w:r>
      </w:del>
      <w:ins w:id="663" w:author="Diane Pulvino" w:date="2022-04-10T20:52:00Z">
        <w:r w:rsidR="00DF08E3">
          <w:t>W</w:t>
        </w:r>
      </w:ins>
      <w:r>
        <w:t xml:space="preserve">e follow the </w:t>
      </w:r>
      <w:ins w:id="664" w:author="Diane Pulvino" w:date="2022-04-10T20:52:00Z">
        <w:r w:rsidR="00DF08E3">
          <w:t xml:space="preserve">common </w:t>
        </w:r>
      </w:ins>
      <w:r>
        <w:t>experimental setup</w:t>
      </w:r>
      <w:del w:id="665" w:author="Diane Pulvino" w:date="2022-04-10T20:52:00Z">
        <w:r w:rsidDel="00DF08E3">
          <w:delText xml:space="preserve"> of most methods </w:delText>
        </w:r>
      </w:del>
      <w:r>
        <w:t>, randomly spli</w:t>
      </w:r>
      <w:ins w:id="666" w:author="Diane Pulvino" w:date="2022-04-10T20:53:00Z">
        <w:r w:rsidR="00DF08E3">
          <w:t>t</w:t>
        </w:r>
      </w:ins>
      <w:r>
        <w:t>t</w:t>
      </w:r>
      <w:ins w:id="667" w:author="Diane Pulvino" w:date="2022-04-10T20:53:00Z">
        <w:r w:rsidR="00DF08E3">
          <w:t>ing</w:t>
        </w:r>
      </w:ins>
      <w:r>
        <w:t xml:space="preserve"> the data</w:t>
      </w:r>
      <w:ins w:id="668" w:author="Diane Pulvino" w:date="2022-04-10T20:53:00Z">
        <w:r w:rsidR="00DF08E3">
          <w:t xml:space="preserve"> </w:t>
        </w:r>
      </w:ins>
      <w:r>
        <w:t>set</w:t>
      </w:r>
      <w:ins w:id="669" w:author="Diane Pulvino" w:date="2022-04-10T20:53:00Z">
        <w:r w:rsidR="00DF08E3">
          <w:t xml:space="preserve"> for</w:t>
        </w:r>
      </w:ins>
      <w:r>
        <w:t xml:space="preserve"> ten runs with 2/3 training and 1/3 testing, and report the average results of the ten runs.</w:t>
      </w:r>
    </w:p>
    <w:p w14:paraId="1286A7AF" w14:textId="2FEFFB19" w:rsidR="001C041B" w:rsidRDefault="005F34C0">
      <w:pPr>
        <w:pStyle w:val="BodyText"/>
      </w:pPr>
      <w:r>
        <w:t xml:space="preserve">The </w:t>
      </w:r>
      <w:ins w:id="670" w:author="Diane Pulvino" w:date="2022-04-10T20:53:00Z">
        <w:r w:rsidR="00DF08E3">
          <w:t>YouTube/Flickr-EkmanSix</w:t>
        </w:r>
        <w:r w:rsidR="00DF08E3">
          <w:rPr>
            <w:b/>
            <w:bCs/>
          </w:rPr>
          <w:t xml:space="preserve"> </w:t>
        </w:r>
        <w:r w:rsidR="00DF08E3" w:rsidRPr="00DF08E3">
          <w:rPr>
            <w:bCs/>
            <w:rPrChange w:id="671" w:author="Diane Pulvino" w:date="2022-04-10T20:53:00Z">
              <w:rPr>
                <w:b/>
                <w:bCs/>
              </w:rPr>
            </w:rPrChange>
          </w:rPr>
          <w:t>(</w:t>
        </w:r>
      </w:ins>
      <w:r w:rsidRPr="00DF08E3">
        <w:rPr>
          <w:bCs/>
          <w:rPrChange w:id="672" w:author="Diane Pulvino" w:date="2022-04-10T20:53:00Z">
            <w:rPr>
              <w:b/>
              <w:bCs/>
            </w:rPr>
          </w:rPrChange>
        </w:rPr>
        <w:t>YF-6</w:t>
      </w:r>
      <w:ins w:id="673" w:author="Diane Pulvino" w:date="2022-04-10T20:53:00Z">
        <w:r w:rsidR="00DF08E3" w:rsidRPr="00DF08E3">
          <w:rPr>
            <w:bCs/>
            <w:rPrChange w:id="674" w:author="Diane Pulvino" w:date="2022-04-10T20:53:00Z">
              <w:rPr>
                <w:b/>
                <w:bCs/>
              </w:rPr>
            </w:rPrChange>
          </w:rPr>
          <w:t>)</w:t>
        </w:r>
      </w:ins>
      <w:del w:id="675" w:author="Diane Pulvino" w:date="2022-04-10T20:53:00Z">
        <w:r w:rsidDel="00DF08E3">
          <w:delText xml:space="preserve"> </w:delText>
        </w:r>
      </w:del>
      <w:r>
        <w:t xml:space="preserve"> data</w:t>
      </w:r>
      <w:ins w:id="676" w:author="Diane Pulvino" w:date="2022-04-10T20:53:00Z">
        <w:r w:rsidR="00DF08E3">
          <w:t xml:space="preserve"> </w:t>
        </w:r>
      </w:ins>
      <w:r>
        <w:t xml:space="preserve">set </w:t>
      </w:r>
      <w:del w:id="677" w:author="Diane Pulvino" w:date="2022-04-10T20:53:00Z">
        <w:r w:rsidDel="00DF08E3">
          <w:delText xml:space="preserve">(YouTube/Flickr-EkmanSix) </w:delText>
        </w:r>
      </w:del>
      <w:r>
        <w:t>consists of 1,637 videos</w:t>
      </w:r>
      <w:del w:id="678" w:author="Diane Pulvino" w:date="2022-04-10T20:54:00Z">
        <w:r w:rsidDel="00DF08E3">
          <w:delText xml:space="preserve"> also</w:delText>
        </w:r>
      </w:del>
      <w:r>
        <w:t xml:space="preserve"> collected from </w:t>
      </w:r>
      <w:del w:id="679" w:author="Diane Pulvino" w:date="2022-04-11T08:17:00Z">
        <w:r w:rsidDel="00172741">
          <w:delText xml:space="preserve">Youtube </w:delText>
        </w:r>
      </w:del>
      <w:ins w:id="680" w:author="Diane Pulvino" w:date="2022-04-11T08:17:00Z">
        <w:r w:rsidR="00172741">
          <w:t>You</w:t>
        </w:r>
        <w:r w:rsidR="00172741">
          <w:t>T</w:t>
        </w:r>
        <w:r w:rsidR="00172741">
          <w:t xml:space="preserve">ube </w:t>
        </w:r>
      </w:ins>
      <w:r>
        <w:t>and Flickr. The average duration is 112 seconds. The</w:t>
      </w:r>
      <w:del w:id="681" w:author="Diane Pulvino" w:date="2022-04-10T20:56:00Z">
        <w:r w:rsidDel="00DF08E3">
          <w:delText>se</w:delText>
        </w:r>
      </w:del>
      <w:r>
        <w:t xml:space="preserve"> videos are </w:t>
      </w:r>
      <w:r>
        <w:lastRenderedPageBreak/>
        <w:t xml:space="preserve">labeled </w:t>
      </w:r>
      <w:del w:id="682" w:author="Diane Pulvino" w:date="2022-04-10T20:56:00Z">
        <w:r w:rsidDel="00DF08E3">
          <w:delText xml:space="preserve">by </w:delText>
        </w:r>
      </w:del>
      <w:ins w:id="683" w:author="Diane Pulvino" w:date="2022-04-10T20:56:00Z">
        <w:r w:rsidR="00DF08E3">
          <w:t>with</w:t>
        </w:r>
        <w:commentRangeStart w:id="684"/>
        <w:r w:rsidR="00DF08E3">
          <w:t xml:space="preserve"> one of </w:t>
        </w:r>
      </w:ins>
      <w:r>
        <w:t>six</w:t>
      </w:r>
      <w:commentRangeEnd w:id="684"/>
      <w:r w:rsidR="00DF08E3">
        <w:rPr>
          <w:rStyle w:val="CommentReference"/>
        </w:rPr>
        <w:commentReference w:id="684"/>
      </w:r>
      <w:r>
        <w:t xml:space="preserve"> basic emotion categories: </w:t>
      </w:r>
      <w:r>
        <w:rPr>
          <w:i/>
          <w:iCs/>
        </w:rPr>
        <w:t>anger, disgust, fear, joy, sadness,</w:t>
      </w:r>
      <w:ins w:id="685" w:author="Diane Pulvino" w:date="2022-04-10T20:56:00Z">
        <w:r w:rsidR="00DF08E3">
          <w:rPr>
            <w:i/>
            <w:iCs/>
          </w:rPr>
          <w:t xml:space="preserve"> </w:t>
        </w:r>
        <w:r w:rsidR="00DF08E3">
          <w:rPr>
            <w:iCs/>
          </w:rPr>
          <w:t>or</w:t>
        </w:r>
      </w:ins>
      <w:r>
        <w:rPr>
          <w:i/>
          <w:iCs/>
        </w:rPr>
        <w:t xml:space="preserve"> surprise</w:t>
      </w:r>
      <w:r>
        <w:t>. There are at least 221 videos in each category. We use the public splitting</w:t>
      </w:r>
      <w:ins w:id="686" w:author="Diane Pulvino" w:date="2022-04-10T20:57:00Z">
        <w:r w:rsidR="00767B73">
          <w:t xml:space="preserve"> of</w:t>
        </w:r>
      </w:ins>
      <w:del w:id="687" w:author="Diane Pulvino" w:date="2022-04-10T20:57:00Z">
        <w:r w:rsidDel="00767B73">
          <w:delText>:</w:delText>
        </w:r>
      </w:del>
      <w:r>
        <w:t xml:space="preserve"> 819 videos for training and 818 for testing.</w:t>
      </w:r>
    </w:p>
    <w:p w14:paraId="52DBA46A" w14:textId="4CD4253E" w:rsidR="001C041B" w:rsidRDefault="005F34C0">
      <w:pPr>
        <w:pStyle w:val="BodyText"/>
      </w:pPr>
      <w:r>
        <w:t xml:space="preserve">The </w:t>
      </w:r>
      <w:r w:rsidRPr="00767B73">
        <w:rPr>
          <w:bCs/>
          <w:rPrChange w:id="688" w:author="Diane Pulvino" w:date="2022-04-10T20:57:00Z">
            <w:rPr>
              <w:b/>
              <w:bCs/>
            </w:rPr>
          </w:rPrChange>
        </w:rPr>
        <w:t>LIRIS-ACCEDE</w:t>
      </w:r>
      <w:del w:id="689" w:author="Diane Pulvino" w:date="2022-04-10T20:57:00Z">
        <w:r w:rsidDel="00767B73">
          <w:delText xml:space="preserve"> </w:delText>
        </w:r>
      </w:del>
      <w:r>
        <w:t xml:space="preserve"> data</w:t>
      </w:r>
      <w:ins w:id="690" w:author="Diane Pulvino" w:date="2022-04-10T20:57:00Z">
        <w:r w:rsidR="00767B73">
          <w:t xml:space="preserve"> </w:t>
        </w:r>
      </w:ins>
      <w:r>
        <w:t>set</w:t>
      </w:r>
      <w:ins w:id="691" w:author="Diane Pulvino" w:date="2022-04-11T07:47:00Z">
        <w:r w:rsidR="002E569D">
          <w:t xml:space="preserve"> is the largest data set for video affective </w:t>
        </w:r>
        <w:bookmarkStart w:id="692" w:name="_GoBack"/>
        <w:r w:rsidR="002E569D">
          <w:t>analysis</w:t>
        </w:r>
        <w:bookmarkEnd w:id="692"/>
        <w:r w:rsidR="002E569D">
          <w:t>,</w:t>
        </w:r>
      </w:ins>
      <w:r>
        <w:t xml:space="preserve"> </w:t>
      </w:r>
      <w:del w:id="693" w:author="Diane Pulvino" w:date="2022-04-11T07:47:00Z">
        <w:r w:rsidDel="002E569D">
          <w:delText xml:space="preserve">consists </w:delText>
        </w:r>
      </w:del>
      <w:ins w:id="694" w:author="Diane Pulvino" w:date="2022-04-11T07:47:00Z">
        <w:r w:rsidR="002E569D">
          <w:t>consist</w:t>
        </w:r>
        <w:r w:rsidR="002E569D">
          <w:t>ing</w:t>
        </w:r>
        <w:r w:rsidR="002E569D">
          <w:t xml:space="preserve"> </w:t>
        </w:r>
      </w:ins>
      <w:r>
        <w:t>of 9,800 videos extracted from 160 movies</w:t>
      </w:r>
      <w:del w:id="695" w:author="Diane Pulvino" w:date="2022-04-11T07:47:00Z">
        <w:r w:rsidDel="002E569D">
          <w:delText xml:space="preserve"> and is currently the largest dataset for video affective analysis</w:delText>
        </w:r>
      </w:del>
      <w:r>
        <w:t xml:space="preserve">. The videos last between </w:t>
      </w:r>
      <w:del w:id="696" w:author="Diane Pulvino" w:date="2022-04-10T20:58:00Z">
        <w:r w:rsidDel="00767B73">
          <w:delText xml:space="preserve">8 </w:delText>
        </w:r>
      </w:del>
      <w:ins w:id="697" w:author="Diane Pulvino" w:date="2022-04-11T07:58:00Z">
        <w:r w:rsidR="00F857DD">
          <w:t>8 and 12</w:t>
        </w:r>
      </w:ins>
      <w:del w:id="698" w:author="Diane Pulvino" w:date="2022-04-11T07:58:00Z">
        <w:r w:rsidDel="00F857DD">
          <w:delText xml:space="preserve">and </w:delText>
        </w:r>
      </w:del>
      <w:del w:id="699" w:author="Diane Pulvino" w:date="2022-04-10T20:58:00Z">
        <w:r w:rsidDel="00767B73">
          <w:delText xml:space="preserve">12 </w:delText>
        </w:r>
      </w:del>
      <w:ins w:id="700" w:author="Diane Pulvino" w:date="2022-04-10T20:58:00Z">
        <w:r w:rsidR="00767B73">
          <w:t xml:space="preserve"> </w:t>
        </w:r>
      </w:ins>
      <w:r>
        <w:t>seconds. There are two tasks based on this data</w:t>
      </w:r>
      <w:ins w:id="701" w:author="Diane Pulvino" w:date="2022-04-10T20:59:00Z">
        <w:r w:rsidR="00767B73">
          <w:t xml:space="preserve"> </w:t>
        </w:r>
      </w:ins>
      <w:r>
        <w:t>set. In</w:t>
      </w:r>
      <w:ins w:id="702" w:author="Diane Pulvino" w:date="2022-04-10T20:59:00Z">
        <w:r w:rsidR="00767B73">
          <w:t xml:space="preserve"> the</w:t>
        </w:r>
      </w:ins>
      <w:r>
        <w:t xml:space="preserve"> </w:t>
      </w:r>
      <w:r w:rsidRPr="00767B73">
        <w:rPr>
          <w:bCs/>
          <w:rPrChange w:id="703" w:author="Diane Pulvino" w:date="2022-04-10T20:59:00Z">
            <w:rPr>
              <w:b/>
              <w:bCs/>
            </w:rPr>
          </w:rPrChange>
        </w:rPr>
        <w:t>MediaEval2015</w:t>
      </w:r>
      <w:r>
        <w:t xml:space="preserve"> affective impact of movies task, a total of 10,900 (1,100 additional) videos are used for classification. These videos are split into 6,144 </w:t>
      </w:r>
      <w:ins w:id="704" w:author="Diane Pulvino" w:date="2022-04-11T07:48:00Z">
        <w:r w:rsidR="002E569D">
          <w:t xml:space="preserve">videos </w:t>
        </w:r>
      </w:ins>
      <w:r>
        <w:t xml:space="preserve">for training and 4,756 </w:t>
      </w:r>
      <w:ins w:id="705" w:author="Diane Pulvino" w:date="2022-04-11T07:48:00Z">
        <w:r w:rsidR="002E569D">
          <w:t xml:space="preserve">videos </w:t>
        </w:r>
      </w:ins>
      <w:r>
        <w:t xml:space="preserve">for testing. For each video, the ground truth consists of the arousal class (calm-neutral-active) and the valence class (negative-neutral-positive). </w:t>
      </w:r>
      <w:r w:rsidRPr="00767B73">
        <w:rPr>
          <w:bCs/>
          <w:rPrChange w:id="706" w:author="Diane Pulvino" w:date="2022-04-10T20:59:00Z">
            <w:rPr>
              <w:b/>
              <w:bCs/>
            </w:rPr>
          </w:rPrChange>
        </w:rPr>
        <w:t>MediaEval2016</w:t>
      </w:r>
      <w:r>
        <w:t xml:space="preserve"> emotional impact of movies is a regression task and </w:t>
      </w:r>
      <w:del w:id="707" w:author="Diane Pulvino" w:date="2022-04-10T20:59:00Z">
        <w:r w:rsidDel="00767B73">
          <w:delText xml:space="preserve">it </w:delText>
        </w:r>
      </w:del>
      <w:r>
        <w:t>includes 11,000 videos (1,200 additional)</w:t>
      </w:r>
      <w:del w:id="708" w:author="Diane Pulvino" w:date="2022-04-11T07:48:00Z">
        <w:r w:rsidDel="002E569D">
          <w:delText>, which are</w:delText>
        </w:r>
      </w:del>
      <w:r>
        <w:t xml:space="preserve"> split into 9,800 training videos and 1,200 testing videos. Each video has the absolute affective scores of valence and arousal.</w:t>
      </w:r>
    </w:p>
    <w:p w14:paraId="4F3F470E" w14:textId="09C16E9D" w:rsidR="001C041B" w:rsidRDefault="005F34C0">
      <w:pPr>
        <w:pStyle w:val="BodyText"/>
      </w:pPr>
      <w:r>
        <w:t xml:space="preserve">The </w:t>
      </w:r>
      <w:r w:rsidRPr="00767B73">
        <w:rPr>
          <w:bCs/>
          <w:rPrChange w:id="709" w:author="Diane Pulvino" w:date="2022-04-10T21:00:00Z">
            <w:rPr>
              <w:b/>
              <w:bCs/>
            </w:rPr>
          </w:rPrChange>
        </w:rPr>
        <w:t>Video-TSC</w:t>
      </w:r>
      <w:r>
        <w:t xml:space="preserve"> data</w:t>
      </w:r>
      <w:ins w:id="710" w:author="Diane Pulvino" w:date="2022-04-10T21:00:00Z">
        <w:r w:rsidR="00767B73">
          <w:t xml:space="preserve"> </w:t>
        </w:r>
      </w:ins>
      <w:r>
        <w:t>set is collected from the Chinese video website Bilibili</w:t>
      </w:r>
      <w:ins w:id="711" w:author="Diane Pulvino" w:date="2022-04-10T21:00:00Z">
        <w:r w:rsidR="00767B73">
          <w:t>.</w:t>
        </w:r>
      </w:ins>
      <w:r>
        <w:rPr>
          <w:rStyle w:val="FootnoteReference"/>
        </w:rPr>
        <w:footnoteReference w:id="1"/>
      </w:r>
      <w:del w:id="712" w:author="Diane Pulvino" w:date="2022-04-10T21:00:00Z">
        <w:r w:rsidDel="00767B73">
          <w:delText>.</w:delText>
        </w:r>
      </w:del>
      <w:r>
        <w:t xml:space="preserve"> We crawled 7</w:t>
      </w:r>
      <w:ins w:id="713" w:author="Diane Pulvino" w:date="2022-04-10T21:00:00Z">
        <w:r w:rsidR="00767B73">
          <w:t>,</w:t>
        </w:r>
      </w:ins>
      <w:r>
        <w:t>000 videos</w:t>
      </w:r>
      <w:ins w:id="714" w:author="Diane Pulvino" w:date="2022-04-11T07:49:00Z">
        <w:r w:rsidR="002E569D">
          <w:t xml:space="preserve"> containing intensive TSC</w:t>
        </w:r>
      </w:ins>
      <w:ins w:id="715" w:author="Diane Pulvino" w:date="2022-04-11T07:48:00Z">
        <w:r w:rsidR="002E569D">
          <w:t xml:space="preserve"> </w:t>
        </w:r>
      </w:ins>
      <w:ins w:id="716" w:author="Diane Pulvino" w:date="2022-04-11T07:49:00Z">
        <w:r w:rsidR="002E569D">
          <w:t xml:space="preserve">from the life, short film, and popularity sections published between January 2018 and </w:t>
        </w:r>
      </w:ins>
      <w:ins w:id="717" w:author="Diane Pulvino" w:date="2022-04-11T07:50:00Z">
        <w:r w:rsidR="002E569D">
          <w:t xml:space="preserve">December </w:t>
        </w:r>
      </w:ins>
      <w:ins w:id="718" w:author="Diane Pulvino" w:date="2022-04-11T07:49:00Z">
        <w:r w:rsidR="002E569D">
          <w:t>2021</w:t>
        </w:r>
      </w:ins>
      <w:del w:id="719" w:author="Diane Pulvino" w:date="2022-04-11T07:49:00Z">
        <w:r w:rsidDel="002E569D">
          <w:delText xml:space="preserve"> </w:delText>
        </w:r>
      </w:del>
      <w:del w:id="720" w:author="Diane Pulvino" w:date="2022-04-11T07:50:00Z">
        <w:r w:rsidDel="002E569D">
          <w:delText>with intensive TSC</w:delText>
        </w:r>
      </w:del>
      <w:del w:id="721" w:author="Diane Pulvino" w:date="2022-04-11T07:48:00Z">
        <w:r w:rsidDel="002E569D">
          <w:delText>s</w:delText>
        </w:r>
      </w:del>
      <w:del w:id="722" w:author="Diane Pulvino" w:date="2022-04-11T07:50:00Z">
        <w:r w:rsidDel="002E569D">
          <w:delText xml:space="preserve"> from the life, short</w:delText>
        </w:r>
      </w:del>
      <w:del w:id="723" w:author="Diane Pulvino" w:date="2022-04-10T21:01:00Z">
        <w:r w:rsidDel="00767B73">
          <w:delText>-</w:delText>
        </w:r>
      </w:del>
      <w:del w:id="724" w:author="Diane Pulvino" w:date="2022-04-11T07:50:00Z">
        <w:r w:rsidDel="002E569D">
          <w:delText>film, and popularity sections published between January 2018 and December 2021</w:delText>
        </w:r>
      </w:del>
      <w:r>
        <w:t>. Most of the TSC</w:t>
      </w:r>
      <w:del w:id="725" w:author="Diane Pulvino" w:date="2022-04-11T07:50:00Z">
        <w:r w:rsidDel="002E569D">
          <w:delText>s</w:delText>
        </w:r>
      </w:del>
      <w:r>
        <w:t xml:space="preserve"> are brief Chinese sentences with around </w:t>
      </w:r>
      <w:del w:id="726" w:author="Diane Pulvino" w:date="2022-04-11T07:59:00Z">
        <w:r w:rsidDel="00F857DD">
          <w:delText xml:space="preserve">ten </w:delText>
        </w:r>
      </w:del>
      <w:ins w:id="727" w:author="Diane Pulvino" w:date="2022-04-11T07:59:00Z">
        <w:r w:rsidR="00F857DD">
          <w:t>10</w:t>
        </w:r>
        <w:r w:rsidR="00F857DD">
          <w:t xml:space="preserve"> </w:t>
        </w:r>
      </w:ins>
      <w:r>
        <w:t xml:space="preserve">words. The </w:t>
      </w:r>
      <w:ins w:id="728" w:author="Diane Pulvino" w:date="2022-04-10T21:01:00Z">
        <w:r w:rsidR="00767B73">
          <w:t xml:space="preserve">distribution of the </w:t>
        </w:r>
      </w:ins>
      <w:r>
        <w:t>top</w:t>
      </w:r>
      <w:ins w:id="729" w:author="Diane Pulvino" w:date="2022-04-10T21:01:00Z">
        <w:r w:rsidR="00767B73">
          <w:t xml:space="preserve"> </w:t>
        </w:r>
      </w:ins>
      <w:del w:id="730" w:author="Diane Pulvino" w:date="2022-04-10T21:01:00Z">
        <w:r w:rsidDel="00767B73">
          <w:delText>-</w:delText>
        </w:r>
      </w:del>
      <w:ins w:id="731" w:author="Diane Pulvino" w:date="2022-04-10T21:02:00Z">
        <w:r w:rsidR="00767B73">
          <w:t>twenty video</w:t>
        </w:r>
      </w:ins>
      <w:del w:id="732" w:author="Diane Pulvino" w:date="2022-04-10T21:02:00Z">
        <w:r w:rsidDel="00767B73">
          <w:delText>2</w:delText>
        </w:r>
      </w:del>
      <w:del w:id="733" w:author="Diane Pulvino" w:date="2022-04-10T21:01:00Z">
        <w:r w:rsidDel="00767B73">
          <w:delText>0</w:delText>
        </w:r>
      </w:del>
      <w:r>
        <w:t xml:space="preserve"> tags </w:t>
      </w:r>
      <w:del w:id="734" w:author="Diane Pulvino" w:date="2022-04-10T21:02:00Z">
        <w:r w:rsidDel="00767B73">
          <w:delText xml:space="preserve">distribution of these videos </w:delText>
        </w:r>
      </w:del>
      <w:r>
        <w:t xml:space="preserve">is shown in Fig. </w:t>
      </w:r>
      <w:hyperlink w:anchor="fig:tags">
        <w:r>
          <w:rPr>
            <w:rStyle w:val="Hyperlink"/>
          </w:rPr>
          <w:t>3</w:t>
        </w:r>
      </w:hyperlink>
      <w:r>
        <w:t xml:space="preserve">, and </w:t>
      </w:r>
      <w:del w:id="735" w:author="Diane Pulvino" w:date="2022-04-10T21:02:00Z">
        <w:r w:rsidDel="00767B73">
          <w:delText>it shows that the</w:delText>
        </w:r>
      </w:del>
      <w:ins w:id="736" w:author="Diane Pulvino" w:date="2022-04-10T21:02:00Z">
        <w:r w:rsidR="00767B73">
          <w:t>reveals a wide variety of</w:t>
        </w:r>
      </w:ins>
      <w:r>
        <w:t xml:space="preserve"> video content</w:t>
      </w:r>
      <w:del w:id="737" w:author="Diane Pulvino" w:date="2022-04-10T21:02:00Z">
        <w:r w:rsidDel="00767B73">
          <w:delText>s are diverse</w:delText>
        </w:r>
      </w:del>
      <w:r>
        <w:t xml:space="preserve">. </w:t>
      </w:r>
      <w:del w:id="738" w:author="Diane Pulvino" w:date="2022-04-10T21:02:00Z">
        <w:r w:rsidDel="00767B73">
          <w:delText>In order to facilitate video analysis, w</w:delText>
        </w:r>
      </w:del>
      <w:ins w:id="739" w:author="Diane Pulvino" w:date="2022-04-10T21:02:00Z">
        <w:r w:rsidR="00767B73">
          <w:t>W</w:t>
        </w:r>
      </w:ins>
      <w:r>
        <w:t>e divide these videos into segments</w:t>
      </w:r>
      <w:ins w:id="740" w:author="Diane Pulvino" w:date="2022-04-10T21:02:00Z">
        <w:r w:rsidR="00767B73">
          <w:t xml:space="preserve"> to facilitate analys</w:t>
        </w:r>
      </w:ins>
      <w:ins w:id="741" w:author="Diane Pulvino" w:date="2022-04-11T07:50:00Z">
        <w:r w:rsidR="002E569D">
          <w:t>e</w:t>
        </w:r>
      </w:ins>
      <w:ins w:id="742" w:author="Diane Pulvino" w:date="2022-04-10T21:02:00Z">
        <w:r w:rsidR="00767B73">
          <w:t>s</w:t>
        </w:r>
      </w:ins>
      <w:r>
        <w:t xml:space="preserve">. Specifically, </w:t>
      </w:r>
      <w:del w:id="743" w:author="Diane Pulvino" w:date="2022-04-10T21:03:00Z">
        <w:r w:rsidDel="00767B73">
          <w:delText xml:space="preserve">referring to , </w:delText>
        </w:r>
      </w:del>
      <w:r>
        <w:t xml:space="preserve">we use the </w:t>
      </w:r>
      <m:oMath>
        <m:r>
          <w:rPr>
            <w:rFonts w:ascii="Cambria Math" w:hAnsi="Cambria Math"/>
          </w:rPr>
          <m:t>K</m:t>
        </m:r>
      </m:oMath>
      <w:r>
        <w:t xml:space="preserve">-means algorithm to cluster the appearing time of the TSC, </w:t>
      </w:r>
      <w:del w:id="744" w:author="Diane Pulvino" w:date="2022-04-11T07:50:00Z">
        <w:r w:rsidDel="002E569D">
          <w:delText xml:space="preserve">and </w:delText>
        </w:r>
      </w:del>
      <w:ins w:id="745" w:author="Diane Pulvino" w:date="2022-04-11T07:50:00Z">
        <w:r w:rsidR="002E569D">
          <w:t>with</w:t>
        </w:r>
        <w:r w:rsidR="002E569D">
          <w:t xml:space="preserve"> </w:t>
        </w:r>
      </w:ins>
      <w:r>
        <w:t>each cluster correspond</w:t>
      </w:r>
      <w:ins w:id="746" w:author="Diane Pulvino" w:date="2022-04-11T07:50:00Z">
        <w:r w:rsidR="002E569D">
          <w:t>ing</w:t>
        </w:r>
      </w:ins>
      <w:del w:id="747" w:author="Diane Pulvino" w:date="2022-04-11T07:50:00Z">
        <w:r w:rsidDel="002E569D">
          <w:delText>s</w:delText>
        </w:r>
      </w:del>
      <w:r>
        <w:t xml:space="preserve"> to the video segment to be split. For each video, we set </w:t>
      </w:r>
      <m:oMath>
        <m:r>
          <w:rPr>
            <w:rFonts w:ascii="Cambria Math" w:hAnsi="Cambria Math"/>
          </w:rPr>
          <m:t>K</m:t>
        </m:r>
      </m:oMath>
      <w:r>
        <w:t xml:space="preserve"> </w:t>
      </w:r>
      <w:del w:id="748" w:author="Diane Pulvino" w:date="2022-04-10T21:03:00Z">
        <w:r w:rsidDel="00767B73">
          <w:delText xml:space="preserve">by </w:delText>
        </w:r>
      </w:del>
      <w:ins w:id="749" w:author="Diane Pulvino" w:date="2022-04-10T21:03:00Z">
        <w:r w:rsidR="00767B73">
          <w:t xml:space="preserve">as </w:t>
        </w:r>
      </w:ins>
      <w:del w:id="750" w:author="Diane Pulvino" w:date="2022-04-11T07:50:00Z">
        <w:r w:rsidDel="002E569D">
          <w:delText xml:space="preserve">the </w:delText>
        </w:r>
      </w:del>
      <w:ins w:id="751" w:author="Diane Pulvino" w:date="2022-04-10T21:03:00Z">
        <w:r w:rsidR="00767B73">
          <w:t>t</w:t>
        </w:r>
      </w:ins>
      <w:del w:id="752" w:author="Diane Pulvino" w:date="2022-04-10T21:03:00Z">
        <w:r w:rsidDel="00767B73">
          <w:delText>result of dividing t</w:delText>
        </w:r>
      </w:del>
      <w:r>
        <w:t>he video duration</w:t>
      </w:r>
      <w:ins w:id="753" w:author="Diane Pulvino" w:date="2022-04-10T21:03:00Z">
        <w:r w:rsidR="00767B73">
          <w:t xml:space="preserve"> divided by</w:t>
        </w:r>
      </w:ins>
      <w:del w:id="754" w:author="Diane Pulvino" w:date="2022-04-10T21:03:00Z">
        <w:r w:rsidDel="00767B73">
          <w:delText xml:space="preserve"> by</w:delText>
        </w:r>
      </w:del>
      <w:r>
        <w:t xml:space="preserve"> 30 so that each video segment is around 30 seconds. </w:t>
      </w:r>
      <w:del w:id="755" w:author="Diane Pulvino" w:date="2022-04-10T21:03:00Z">
        <w:r w:rsidDel="00767B73">
          <w:delText>Furthermore, w</w:delText>
        </w:r>
      </w:del>
      <w:ins w:id="756" w:author="Diane Pulvino" w:date="2022-04-10T21:03:00Z">
        <w:r w:rsidR="00767B73">
          <w:t>W</w:t>
        </w:r>
      </w:ins>
      <w:r>
        <w:t>e also consider the equilibrium of evoked emotions in these videos. Using the Chinese sentiment analysis model Ernie</w:t>
      </w:r>
      <w:del w:id="757" w:author="Diane Pulvino" w:date="2022-04-11T07:51:00Z">
        <w:r w:rsidDel="002E569D">
          <w:delText xml:space="preserve"> </w:delText>
        </w:r>
      </w:del>
      <w:r>
        <w:t xml:space="preserve">, </w:t>
      </w:r>
      <w:del w:id="758" w:author="Diane Pulvino" w:date="2022-04-10T21:03:00Z">
        <w:r w:rsidDel="00767B73">
          <w:delText xml:space="preserve">we predict </w:delText>
        </w:r>
      </w:del>
      <w:r>
        <w:t>the sentiment score (rang</w:t>
      </w:r>
      <w:ins w:id="759" w:author="Diane Pulvino" w:date="2022-04-10T21:03:00Z">
        <w:r w:rsidR="00767B73">
          <w:t>ing</w:t>
        </w:r>
      </w:ins>
      <w:del w:id="760" w:author="Diane Pulvino" w:date="2022-04-10T21:03:00Z">
        <w:r w:rsidDel="00767B73">
          <w:delText>e</w:delText>
        </w:r>
      </w:del>
      <w:r>
        <w:t xml:space="preserve"> from 0 to 1, negative to positive) of each TSC </w:t>
      </w:r>
      <w:ins w:id="761" w:author="Diane Pulvino" w:date="2022-04-10T21:04:00Z">
        <w:r w:rsidR="00767B73">
          <w:t xml:space="preserve">is predicted </w:t>
        </w:r>
      </w:ins>
      <w:r>
        <w:t xml:space="preserve">and </w:t>
      </w:r>
      <w:del w:id="762" w:author="Diane Pulvino" w:date="2022-04-10T21:04:00Z">
        <w:r w:rsidDel="00767B73">
          <w:delText xml:space="preserve">then take </w:delText>
        </w:r>
      </w:del>
      <w:r>
        <w:t xml:space="preserve">the average of all the TSC sentiment scores in the video segment </w:t>
      </w:r>
      <w:del w:id="763" w:author="Diane Pulvino" w:date="2022-04-10T21:04:00Z">
        <w:r w:rsidDel="00767B73">
          <w:delText xml:space="preserve">as </w:delText>
        </w:r>
      </w:del>
      <w:ins w:id="764" w:author="Diane Pulvino" w:date="2022-04-10T21:04:00Z">
        <w:r w:rsidR="00767B73">
          <w:t xml:space="preserve">are used as </w:t>
        </w:r>
      </w:ins>
      <w:r>
        <w:t xml:space="preserve">the final sentiment score. These sentiment scores are only used to pick out an equal number of positive and negative videos, and </w:t>
      </w:r>
      <w:del w:id="765" w:author="Diane Pulvino" w:date="2022-04-11T07:51:00Z">
        <w:r w:rsidDel="002E569D">
          <w:delText xml:space="preserve">will </w:delText>
        </w:r>
      </w:del>
      <w:ins w:id="766" w:author="Diane Pulvino" w:date="2022-04-11T07:51:00Z">
        <w:r w:rsidR="002E569D">
          <w:t>are</w:t>
        </w:r>
        <w:r w:rsidR="002E569D">
          <w:t xml:space="preserve"> </w:t>
        </w:r>
      </w:ins>
      <w:r>
        <w:t xml:space="preserve">not </w:t>
      </w:r>
      <w:del w:id="767" w:author="Diane Pulvino" w:date="2022-04-11T07:51:00Z">
        <w:r w:rsidDel="002E569D">
          <w:delText xml:space="preserve">be </w:delText>
        </w:r>
      </w:del>
      <w:r>
        <w:t xml:space="preserve">used in </w:t>
      </w:r>
      <w:del w:id="768" w:author="Diane Pulvino" w:date="2022-04-10T21:04:00Z">
        <w:r w:rsidDel="00767B73">
          <w:delText xml:space="preserve">any </w:delText>
        </w:r>
      </w:del>
      <w:ins w:id="769" w:author="Diane Pulvino" w:date="2022-04-10T21:04:00Z">
        <w:r w:rsidR="00767B73">
          <w:t xml:space="preserve">the </w:t>
        </w:r>
      </w:ins>
      <w:r>
        <w:t xml:space="preserve">training stages. </w:t>
      </w:r>
      <w:del w:id="770" w:author="Diane Pulvino" w:date="2022-04-10T21:04:00Z">
        <w:r w:rsidDel="00767B73">
          <w:delText>According to the final sentiment scores, w</w:delText>
        </w:r>
      </w:del>
      <w:ins w:id="771" w:author="Diane Pulvino" w:date="2022-04-10T21:04:00Z">
        <w:r w:rsidR="00767B73">
          <w:t>W</w:t>
        </w:r>
      </w:ins>
      <w:r>
        <w:t xml:space="preserve">e </w:t>
      </w:r>
      <w:del w:id="772" w:author="Diane Pulvino" w:date="2022-04-10T21:04:00Z">
        <w:r w:rsidDel="00767B73">
          <w:delText xml:space="preserve">choose </w:delText>
        </w:r>
      </w:del>
      <w:ins w:id="773" w:author="Diane Pulvino" w:date="2022-04-10T21:04:00Z">
        <w:r w:rsidR="00767B73">
          <w:t xml:space="preserve">selected </w:t>
        </w:r>
      </w:ins>
      <w:r>
        <w:t>the 8</w:t>
      </w:r>
      <w:ins w:id="774" w:author="Diane Pulvino" w:date="2022-04-10T21:04:00Z">
        <w:r w:rsidR="00767B73">
          <w:t>,</w:t>
        </w:r>
      </w:ins>
      <w:r>
        <w:t>000 most negative and 8</w:t>
      </w:r>
      <w:ins w:id="775" w:author="Diane Pulvino" w:date="2022-04-10T21:04:00Z">
        <w:r w:rsidR="00767B73">
          <w:t>,</w:t>
        </w:r>
      </w:ins>
      <w:r>
        <w:t>000 most positive video segments</w:t>
      </w:r>
      <w:ins w:id="776" w:author="Diane Pulvino" w:date="2022-04-10T21:04:00Z">
        <w:r w:rsidR="00767B73">
          <w:t>,</w:t>
        </w:r>
      </w:ins>
      <w:del w:id="777" w:author="Diane Pulvino" w:date="2022-04-10T21:04:00Z">
        <w:r w:rsidDel="00767B73">
          <w:delText>. Finally, we get 16,000 video clips</w:delText>
        </w:r>
      </w:del>
      <w:r>
        <w:t xml:space="preserve"> with a</w:t>
      </w:r>
      <w:ins w:id="778" w:author="Diane Pulvino" w:date="2022-04-10T21:05:00Z">
        <w:r w:rsidR="00767B73">
          <w:t xml:space="preserve"> total</w:t>
        </w:r>
      </w:ins>
      <w:del w:id="779" w:author="Diane Pulvino" w:date="2022-04-10T21:05:00Z">
        <w:r w:rsidDel="00767B73">
          <w:delText>n</w:delText>
        </w:r>
      </w:del>
      <w:r>
        <w:t xml:space="preserve"> average duration of 27.6 seconds. There </w:t>
      </w:r>
      <w:del w:id="780" w:author="Diane Pulvino" w:date="2022-04-10T21:05:00Z">
        <w:r w:rsidDel="00767B73">
          <w:delText xml:space="preserve">is </w:delText>
        </w:r>
      </w:del>
      <w:ins w:id="781" w:author="Diane Pulvino" w:date="2022-04-10T21:05:00Z">
        <w:r w:rsidR="00767B73">
          <w:t xml:space="preserve">are </w:t>
        </w:r>
      </w:ins>
      <w:r>
        <w:t>a total of 163,411,023 TSCs in these video segments.</w:t>
      </w:r>
    </w:p>
    <w:p w14:paraId="4995C80A" w14:textId="77777777" w:rsidR="001C041B" w:rsidRDefault="00623737">
      <w:pPr>
        <w:pStyle w:val="CaptionedFigure"/>
      </w:pPr>
      <w:r>
        <w:rPr>
          <w:noProof/>
        </w:rPr>
        <w:lastRenderedPageBreak/>
        <w:drawing>
          <wp:inline distT="0" distB="0" distL="0" distR="0" wp14:anchorId="72DEDC7D" wp14:editId="6ABD9A33">
            <wp:extent cx="3321011" cy="23596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9432" cy="2372775"/>
                    </a:xfrm>
                    <a:prstGeom prst="rect">
                      <a:avLst/>
                    </a:prstGeom>
                  </pic:spPr>
                </pic:pic>
              </a:graphicData>
            </a:graphic>
          </wp:inline>
        </w:drawing>
      </w:r>
    </w:p>
    <w:p w14:paraId="12280D50" w14:textId="6059EA81" w:rsidR="001C041B" w:rsidRDefault="002E569D">
      <w:pPr>
        <w:pStyle w:val="ImageCaption"/>
      </w:pPr>
      <w:ins w:id="782" w:author="Diane Pulvino" w:date="2022-04-11T07:51:00Z">
        <w:r>
          <w:t xml:space="preserve">Distribution of </w:t>
        </w:r>
      </w:ins>
      <w:del w:id="783" w:author="Diane Pulvino" w:date="2022-04-11T07:51:00Z">
        <w:r w:rsidR="005F34C0" w:rsidDel="002E569D">
          <w:delText xml:space="preserve">The </w:delText>
        </w:r>
      </w:del>
      <w:ins w:id="784" w:author="Diane Pulvino" w:date="2022-04-11T07:51:00Z">
        <w:r>
          <w:t>t</w:t>
        </w:r>
        <w:r>
          <w:t xml:space="preserve">he </w:t>
        </w:r>
      </w:ins>
      <w:r w:rsidR="005F34C0">
        <w:t>Top</w:t>
      </w:r>
      <w:ins w:id="785" w:author="Diane Pulvino" w:date="2022-04-10T21:05:00Z">
        <w:r w:rsidR="00767B73">
          <w:t xml:space="preserve"> </w:t>
        </w:r>
      </w:ins>
      <w:del w:id="786" w:author="Diane Pulvino" w:date="2022-04-10T21:05:00Z">
        <w:r w:rsidR="005F34C0" w:rsidDel="00767B73">
          <w:delText>-20</w:delText>
        </w:r>
      </w:del>
      <w:ins w:id="787" w:author="Diane Pulvino" w:date="2022-04-11T07:59:00Z">
        <w:r w:rsidR="00F857DD">
          <w:t>20</w:t>
        </w:r>
      </w:ins>
      <w:r w:rsidR="005F34C0">
        <w:t xml:space="preserve"> Tag</w:t>
      </w:r>
      <w:ins w:id="788" w:author="Diane Pulvino" w:date="2022-04-11T07:51:00Z">
        <w:r>
          <w:t>s</w:t>
        </w:r>
      </w:ins>
      <w:del w:id="789" w:author="Diane Pulvino" w:date="2022-04-10T21:05:00Z">
        <w:r w:rsidR="005F34C0" w:rsidDel="00767B73">
          <w:delText>s</w:delText>
        </w:r>
      </w:del>
      <w:r w:rsidR="005F34C0">
        <w:t xml:space="preserve"> </w:t>
      </w:r>
      <w:del w:id="790" w:author="Diane Pulvino" w:date="2022-04-11T07:52:00Z">
        <w:r w:rsidR="005F34C0" w:rsidDel="002E569D">
          <w:delText xml:space="preserve">Distribution </w:delText>
        </w:r>
      </w:del>
      <w:r w:rsidR="005F34C0">
        <w:t>of the Crawled Videos</w:t>
      </w:r>
    </w:p>
    <w:p w14:paraId="25937C33" w14:textId="77777777" w:rsidR="001C041B" w:rsidRDefault="005F34C0">
      <w:pPr>
        <w:pStyle w:val="BodyText"/>
      </w:pPr>
      <w:bookmarkStart w:id="791" w:name="fig:tags"/>
      <w:r>
        <w:t>[fig:tags]</w:t>
      </w:r>
      <w:bookmarkEnd w:id="791"/>
    </w:p>
    <w:p w14:paraId="2610649B" w14:textId="77777777" w:rsidR="001C041B" w:rsidRDefault="005F34C0">
      <w:pPr>
        <w:pStyle w:val="Heading2"/>
      </w:pPr>
      <w:bookmarkStart w:id="792" w:name="idt"/>
      <w:bookmarkEnd w:id="634"/>
      <w:r>
        <w:t>Implementation Details</w:t>
      </w:r>
    </w:p>
    <w:p w14:paraId="5DF04B00" w14:textId="5B0CFACD" w:rsidR="001C041B" w:rsidRDefault="005F34C0">
      <w:pPr>
        <w:pStyle w:val="FirstParagraph"/>
      </w:pPr>
      <w:r>
        <w:rPr>
          <w:b/>
          <w:bCs/>
        </w:rPr>
        <w:t>Multimodal Video Encoders</w:t>
      </w:r>
      <w:r>
        <w:t xml:space="preserve"> </w:t>
      </w:r>
      <w:ins w:id="793" w:author="Diane Pulvino" w:date="2022-04-10T21:05:00Z">
        <w:r w:rsidR="00767B73">
          <w:t xml:space="preserve">Video features are extracted </w:t>
        </w:r>
      </w:ins>
      <w:del w:id="794" w:author="Diane Pulvino" w:date="2022-04-10T21:05:00Z">
        <w:r w:rsidDel="00767B73">
          <w:delText>We use</w:delText>
        </w:r>
      </w:del>
      <w:ins w:id="795" w:author="Diane Pulvino" w:date="2022-04-10T21:05:00Z">
        <w:r w:rsidR="00767B73">
          <w:t>using</w:t>
        </w:r>
      </w:ins>
      <w:r>
        <w:t xml:space="preserve"> three video encoders</w:t>
      </w:r>
      <w:del w:id="796" w:author="Diane Pulvino" w:date="2022-04-10T21:05:00Z">
        <w:r w:rsidDel="00767B73">
          <w:delText xml:space="preserve"> to extract the video features</w:delText>
        </w:r>
      </w:del>
      <w:r>
        <w:t xml:space="preserve">: CLIP-enhanced ViT </w:t>
      </w:r>
      <w:del w:id="797" w:author="Diane Pulvino" w:date="2022-04-10T21:06:00Z">
        <w:r w:rsidDel="00767B73">
          <w:delText xml:space="preserve"> </w:delText>
        </w:r>
      </w:del>
      <w:r>
        <w:t>for image feature</w:t>
      </w:r>
      <w:ins w:id="798" w:author="Diane Pulvino" w:date="2022-04-10T21:06:00Z">
        <w:r w:rsidR="00767B73">
          <w:t>s</w:t>
        </w:r>
      </w:ins>
      <w:r>
        <w:t xml:space="preserve">, ResNet3D </w:t>
      </w:r>
      <w:del w:id="799" w:author="Diane Pulvino" w:date="2022-04-10T21:06:00Z">
        <w:r w:rsidDel="00767B73">
          <w:delText xml:space="preserve"> </w:delText>
        </w:r>
      </w:del>
      <w:r>
        <w:t>for motion feature</w:t>
      </w:r>
      <w:ins w:id="800" w:author="Diane Pulvino" w:date="2022-04-10T21:06:00Z">
        <w:r w:rsidR="00767B73">
          <w:t>s</w:t>
        </w:r>
      </w:ins>
      <w:r>
        <w:t xml:space="preserve">, and VGGish </w:t>
      </w:r>
      <w:del w:id="801" w:author="Diane Pulvino" w:date="2022-04-10T21:06:00Z">
        <w:r w:rsidDel="00767B73">
          <w:delText xml:space="preserve"> </w:delText>
        </w:r>
      </w:del>
      <w:r>
        <w:t>for audio feature</w:t>
      </w:r>
      <w:ins w:id="802" w:author="Diane Pulvino" w:date="2022-04-10T21:06:00Z">
        <w:r w:rsidR="00767B73">
          <w:t>s</w:t>
        </w:r>
      </w:ins>
      <w:r>
        <w:t xml:space="preserve">. The three models </w:t>
      </w:r>
      <w:del w:id="803" w:author="Diane Pulvino" w:date="2022-04-11T07:52:00Z">
        <w:r w:rsidDel="002E569D">
          <w:delText xml:space="preserve">were </w:delText>
        </w:r>
      </w:del>
      <w:ins w:id="804" w:author="Diane Pulvino" w:date="2022-04-11T07:52:00Z">
        <w:r w:rsidR="002E569D">
          <w:t>a</w:t>
        </w:r>
        <w:r w:rsidR="002E569D">
          <w:t xml:space="preserve">re </w:t>
        </w:r>
      </w:ins>
      <w:r>
        <w:t xml:space="preserve">pre-trained </w:t>
      </w:r>
      <w:ins w:id="805" w:author="Diane Pulvino" w:date="2022-04-10T21:06:00Z">
        <w:r w:rsidR="00767B73">
          <w:t xml:space="preserve">on large-scale data sets </w:t>
        </w:r>
      </w:ins>
      <w:del w:id="806" w:author="Diane Pulvino" w:date="2022-04-10T21:06:00Z">
        <w:r w:rsidDel="00767B73">
          <w:delText xml:space="preserve">by </w:delText>
        </w:r>
      </w:del>
      <w:ins w:id="807" w:author="Diane Pulvino" w:date="2022-04-10T21:06:00Z">
        <w:r w:rsidR="00767B73">
          <w:t xml:space="preserve">via </w:t>
        </w:r>
      </w:ins>
      <w:r>
        <w:t>image text aligning, action recognition, and audio classification tasks</w:t>
      </w:r>
      <w:del w:id="808" w:author="Diane Pulvino" w:date="2022-04-10T21:06:00Z">
        <w:r w:rsidDel="00767B73">
          <w:delText xml:space="preserve"> on large-scale datasets</w:delText>
        </w:r>
      </w:del>
      <w:r>
        <w:t xml:space="preserve">. Specifically, we choose </w:t>
      </w:r>
      <w:del w:id="809" w:author="Diane Pulvino" w:date="2022-04-11T07:52:00Z">
        <w:r w:rsidDel="00F857DD">
          <w:delText>ViT-B/32 (</w:delText>
        </w:r>
      </w:del>
      <w:r>
        <w:t>Base Vision Transformer with 32 layers</w:t>
      </w:r>
      <w:ins w:id="810" w:author="Diane Pulvino" w:date="2022-04-11T07:52:00Z">
        <w:r w:rsidR="00F857DD">
          <w:t xml:space="preserve"> (</w:t>
        </w:r>
        <w:r w:rsidR="00F857DD">
          <w:t>ViT-B/32</w:t>
        </w:r>
        <w:r w:rsidR="00F857DD">
          <w:t>)</w:t>
        </w:r>
      </w:ins>
      <w:del w:id="811" w:author="Diane Pulvino" w:date="2022-04-11T07:52:00Z">
        <w:r w:rsidDel="00F857DD">
          <w:delText>)</w:delText>
        </w:r>
      </w:del>
      <w:r>
        <w:t xml:space="preserve"> pre-trained by CLIP as the image encoder</w:t>
      </w:r>
      <w:del w:id="812" w:author="Diane Pulvino" w:date="2022-04-10T21:06:00Z">
        <w:r w:rsidDel="00767B73">
          <w:delText xml:space="preserve">, </w:delText>
        </w:r>
      </w:del>
      <w:ins w:id="813" w:author="Diane Pulvino" w:date="2022-04-10T21:07:00Z">
        <w:r w:rsidR="00767B73">
          <w:t>.</w:t>
        </w:r>
      </w:ins>
      <w:ins w:id="814" w:author="Diane Pulvino" w:date="2022-04-10T21:06:00Z">
        <w:r w:rsidR="00767B73">
          <w:t xml:space="preserve"> </w:t>
        </w:r>
      </w:ins>
      <w:del w:id="815" w:author="Diane Pulvino" w:date="2022-04-10T21:07:00Z">
        <w:r w:rsidDel="00767B73">
          <w:delText xml:space="preserve">the </w:delText>
        </w:r>
      </w:del>
      <w:ins w:id="816" w:author="Diane Pulvino" w:date="2022-04-10T21:07:00Z">
        <w:r w:rsidR="00767B73">
          <w:t xml:space="preserve">The </w:t>
        </w:r>
      </w:ins>
      <w:r>
        <w:t xml:space="preserve">input image </w:t>
      </w:r>
      <w:del w:id="817" w:author="Diane Pulvino" w:date="2022-04-10T21:07:00Z">
        <w:r w:rsidDel="00767B73">
          <w:delText xml:space="preserve">has </w:delText>
        </w:r>
      </w:del>
      <w:ins w:id="818" w:author="Diane Pulvino" w:date="2022-04-10T21:07:00Z">
        <w:r w:rsidR="00767B73">
          <w:t xml:space="preserve">is </w:t>
        </w:r>
      </w:ins>
      <m:oMath>
        <m:r>
          <w:rPr>
            <w:rFonts w:ascii="Cambria Math" w:hAnsi="Cambria Math"/>
          </w:rPr>
          <m:t>224</m:t>
        </m:r>
        <m:r>
          <m:rPr>
            <m:sty m:val="p"/>
          </m:rPr>
          <w:rPr>
            <w:rFonts w:ascii="Cambria Math" w:hAnsi="Cambria Math"/>
          </w:rPr>
          <m:t>×</m:t>
        </m:r>
        <m:r>
          <w:rPr>
            <w:rFonts w:ascii="Cambria Math" w:hAnsi="Cambria Math"/>
          </w:rPr>
          <m:t>224</m:t>
        </m:r>
      </m:oMath>
      <w:r>
        <w:t xml:space="preserve"> </w:t>
      </w:r>
      <w:del w:id="819" w:author="Diane Pulvino" w:date="2022-04-10T21:07:00Z">
        <w:r w:rsidDel="00767B73">
          <w:delText xml:space="preserve">size </w:delText>
        </w:r>
      </w:del>
      <w:ins w:id="820" w:author="Diane Pulvino" w:date="2022-04-10T21:07:00Z">
        <w:r w:rsidR="00767B73">
          <w:t xml:space="preserve">pixels, </w:t>
        </w:r>
      </w:ins>
      <w:r>
        <w:t xml:space="preserve">and the output is a 512-dimensional feature. The ResNet3d needs </w:t>
      </w:r>
      <w:del w:id="821" w:author="Diane Pulvino" w:date="2022-04-10T21:07:00Z">
        <w:r w:rsidDel="00767B73">
          <w:delText xml:space="preserve">input consecutive </w:delText>
        </w:r>
      </w:del>
      <w:del w:id="822" w:author="Diane Pulvino" w:date="2022-04-11T07:52:00Z">
        <w:r w:rsidDel="00F857DD">
          <w:delText>16</w:delText>
        </w:r>
      </w:del>
      <w:ins w:id="823" w:author="Diane Pulvino" w:date="2022-04-11T07:59:00Z">
        <w:r w:rsidR="00F857DD">
          <w:t>16</w:t>
        </w:r>
      </w:ins>
      <w:r>
        <w:t xml:space="preserve"> </w:t>
      </w:r>
      <w:ins w:id="824" w:author="Diane Pulvino" w:date="2022-04-10T21:07:00Z">
        <w:r w:rsidR="00767B73">
          <w:t xml:space="preserve">consecutive 112 x 112 </w:t>
        </w:r>
      </w:ins>
      <w:r>
        <w:t xml:space="preserve">frames </w:t>
      </w:r>
      <w:ins w:id="825" w:author="Diane Pulvino" w:date="2022-04-10T21:07:00Z">
        <w:r w:rsidR="00F857DD">
          <w:t>as the input and</w:t>
        </w:r>
        <w:r w:rsidR="00767B73">
          <w:t xml:space="preserve"> </w:t>
        </w:r>
      </w:ins>
      <w:del w:id="826" w:author="Diane Pulvino" w:date="2022-04-10T21:07:00Z">
        <w:r w:rsidDel="00767B73">
          <w:delText xml:space="preserve">with </w:delText>
        </w:r>
        <m:oMath>
          <m:r>
            <w:rPr>
              <w:rFonts w:ascii="Cambria Math" w:hAnsi="Cambria Math"/>
            </w:rPr>
            <m:t>112</m:t>
          </m:r>
          <m:r>
            <m:rPr>
              <m:sty m:val="p"/>
            </m:rPr>
            <w:rPr>
              <w:rFonts w:ascii="Cambria Math" w:hAnsi="Cambria Math"/>
            </w:rPr>
            <m:t>×</m:t>
          </m:r>
          <m:r>
            <w:rPr>
              <w:rFonts w:ascii="Cambria Math" w:hAnsi="Cambria Math"/>
            </w:rPr>
            <m:t>112</m:t>
          </m:r>
        </m:oMath>
        <w:r w:rsidDel="00767B73">
          <w:delText xml:space="preserve"> size and </w:delText>
        </w:r>
      </w:del>
      <w:r>
        <w:t>outputs a 2048-dimensional</w:t>
      </w:r>
      <w:ins w:id="827" w:author="Diane Pulvino" w:date="2022-04-10T21:07:00Z">
        <w:r w:rsidR="00767B73">
          <w:t xml:space="preserve"> feature</w:t>
        </w:r>
      </w:ins>
      <w:r>
        <w:t>. The audio is first converted to the Mel-frequency cepstral coefficient</w:t>
      </w:r>
      <w:del w:id="828" w:author="Diane Pulvino" w:date="2022-04-10T21:07:00Z">
        <w:r w:rsidDel="00767B73">
          <w:delText>s</w:delText>
        </w:r>
      </w:del>
      <w:r>
        <w:t xml:space="preserve"> (MFCC), then input into the VGGish model </w:t>
      </w:r>
      <w:del w:id="829" w:author="Diane Pulvino" w:date="2022-04-10T21:08:00Z">
        <w:r w:rsidDel="00767B73">
          <w:delText xml:space="preserve">and </w:delText>
        </w:r>
      </w:del>
      <w:ins w:id="830" w:author="Diane Pulvino" w:date="2022-04-10T21:08:00Z">
        <w:r w:rsidR="00767B73">
          <w:t xml:space="preserve">to </w:t>
        </w:r>
      </w:ins>
      <w:r>
        <w:t>obtain a 128-dimensional feature. These outputs are input into fully</w:t>
      </w:r>
      <w:ins w:id="831" w:author="Diane Pulvino" w:date="2022-04-10T21:08:00Z">
        <w:r w:rsidR="00767B73">
          <w:t xml:space="preserve"> </w:t>
        </w:r>
      </w:ins>
      <w:del w:id="832" w:author="Diane Pulvino" w:date="2022-04-10T21:08:00Z">
        <w:r w:rsidDel="00767B73">
          <w:delText>-</w:delText>
        </w:r>
      </w:del>
      <w:r>
        <w:t>connected layers to</w:t>
      </w:r>
      <w:ins w:id="833" w:author="Diane Pulvino" w:date="2022-04-10T21:08:00Z">
        <w:r w:rsidR="00767B73">
          <w:t xml:space="preserve"> be</w:t>
        </w:r>
      </w:ins>
      <w:r>
        <w:t xml:space="preserve"> </w:t>
      </w:r>
      <w:ins w:id="834" w:author="Diane Pulvino" w:date="2022-04-10T21:08:00Z">
        <w:r w:rsidR="00767B73">
          <w:t xml:space="preserve">separately </w:t>
        </w:r>
      </w:ins>
      <w:r>
        <w:t>map</w:t>
      </w:r>
      <w:ins w:id="835" w:author="Diane Pulvino" w:date="2022-04-10T21:08:00Z">
        <w:r w:rsidR="00767B73">
          <w:t>ped</w:t>
        </w:r>
      </w:ins>
      <w:r>
        <w:t xml:space="preserve"> to the same 768-dimensional space</w:t>
      </w:r>
      <w:del w:id="836" w:author="Diane Pulvino" w:date="2022-04-10T21:08:00Z">
        <w:r w:rsidDel="00767B73">
          <w:delText xml:space="preserve"> separately</w:delText>
        </w:r>
      </w:del>
      <w:r>
        <w:t xml:space="preserve">. The parameters of these three encoders do not participate in </w:t>
      </w:r>
      <w:del w:id="837" w:author="Diane Pulvino" w:date="2022-04-11T07:53:00Z">
        <w:r w:rsidDel="00F857DD">
          <w:delText xml:space="preserve">the </w:delText>
        </w:r>
      </w:del>
      <w:r>
        <w:t>gradient optimization.</w:t>
      </w:r>
    </w:p>
    <w:p w14:paraId="667A1DC8" w14:textId="0DCD6F86" w:rsidR="001C041B" w:rsidRDefault="005F34C0">
      <w:pPr>
        <w:pStyle w:val="BodyText"/>
      </w:pPr>
      <w:r>
        <w:rPr>
          <w:b/>
          <w:bCs/>
        </w:rPr>
        <w:t>Multimodal Fusion</w:t>
      </w:r>
      <w:r>
        <w:t xml:space="preserve"> In this phase, </w:t>
      </w:r>
      <w:del w:id="838" w:author="Diane Pulvino" w:date="2022-04-10T21:08:00Z">
        <w:r w:rsidDel="00801225">
          <w:delText xml:space="preserve">we directly train </w:delText>
        </w:r>
      </w:del>
      <w:r>
        <w:t>the</w:t>
      </w:r>
      <w:ins w:id="839" w:author="Diane Pulvino" w:date="2022-04-10T21:09:00Z">
        <w:r w:rsidR="00801225">
          <w:t xml:space="preserve"> effectiveness of the</w:t>
        </w:r>
      </w:ins>
      <w:r>
        <w:t xml:space="preserve"> proposed cross-temporal multimodal fusion module </w:t>
      </w:r>
      <w:ins w:id="840" w:author="Diane Pulvino" w:date="2022-04-10T21:08:00Z">
        <w:r w:rsidR="00801225">
          <w:t xml:space="preserve">is </w:t>
        </w:r>
      </w:ins>
      <w:ins w:id="841" w:author="Diane Pulvino" w:date="2022-04-10T21:09:00Z">
        <w:r w:rsidR="00801225">
          <w:t xml:space="preserve">verified by </w:t>
        </w:r>
      </w:ins>
      <w:ins w:id="842" w:author="Diane Pulvino" w:date="2022-04-10T21:08:00Z">
        <w:r w:rsidR="00801225">
          <w:t>direct train</w:t>
        </w:r>
      </w:ins>
      <w:ins w:id="843" w:author="Diane Pulvino" w:date="2022-04-10T21:09:00Z">
        <w:r w:rsidR="00801225">
          <w:t xml:space="preserve">ing </w:t>
        </w:r>
      </w:ins>
      <w:r>
        <w:t>on the affective video data</w:t>
      </w:r>
      <w:ins w:id="844" w:author="Diane Pulvino" w:date="2022-04-10T21:08:00Z">
        <w:r w:rsidR="00801225">
          <w:t xml:space="preserve"> </w:t>
        </w:r>
      </w:ins>
      <w:r>
        <w:t>set</w:t>
      </w:r>
      <w:ins w:id="845" w:author="Diane Pulvino" w:date="2022-04-10T21:09:00Z">
        <w:r w:rsidR="00801225">
          <w:t>.</w:t>
        </w:r>
      </w:ins>
      <w:del w:id="846" w:author="Diane Pulvino" w:date="2022-04-10T21:09:00Z">
        <w:r w:rsidDel="00801225">
          <w:delText xml:space="preserve"> to verify </w:delText>
        </w:r>
      </w:del>
      <w:del w:id="847" w:author="Diane Pulvino" w:date="2022-04-10T21:08:00Z">
        <w:r w:rsidDel="00801225">
          <w:delText xml:space="preserve">the </w:delText>
        </w:r>
      </w:del>
      <w:del w:id="848" w:author="Diane Pulvino" w:date="2022-04-10T21:09:00Z">
        <w:r w:rsidDel="00801225">
          <w:delText>effectiveness of the cross-temporal multimodal fusion module.</w:delText>
        </w:r>
      </w:del>
      <w:r>
        <w:t xml:space="preserve"> For each video, we randomly sample </w:t>
      </w:r>
      <m:oMath>
        <m:r>
          <w:rPr>
            <w:rFonts w:ascii="Cambria Math" w:hAnsi="Cambria Math"/>
          </w:rPr>
          <m:t>T</m:t>
        </m:r>
      </m:oMath>
      <w:r>
        <w:t xml:space="preserve"> consecutive video segments, each containing </w:t>
      </w:r>
      <w:del w:id="849" w:author="Diane Pulvino" w:date="2022-04-11T07:53:00Z">
        <w:r w:rsidDel="00F857DD">
          <w:delText xml:space="preserve">16 </w:delText>
        </w:r>
      </w:del>
      <w:ins w:id="850" w:author="Diane Pulvino" w:date="2022-04-11T08:00:00Z">
        <w:r w:rsidR="00F857DD">
          <w:t>16</w:t>
        </w:r>
      </w:ins>
      <w:ins w:id="851" w:author="Diane Pulvino" w:date="2022-04-11T07:53:00Z">
        <w:r w:rsidR="00F857DD">
          <w:t xml:space="preserve"> </w:t>
        </w:r>
      </w:ins>
      <w:r>
        <w:t xml:space="preserve">frames. All frames and audio MFCCs corresponding to the </w:t>
      </w:r>
      <m:oMath>
        <m:r>
          <w:rPr>
            <w:rFonts w:ascii="Cambria Math" w:hAnsi="Cambria Math"/>
          </w:rPr>
          <m:t>T</m:t>
        </m:r>
      </m:oMath>
      <w:r>
        <w:t xml:space="preserve"> segments are directly input into the motion and audio encoders</w:t>
      </w:r>
      <w:del w:id="852" w:author="Diane Pulvino" w:date="2022-04-10T21:09:00Z">
        <w:r w:rsidDel="00801225">
          <w:delText xml:space="preserve">, </w:delText>
        </w:r>
      </w:del>
      <w:ins w:id="853" w:author="Diane Pulvino" w:date="2022-04-10T21:09:00Z">
        <w:r w:rsidR="00801225">
          <w:t xml:space="preserve">. </w:t>
        </w:r>
      </w:ins>
      <w:ins w:id="854" w:author="Diane Pulvino" w:date="2022-04-10T21:10:00Z">
        <w:r w:rsidR="00801225">
          <w:t xml:space="preserve">In each segment, </w:t>
        </w:r>
      </w:ins>
      <w:del w:id="855" w:author="Diane Pulvino" w:date="2022-04-10T21:10:00Z">
        <w:r w:rsidDel="00801225">
          <w:delText>and o</w:delText>
        </w:r>
      </w:del>
      <w:ins w:id="856" w:author="Diane Pulvino" w:date="2022-04-10T21:10:00Z">
        <w:r w:rsidR="00801225">
          <w:t>o</w:t>
        </w:r>
      </w:ins>
      <w:r>
        <w:t xml:space="preserve">ne frame is </w:t>
      </w:r>
      <w:del w:id="857" w:author="Diane Pulvino" w:date="2022-04-10T21:10:00Z">
        <w:r w:rsidDel="00801225">
          <w:delText xml:space="preserve">randomly </w:delText>
        </w:r>
      </w:del>
      <w:r>
        <w:t xml:space="preserve">selected </w:t>
      </w:r>
      <w:ins w:id="858" w:author="Diane Pulvino" w:date="2022-04-10T21:10:00Z">
        <w:r w:rsidR="00801225">
          <w:t xml:space="preserve">and </w:t>
        </w:r>
      </w:ins>
      <w:del w:id="859" w:author="Diane Pulvino" w:date="2022-04-10T21:10:00Z">
        <w:r w:rsidDel="00801225">
          <w:delText xml:space="preserve">in each segment and then </w:delText>
        </w:r>
      </w:del>
      <w:r>
        <w:t xml:space="preserve">input into the image encoder. </w:t>
      </w:r>
      <w:del w:id="860" w:author="Diane Pulvino" w:date="2022-04-10T21:11:00Z">
        <w:r w:rsidDel="00801225">
          <w:delText xml:space="preserve">We use </w:delText>
        </w:r>
      </w:del>
      <w:ins w:id="861" w:author="Diane Pulvino" w:date="2022-04-10T21:11:00Z">
        <w:r w:rsidR="00801225">
          <w:t xml:space="preserve">Models are optimized using an </w:t>
        </w:r>
      </w:ins>
      <w:r>
        <w:t xml:space="preserve">Adam optimizer with </w:t>
      </w:r>
      <w:ins w:id="862" w:author="Diane Pulvino" w:date="2022-04-10T21:11:00Z">
        <w:r w:rsidR="00801225">
          <w:t xml:space="preserve">a </w:t>
        </w:r>
      </w:ins>
      <w:r>
        <w:t xml:space="preserve">learning rate </w:t>
      </w:r>
      <w:ins w:id="863" w:author="Diane Pulvino" w:date="2022-04-10T21:11:00Z">
        <w:r w:rsidR="00801225">
          <w:t xml:space="preserve">of </w:t>
        </w:r>
      </w:ins>
      <m:oMath>
        <m:r>
          <w:rPr>
            <w:rFonts w:ascii="Cambria Math" w:hAnsi="Cambria Math"/>
          </w:rPr>
          <m:t>0.0001</m:t>
        </m:r>
      </m:oMath>
      <w:r>
        <w:t xml:space="preserve"> and weight decay</w:t>
      </w:r>
      <w:ins w:id="864" w:author="Diane Pulvino" w:date="2022-04-10T21:11:00Z">
        <w:r w:rsidR="00801225">
          <w:t xml:space="preserve"> of</w:t>
        </w:r>
      </w:ins>
      <w:r>
        <w:t xml:space="preserve"> </w:t>
      </w:r>
      <m:oMath>
        <m:r>
          <w:rPr>
            <w:rFonts w:ascii="Cambria Math" w:hAnsi="Cambria Math"/>
          </w:rPr>
          <m:t>0.005</m:t>
        </m:r>
        <m:r>
          <w:del w:id="865" w:author="Diane Pulvino" w:date="2022-04-10T21:11:00Z">
            <m:rPr>
              <m:sty m:val="p"/>
            </m:rPr>
            <w:rPr>
              <w:rFonts w:ascii="Cambria Math" w:hAnsi="Cambria Math" w:hint="eastAsia"/>
              <w:rPrChange w:id="866" w:author="Diane Pulvino" w:date="2022-04-10T21:11:00Z">
                <w:rPr>
                  <w:rFonts w:ascii="Cambria Math" w:hAnsi="Cambria Math" w:hint="eastAsia"/>
                </w:rPr>
              </w:rPrChange>
            </w:rPr>
            <m:t xml:space="preserve"> to optimize the models</m:t>
          </w:del>
        </m:r>
      </m:oMath>
      <w:r>
        <w:t xml:space="preserve">. </w:t>
      </w:r>
      <w:del w:id="867" w:author="Diane Pulvino" w:date="2022-04-10T21:11:00Z">
        <w:r w:rsidDel="00801225">
          <w:delText>For classification tasks on VE-8 and YF-6, t</w:delText>
        </w:r>
      </w:del>
      <w:ins w:id="868" w:author="Diane Pulvino" w:date="2022-04-10T21:11:00Z">
        <w:r w:rsidR="00801225">
          <w:t>T</w:t>
        </w:r>
      </w:ins>
      <w:r>
        <w:t xml:space="preserve">he models are trained with batch size 8 for 100 epochs and </w:t>
      </w:r>
      <m:oMath>
        <m:r>
          <w:rPr>
            <w:rFonts w:ascii="Cambria Math" w:hAnsi="Cambria Math"/>
          </w:rPr>
          <m:t>T</m:t>
        </m:r>
        <m:r>
          <m:rPr>
            <m:sty m:val="p"/>
          </m:rPr>
          <w:rPr>
            <w:rFonts w:ascii="Cambria Math" w:hAnsi="Cambria Math"/>
          </w:rPr>
          <m:t>=</m:t>
        </m:r>
        <m:r>
          <w:rPr>
            <w:rFonts w:ascii="Cambria Math" w:hAnsi="Cambria Math"/>
          </w:rPr>
          <m:t>64</m:t>
        </m:r>
      </m:oMath>
      <w:ins w:id="869" w:author="Diane Pulvino" w:date="2022-04-10T21:11:00Z">
        <w:r w:rsidR="00801225">
          <w:t xml:space="preserve"> for classification tasks on VE-8 and YF-6</w:t>
        </w:r>
      </w:ins>
      <w:ins w:id="870" w:author="Diane Pulvino" w:date="2022-04-11T07:53:00Z">
        <w:r w:rsidR="00F857DD">
          <w:t>.</w:t>
        </w:r>
      </w:ins>
      <w:del w:id="871" w:author="Diane Pulvino" w:date="2022-04-10T21:11:00Z">
        <w:r w:rsidDel="00801225">
          <w:delText>.</w:delText>
        </w:r>
      </w:del>
      <w:r>
        <w:t xml:space="preserve"> For MediaEval2015 and MediaEval2016 tasks, the batch size is 16 and </w:t>
      </w:r>
      <w:ins w:id="872" w:author="Diane Pulvino" w:date="2022-04-11T07:54:00Z">
        <w:r w:rsidR="00F857DD">
          <w:t xml:space="preserve">the </w:t>
        </w:r>
      </w:ins>
      <w:r>
        <w:t xml:space="preserve">training epoch is 20, and </w:t>
      </w:r>
      <m:oMath>
        <m:r>
          <w:rPr>
            <w:rFonts w:ascii="Cambria Math" w:hAnsi="Cambria Math"/>
          </w:rPr>
          <m:t>T</m:t>
        </m:r>
        <m:r>
          <m:rPr>
            <m:sty m:val="p"/>
          </m:rPr>
          <w:rPr>
            <w:rFonts w:ascii="Cambria Math" w:hAnsi="Cambria Math"/>
          </w:rPr>
          <m:t>=</m:t>
        </m:r>
        <m:r>
          <w:rPr>
            <w:rFonts w:ascii="Cambria Math" w:hAnsi="Cambria Math"/>
          </w:rPr>
          <m:t>16</m:t>
        </m:r>
      </m:oMath>
      <w:r>
        <w:t>. For each task, we randomly split 15% of</w:t>
      </w:r>
      <w:ins w:id="873" w:author="Diane Pulvino" w:date="2022-04-10T21:12:00Z">
        <w:r w:rsidR="00801225">
          <w:t xml:space="preserve"> the</w:t>
        </w:r>
      </w:ins>
      <w:r>
        <w:t xml:space="preserve"> training set </w:t>
      </w:r>
      <w:ins w:id="874" w:author="Diane Pulvino" w:date="2022-04-11T07:54:00Z">
        <w:r w:rsidR="00F857DD">
          <w:t xml:space="preserve">off </w:t>
        </w:r>
      </w:ins>
      <w:r>
        <w:t>as</w:t>
      </w:r>
      <w:ins w:id="875" w:author="Diane Pulvino" w:date="2022-04-10T21:12:00Z">
        <w:r w:rsidR="00801225">
          <w:t xml:space="preserve"> a</w:t>
        </w:r>
      </w:ins>
      <w:r>
        <w:t xml:space="preserve"> validation set to choose the best hyperparameters. </w:t>
      </w:r>
      <w:del w:id="876" w:author="Diane Pulvino" w:date="2022-04-10T21:12:00Z">
        <w:r w:rsidDel="00801225">
          <w:delText xml:space="preserve">To show the advantages of our cross-temporal multimodal fusion, we </w:delText>
        </w:r>
      </w:del>
      <w:ins w:id="877" w:author="Diane Pulvino" w:date="2022-04-10T21:12:00Z">
        <w:r w:rsidR="00801225">
          <w:t xml:space="preserve">We compare our cross-temporal multimodal fusion strategy to three </w:t>
        </w:r>
      </w:ins>
      <w:del w:id="878" w:author="Diane Pulvino" w:date="2022-04-10T21:12:00Z">
        <w:r w:rsidDel="00801225">
          <w:delText xml:space="preserve">implement </w:delText>
        </w:r>
      </w:del>
      <w:r>
        <w:t xml:space="preserve">other </w:t>
      </w:r>
      <w:del w:id="879" w:author="Diane Pulvino" w:date="2022-04-10T21:12:00Z">
        <w:r w:rsidDel="00801225">
          <w:delText xml:space="preserve">three </w:delText>
        </w:r>
      </w:del>
      <w:r>
        <w:t>fusion strategies</w:t>
      </w:r>
      <w:del w:id="880" w:author="Diane Pulvino" w:date="2022-04-10T21:13:00Z">
        <w:r w:rsidDel="00801225">
          <w:delText xml:space="preserve"> for comparative analysis</w:delText>
        </w:r>
      </w:del>
      <w:r>
        <w:t>:</w:t>
      </w:r>
    </w:p>
    <w:p w14:paraId="75D5793D" w14:textId="4CCECC4B" w:rsidR="001C041B" w:rsidRDefault="005F34C0">
      <w:pPr>
        <w:numPr>
          <w:ilvl w:val="0"/>
          <w:numId w:val="3"/>
        </w:numPr>
      </w:pPr>
      <w:r>
        <w:rPr>
          <w:b/>
          <w:bCs/>
        </w:rPr>
        <w:lastRenderedPageBreak/>
        <w:t>Simple concatenation</w:t>
      </w:r>
      <w:r>
        <w:t xml:space="preserve"> This fusion module is stacked with 12 identical layers. Each layer consists of an </w:t>
      </w:r>
      <w:del w:id="881" w:author="Diane Pulvino" w:date="2022-04-11T08:00:00Z">
        <w:r w:rsidDel="00F857DD">
          <w:delText>8</w:delText>
        </w:r>
      </w:del>
      <w:ins w:id="882" w:author="Diane Pulvino" w:date="2022-04-11T08:00:00Z">
        <w:r w:rsidR="00F857DD">
          <w:t>eight</w:t>
        </w:r>
      </w:ins>
      <w:r>
        <w:t>-head self-attention, a feed-forward network, and the residual connection around every two sub</w:t>
      </w:r>
      <w:del w:id="883" w:author="Diane Pulvino" w:date="2022-04-10T21:13:00Z">
        <w:r w:rsidDel="00801225">
          <w:delText>-</w:delText>
        </w:r>
      </w:del>
      <w:r>
        <w:t>layers. The image, motion, and audio features are separately input</w:t>
      </w:r>
      <w:del w:id="884" w:author="Diane Pulvino" w:date="2022-04-11T08:00:00Z">
        <w:r w:rsidDel="00F857DD">
          <w:delText>ted</w:delText>
        </w:r>
      </w:del>
      <w:r>
        <w:t xml:space="preserve"> into three parallel fusion modules. Then the first outputs of these three modules are concatenated as the fused feature. This simple concatenation strategy uses the attention mechanism to focus on temporal relations within each modality</w:t>
      </w:r>
      <w:ins w:id="885" w:author="Diane Pulvino" w:date="2022-04-10T21:13:00Z">
        <w:r w:rsidR="00801225">
          <w:t>,</w:t>
        </w:r>
      </w:ins>
      <w:r>
        <w:t xml:space="preserve"> but </w:t>
      </w:r>
      <w:del w:id="886" w:author="Diane Pulvino" w:date="2022-04-10T21:13:00Z">
        <w:r w:rsidDel="00801225">
          <w:delText xml:space="preserve">discards </w:delText>
        </w:r>
      </w:del>
      <w:ins w:id="887" w:author="Diane Pulvino" w:date="2022-04-10T21:13:00Z">
        <w:r w:rsidR="00801225">
          <w:t xml:space="preserve">disregards </w:t>
        </w:r>
      </w:ins>
      <w:r>
        <w:t>the interactions between different modalities.</w:t>
      </w:r>
    </w:p>
    <w:p w14:paraId="19991578" w14:textId="6A4F1914" w:rsidR="001C041B" w:rsidRDefault="005F34C0">
      <w:pPr>
        <w:numPr>
          <w:ilvl w:val="0"/>
          <w:numId w:val="3"/>
        </w:numPr>
      </w:pPr>
      <w:r>
        <w:rPr>
          <w:b/>
          <w:bCs/>
        </w:rPr>
        <w:t>Divide attention</w:t>
      </w:r>
      <w:del w:id="888" w:author="Diane Pulvino" w:date="2022-04-10T21:13:00Z">
        <w:r w:rsidDel="00801225">
          <w:delText xml:space="preserve"> </w:delText>
        </w:r>
      </w:del>
      <w:r>
        <w:t xml:space="preserve"> This fusion module is formed by inserting an </w:t>
      </w:r>
      <w:del w:id="889" w:author="Diane Pulvino" w:date="2022-04-11T08:00:00Z">
        <w:r w:rsidDel="00F857DD">
          <w:delText>8</w:delText>
        </w:r>
      </w:del>
      <w:ins w:id="890" w:author="Diane Pulvino" w:date="2022-04-11T08:00:00Z">
        <w:r w:rsidR="00F857DD">
          <w:t>eight</w:t>
        </w:r>
      </w:ins>
      <w:r>
        <w:t>-head self-attention between the two sub</w:t>
      </w:r>
      <w:del w:id="891" w:author="Diane Pulvino" w:date="2022-04-10T21:13:00Z">
        <w:r w:rsidDel="00801225">
          <w:delText>-</w:delText>
        </w:r>
      </w:del>
      <w:r>
        <w:t>layers of the simple concatenation fusion module. First, the temporal features of each modality are input</w:t>
      </w:r>
      <w:del w:id="892" w:author="Diane Pulvino" w:date="2022-04-11T08:04:00Z">
        <w:r w:rsidDel="00B75900">
          <w:delText>ted</w:delText>
        </w:r>
      </w:del>
      <w:r>
        <w:t xml:space="preserve"> into the first self-attention</w:t>
      </w:r>
      <w:del w:id="893" w:author="Diane Pulvino" w:date="2022-04-10T21:14:00Z">
        <w:r w:rsidDel="00801225">
          <w:delText xml:space="preserve">, </w:delText>
        </w:r>
      </w:del>
      <w:ins w:id="894" w:author="Diane Pulvino" w:date="2022-04-10T21:14:00Z">
        <w:r w:rsidR="00801225">
          <w:t xml:space="preserve">. </w:t>
        </w:r>
      </w:ins>
      <w:del w:id="895" w:author="Diane Pulvino" w:date="2022-04-10T21:14:00Z">
        <w:r w:rsidDel="00801225">
          <w:delText xml:space="preserve">then </w:delText>
        </w:r>
      </w:del>
      <w:ins w:id="896" w:author="Diane Pulvino" w:date="2022-04-10T21:14:00Z">
        <w:r w:rsidR="00801225">
          <w:t xml:space="preserve">Then, </w:t>
        </w:r>
      </w:ins>
      <w:r>
        <w:t>the multimodal output features of each segment are input</w:t>
      </w:r>
      <w:del w:id="897" w:author="Diane Pulvino" w:date="2022-04-11T08:04:00Z">
        <w:r w:rsidDel="00B75900">
          <w:delText>ted</w:delText>
        </w:r>
      </w:del>
      <w:r>
        <w:t xml:space="preserve"> into the second self-attention. Thus the temporal relations and cross-modal dependencies are separately</w:t>
      </w:r>
      <w:ins w:id="898" w:author="Diane Pulvino" w:date="2022-04-10T21:14:00Z">
        <w:r w:rsidR="00801225">
          <w:t xml:space="preserve"> and consecutively</w:t>
        </w:r>
      </w:ins>
      <w:r>
        <w:t xml:space="preserve"> captured</w:t>
      </w:r>
      <w:del w:id="899" w:author="Diane Pulvino" w:date="2022-04-10T21:14:00Z">
        <w:r w:rsidDel="00801225">
          <w:delText xml:space="preserve"> one after the other</w:delText>
        </w:r>
      </w:del>
      <w:r>
        <w:t>.</w:t>
      </w:r>
    </w:p>
    <w:p w14:paraId="20D95D42" w14:textId="5055DF6F" w:rsidR="001C041B" w:rsidRDefault="005F34C0">
      <w:pPr>
        <w:numPr>
          <w:ilvl w:val="0"/>
          <w:numId w:val="3"/>
        </w:numPr>
      </w:pPr>
      <w:r>
        <w:rPr>
          <w:b/>
          <w:bCs/>
        </w:rPr>
        <w:t>Joint attention</w:t>
      </w:r>
      <w:r>
        <w:t xml:space="preserve">  This fusion module is the same as the simple concatenation fusion module. First, all temporal features of the three modalities are concatenated as a joint sequence. Then</w:t>
      </w:r>
      <w:del w:id="900" w:author="Diane Pulvino" w:date="2022-04-11T08:04:00Z">
        <w:r w:rsidDel="00B75900">
          <w:delText>,</w:delText>
        </w:r>
      </w:del>
      <w:r>
        <w:t xml:space="preserve"> the joint sequence is input</w:t>
      </w:r>
      <w:del w:id="901" w:author="Diane Pulvino" w:date="2022-04-11T08:04:00Z">
        <w:r w:rsidDel="00B75900">
          <w:delText>ted</w:delText>
        </w:r>
      </w:del>
      <w:r>
        <w:t xml:space="preserve"> into the fusion module for full pairwise attention between segments and modalities. This fusion strategy mixes up the temporal </w:t>
      </w:r>
      <w:del w:id="902" w:author="Diane Pulvino" w:date="2022-04-10T21:14:00Z">
        <w:r w:rsidDel="00801225">
          <w:delText xml:space="preserve">relations </w:delText>
        </w:r>
      </w:del>
      <w:r>
        <w:t>and cross-modal relations.</w:t>
      </w:r>
    </w:p>
    <w:p w14:paraId="4DDB7D73" w14:textId="42BD5FD3" w:rsidR="001C041B" w:rsidRDefault="005F34C0">
      <w:pPr>
        <w:pStyle w:val="FirstParagraph"/>
      </w:pPr>
      <w:r>
        <w:rPr>
          <w:b/>
          <w:bCs/>
        </w:rPr>
        <w:t>TSC-</w:t>
      </w:r>
      <w:del w:id="903" w:author="Diane Pulvino" w:date="2022-04-10T21:14:00Z">
        <w:r w:rsidDel="00801225">
          <w:rPr>
            <w:b/>
            <w:bCs/>
          </w:rPr>
          <w:delText xml:space="preserve">based </w:delText>
        </w:r>
      </w:del>
      <w:ins w:id="904" w:author="Diane Pulvino" w:date="2022-04-10T21:14:00Z">
        <w:r w:rsidR="00801225">
          <w:rPr>
            <w:b/>
            <w:bCs/>
          </w:rPr>
          <w:t xml:space="preserve">Based </w:t>
        </w:r>
      </w:ins>
      <w:r>
        <w:rPr>
          <w:b/>
          <w:bCs/>
        </w:rPr>
        <w:t>Pre-</w:t>
      </w:r>
      <w:del w:id="905" w:author="Diane Pulvino" w:date="2022-04-10T21:14:00Z">
        <w:r w:rsidDel="00801225">
          <w:rPr>
            <w:b/>
            <w:bCs/>
          </w:rPr>
          <w:delText>training</w:delText>
        </w:r>
        <w:r w:rsidDel="00801225">
          <w:delText xml:space="preserve"> </w:delText>
        </w:r>
      </w:del>
      <w:ins w:id="906" w:author="Diane Pulvino" w:date="2022-04-10T21:14:00Z">
        <w:r w:rsidR="00801225">
          <w:rPr>
            <w:b/>
            <w:bCs/>
          </w:rPr>
          <w:t>Training</w:t>
        </w:r>
        <w:r w:rsidR="00801225">
          <w:t xml:space="preserve"> </w:t>
        </w:r>
      </w:ins>
      <w:del w:id="907" w:author="Diane Pulvino" w:date="2022-04-10T21:15:00Z">
        <w:r w:rsidDel="00801225">
          <w:delText>We first</w:delText>
        </w:r>
      </w:del>
      <w:ins w:id="908" w:author="Diane Pulvino" w:date="2022-04-10T21:15:00Z">
        <w:r w:rsidR="00801225">
          <w:t>The TSCs are filtered</w:t>
        </w:r>
      </w:ins>
      <w:r>
        <w:t xml:space="preserve"> </w:t>
      </w:r>
      <w:del w:id="909" w:author="Diane Pulvino" w:date="2022-04-10T21:15:00Z">
        <w:r w:rsidDel="00801225">
          <w:delText xml:space="preserve">use </w:delText>
        </w:r>
      </w:del>
      <w:ins w:id="910" w:author="Diane Pulvino" w:date="2022-04-10T21:15:00Z">
        <w:r w:rsidR="00801225">
          <w:t xml:space="preserve">using </w:t>
        </w:r>
      </w:ins>
      <w:r>
        <w:t>the Chinese emotion dictionary</w:t>
      </w:r>
      <w:del w:id="911" w:author="Diane Pulvino" w:date="2022-04-10T21:14:00Z">
        <w:r w:rsidDel="00801225">
          <w:delText xml:space="preserve"> </w:delText>
        </w:r>
      </w:del>
      <w:r>
        <w:t xml:space="preserve"> labeled with seven emotions</w:t>
      </w:r>
      <w:del w:id="912" w:author="Diane Pulvino" w:date="2022-04-10T21:15:00Z">
        <w:r w:rsidDel="00801225">
          <w:delText xml:space="preserve"> to filter the TSCs</w:delText>
        </w:r>
      </w:del>
      <w:r>
        <w:t xml:space="preserve">. The dictionary contains 27,466 words, and </w:t>
      </w:r>
      <w:del w:id="913" w:author="Diane Pulvino" w:date="2022-04-10T21:15:00Z">
        <w:r w:rsidDel="00801225">
          <w:delText xml:space="preserve">we </w:delText>
        </w:r>
      </w:del>
      <w:r>
        <w:t>only</w:t>
      </w:r>
      <w:ins w:id="914" w:author="Diane Pulvino" w:date="2022-04-10T21:15:00Z">
        <w:r w:rsidR="00801225">
          <w:t xml:space="preserve"> TSCs containing one or more of these words are</w:t>
        </w:r>
      </w:ins>
      <w:r>
        <w:t xml:space="preserve"> reserve</w:t>
      </w:r>
      <w:ins w:id="915" w:author="Diane Pulvino" w:date="2022-04-10T21:15:00Z">
        <w:r w:rsidR="00801225">
          <w:t>d</w:t>
        </w:r>
      </w:ins>
      <w:del w:id="916" w:author="Diane Pulvino" w:date="2022-04-10T21:15:00Z">
        <w:r w:rsidDel="00801225">
          <w:delText xml:space="preserve"> the TSCs containing these words</w:delText>
        </w:r>
      </w:del>
      <w:r>
        <w:t xml:space="preserve">. </w:t>
      </w:r>
      <w:del w:id="917" w:author="Diane Pulvino" w:date="2022-04-10T21:15:00Z">
        <w:r w:rsidDel="00801225">
          <w:delText>After r</w:delText>
        </w:r>
      </w:del>
      <w:ins w:id="918" w:author="Diane Pulvino" w:date="2022-04-10T21:15:00Z">
        <w:r w:rsidR="00801225">
          <w:t>R</w:t>
        </w:r>
      </w:ins>
      <w:r>
        <w:t xml:space="preserve">emoving the repeated </w:t>
      </w:r>
      <w:commentRangeStart w:id="919"/>
      <w:r>
        <w:t>TSCs per second</w:t>
      </w:r>
      <w:commentRangeEnd w:id="919"/>
      <w:r w:rsidR="00801225">
        <w:rPr>
          <w:rStyle w:val="CommentReference"/>
        </w:rPr>
        <w:commentReference w:id="919"/>
      </w:r>
      <w:del w:id="920" w:author="Diane Pulvino" w:date="2022-04-10T21:16:00Z">
        <w:r w:rsidDel="00801225">
          <w:delText>, we end up with</w:delText>
        </w:r>
      </w:del>
      <w:ins w:id="921" w:author="Diane Pulvino" w:date="2022-04-10T21:16:00Z">
        <w:r w:rsidR="00801225">
          <w:t xml:space="preserve"> yields</w:t>
        </w:r>
      </w:ins>
      <w:r>
        <w:t xml:space="preserve"> 891,400 TSCs for video-TSC pre-training. Each TSC is tokenized by </w:t>
      </w:r>
      <w:ins w:id="922" w:author="Diane Pulvino" w:date="2022-04-10T21:16:00Z">
        <w:r w:rsidR="00801225">
          <w:t xml:space="preserve">the </w:t>
        </w:r>
      </w:ins>
      <w:r>
        <w:t>Chinese tool Jieba</w:t>
      </w:r>
      <w:r>
        <w:rPr>
          <w:rStyle w:val="FootnoteReference"/>
        </w:rPr>
        <w:footnoteReference w:id="2"/>
      </w:r>
      <w:r>
        <w:t>. In the pre-training phase, we randomly divide</w:t>
      </w:r>
      <w:ins w:id="923" w:author="Diane Pulvino" w:date="2022-04-10T21:16:00Z">
        <w:r w:rsidR="00801225">
          <w:t xml:space="preserve"> the</w:t>
        </w:r>
      </w:ins>
      <w:r>
        <w:t xml:space="preserve"> video-TSC data</w:t>
      </w:r>
      <w:ins w:id="924" w:author="Diane Pulvino" w:date="2022-04-10T21:16:00Z">
        <w:r w:rsidR="00801225">
          <w:t xml:space="preserve"> </w:t>
        </w:r>
      </w:ins>
      <w:r>
        <w:t xml:space="preserve">set into </w:t>
      </w:r>
      <w:del w:id="925" w:author="Diane Pulvino" w:date="2022-04-11T08:05:00Z">
        <w:r w:rsidDel="00B75900">
          <w:delText xml:space="preserve">the </w:delText>
        </w:r>
      </w:del>
      <w:r>
        <w:t xml:space="preserve">training </w:t>
      </w:r>
      <w:del w:id="926" w:author="Diane Pulvino" w:date="2022-04-11T08:05:00Z">
        <w:r w:rsidDel="00B75900">
          <w:delText xml:space="preserve">set </w:delText>
        </w:r>
      </w:del>
      <w:r>
        <w:t>and testing set</w:t>
      </w:r>
      <w:ins w:id="927" w:author="Diane Pulvino" w:date="2022-04-11T08:05:00Z">
        <w:r w:rsidR="00B75900">
          <w:t>s</w:t>
        </w:r>
      </w:ins>
      <w:r>
        <w:t xml:space="preserve"> at a ratio of 4:1. </w:t>
      </w:r>
      <w:ins w:id="928" w:author="Diane Pulvino" w:date="2022-04-10T21:16:00Z">
        <w:r w:rsidR="00801225">
          <w:t xml:space="preserve">An </w:t>
        </w:r>
      </w:ins>
      <w:r>
        <w:t>Adam optimizer is used and the total training epoch is 200</w:t>
      </w:r>
      <w:del w:id="929" w:author="Diane Pulvino" w:date="2022-04-10T21:16:00Z">
        <w:r w:rsidDel="00801225">
          <w:delText xml:space="preserve">, </w:delText>
        </w:r>
      </w:del>
      <w:ins w:id="930" w:author="Diane Pulvino" w:date="2022-04-10T21:16:00Z">
        <w:r w:rsidR="00801225">
          <w:t xml:space="preserve">; </w:t>
        </w:r>
      </w:ins>
      <w:r>
        <w:t>the initial learning rate is 0.001, and it decays by 0.1 every 50 epochs.</w:t>
      </w:r>
    </w:p>
    <w:p w14:paraId="786881C3" w14:textId="77777777" w:rsidR="001C041B" w:rsidRDefault="005F34C0">
      <w:pPr>
        <w:pStyle w:val="Heading2"/>
      </w:pPr>
      <w:bookmarkStart w:id="931" w:name="ablation-study"/>
      <w:bookmarkEnd w:id="792"/>
      <w:r>
        <w:t>Ablation Study</w:t>
      </w:r>
    </w:p>
    <w:p w14:paraId="5C46FFA3" w14:textId="3F5F6C0D" w:rsidR="001C041B" w:rsidRDefault="005F34C0">
      <w:pPr>
        <w:pStyle w:val="FirstParagraph"/>
      </w:pPr>
      <w:r>
        <w:rPr>
          <w:b/>
          <w:bCs/>
        </w:rPr>
        <w:t>Different Combinations of Modalities</w:t>
      </w:r>
      <w:r>
        <w:t xml:space="preserve"> We perform an ablation study </w:t>
      </w:r>
      <w:del w:id="932" w:author="Diane Pulvino" w:date="2022-04-10T21:16:00Z">
        <w:r w:rsidDel="00801225">
          <w:delText xml:space="preserve">about </w:delText>
        </w:r>
      </w:del>
      <w:ins w:id="933" w:author="Diane Pulvino" w:date="2022-04-10T21:16:00Z">
        <w:r w:rsidR="00801225">
          <w:t xml:space="preserve">featuring </w:t>
        </w:r>
      </w:ins>
      <w:r>
        <w:t>different combination</w:t>
      </w:r>
      <w:ins w:id="934" w:author="Diane Pulvino" w:date="2022-04-10T21:16:00Z">
        <w:r w:rsidR="00801225">
          <w:t>s</w:t>
        </w:r>
      </w:ins>
      <w:r>
        <w:t xml:space="preserve"> of the </w:t>
      </w:r>
      <w:commentRangeStart w:id="935"/>
      <w:r>
        <w:t>modal</w:t>
      </w:r>
      <w:commentRangeEnd w:id="935"/>
      <w:r w:rsidR="00801225">
        <w:rPr>
          <w:rStyle w:val="CommentReference"/>
        </w:rPr>
        <w:commentReference w:id="935"/>
      </w:r>
      <w:r>
        <w:t xml:space="preserve"> features to show the necessity </w:t>
      </w:r>
      <w:del w:id="936" w:author="Diane Pulvino" w:date="2022-04-10T21:17:00Z">
        <w:r w:rsidDel="00801225">
          <w:delText xml:space="preserve">for </w:delText>
        </w:r>
      </w:del>
      <w:ins w:id="937" w:author="Diane Pulvino" w:date="2022-04-10T21:17:00Z">
        <w:r w:rsidR="00801225">
          <w:t xml:space="preserve">of </w:t>
        </w:r>
      </w:ins>
      <w:r>
        <w:t>each</w:t>
      </w:r>
      <w:del w:id="938" w:author="Diane Pulvino" w:date="2022-04-10T21:17:00Z">
        <w:r w:rsidDel="00801225">
          <w:delText xml:space="preserve"> modality</w:delText>
        </w:r>
      </w:del>
      <w:r>
        <w:t xml:space="preserve">. Table </w:t>
      </w:r>
      <w:hyperlink w:anchor="tab:Comparison2">
        <w:r>
          <w:rPr>
            <w:rStyle w:val="Hyperlink"/>
          </w:rPr>
          <w:t>1</w:t>
        </w:r>
      </w:hyperlink>
      <w:r>
        <w:t xml:space="preserve"> shows the video emotion recognition accuracy of different combinations of modalities. </w:t>
      </w:r>
      <w:del w:id="939" w:author="Diane Pulvino" w:date="2022-04-10T21:17:00Z">
        <w:r w:rsidDel="00801225">
          <w:delText>From the table, we can have the following observations</w:delText>
        </w:r>
      </w:del>
      <w:ins w:id="940" w:author="Diane Pulvino" w:date="2022-04-11T08:06:00Z">
        <w:r w:rsidR="00B75900">
          <w:t>C</w:t>
        </w:r>
      </w:ins>
      <w:del w:id="941" w:author="Diane Pulvino" w:date="2022-04-11T08:06:00Z">
        <w:r w:rsidDel="00B75900">
          <w:delText>. First, c</w:delText>
        </w:r>
      </w:del>
      <w:r>
        <w:t xml:space="preserve">ombining three modalities achieves the best performance of 56.04% and 60.64% on VE-8 and YF-6. </w:t>
      </w:r>
      <w:del w:id="942" w:author="Diane Pulvino" w:date="2022-04-11T08:06:00Z">
        <w:r w:rsidDel="00B75900">
          <w:delText>Second, t</w:delText>
        </w:r>
      </w:del>
      <w:ins w:id="943" w:author="Diane Pulvino" w:date="2022-04-11T08:06:00Z">
        <w:r w:rsidR="00B75900">
          <w:t>T</w:t>
        </w:r>
      </w:ins>
      <w:r>
        <w:t xml:space="preserve">he </w:t>
      </w:r>
      <w:del w:id="944" w:author="Diane Pulvino" w:date="2022-04-10T21:17:00Z">
        <w:r w:rsidDel="00801225">
          <w:delText xml:space="preserve">minimal </w:delText>
        </w:r>
      </w:del>
      <w:ins w:id="945" w:author="Diane Pulvino" w:date="2022-04-10T21:17:00Z">
        <w:r w:rsidR="00801225">
          <w:t xml:space="preserve">smallest </w:t>
        </w:r>
      </w:ins>
      <w:r>
        <w:t xml:space="preserve">gap between </w:t>
      </w:r>
      <w:del w:id="946" w:author="Diane Pulvino" w:date="2022-04-10T21:17:00Z">
        <w:r w:rsidDel="00801225">
          <w:delText xml:space="preserve">combining </w:delText>
        </w:r>
      </w:del>
      <w:ins w:id="947" w:author="Diane Pulvino" w:date="2022-04-10T21:17:00Z">
        <w:r w:rsidR="00801225">
          <w:t xml:space="preserve">all </w:t>
        </w:r>
      </w:ins>
      <w:r>
        <w:t>three modalities</w:t>
      </w:r>
      <w:ins w:id="948" w:author="Diane Pulvino" w:date="2022-04-10T21:17:00Z">
        <w:r w:rsidR="00801225">
          <w:t xml:space="preserve"> combined</w:t>
        </w:r>
      </w:ins>
      <w:r>
        <w:t xml:space="preserve"> and the other combinations is 3.02% and 1.47%. These results verify that all three modalities contribute to the performance of the model, </w:t>
      </w:r>
      <w:del w:id="949" w:author="Diane Pulvino" w:date="2022-04-10T21:18:00Z">
        <w:r w:rsidDel="00801225">
          <w:delText>thus it is</w:delText>
        </w:r>
      </w:del>
      <w:ins w:id="950" w:author="Diane Pulvino" w:date="2022-04-10T21:18:00Z">
        <w:r w:rsidR="00801225">
          <w:t>and each is</w:t>
        </w:r>
      </w:ins>
      <w:r>
        <w:t xml:space="preserve"> essential to design an effective multimodal fusion module.</w:t>
      </w:r>
    </w:p>
    <w:p w14:paraId="2AC9FC57" w14:textId="793E8308" w:rsidR="001C041B" w:rsidRDefault="005F34C0">
      <w:pPr>
        <w:pStyle w:val="BodyText"/>
      </w:pPr>
      <w:r>
        <w:rPr>
          <w:b/>
          <w:bCs/>
        </w:rPr>
        <w:t>Different Multimodal Fusion Design</w:t>
      </w:r>
      <w:r>
        <w:t xml:space="preserve"> To validate the effectiveness of the proposed cross-temporal multimodal (CTM) fusion module, we perform an ablation study on </w:t>
      </w:r>
      <w:r>
        <w:lastRenderedPageBreak/>
        <w:t xml:space="preserve">different multimodal fusion designs. Specifically, </w:t>
      </w:r>
      <w:del w:id="951" w:author="Diane Pulvino" w:date="2022-04-10T21:20:00Z">
        <w:r w:rsidDel="0048416B">
          <w:delText xml:space="preserve">we set </w:delText>
        </w:r>
      </w:del>
      <w:r>
        <w:t xml:space="preserve">the fusion strategies mentioned in Sec. </w:t>
      </w:r>
      <w:hyperlink w:anchor="other">
        <w:r>
          <w:rPr>
            <w:rStyle w:val="Hyperlink"/>
          </w:rPr>
          <w:t>[other]</w:t>
        </w:r>
      </w:hyperlink>
      <w:r>
        <w:t xml:space="preserve"> </w:t>
      </w:r>
      <w:ins w:id="952" w:author="Diane Pulvino" w:date="2022-04-10T21:20:00Z">
        <w:r w:rsidR="0048416B">
          <w:t xml:space="preserve">are set </w:t>
        </w:r>
      </w:ins>
      <w:r>
        <w:t>as the baselines and compare</w:t>
      </w:r>
      <w:ins w:id="953" w:author="Diane Pulvino" w:date="2022-04-10T21:20:00Z">
        <w:r w:rsidR="0048416B">
          <w:t>d to</w:t>
        </w:r>
      </w:ins>
      <w:r>
        <w:t xml:space="preserve"> </w:t>
      </w:r>
      <w:del w:id="954" w:author="Diane Pulvino" w:date="2022-04-10T21:20:00Z">
        <w:r w:rsidDel="0048416B">
          <w:delText xml:space="preserve">our </w:delText>
        </w:r>
      </w:del>
      <w:ins w:id="955" w:author="Diane Pulvino" w:date="2022-04-10T21:20:00Z">
        <w:r w:rsidR="0048416B">
          <w:t xml:space="preserve">the </w:t>
        </w:r>
      </w:ins>
      <w:del w:id="956" w:author="Diane Pulvino" w:date="2022-04-10T21:22:00Z">
        <w:r w:rsidDel="0048416B">
          <w:delText xml:space="preserve">CMF </w:delText>
        </w:r>
      </w:del>
      <w:ins w:id="957" w:author="Diane Pulvino" w:date="2022-04-10T21:22:00Z">
        <w:r w:rsidR="0048416B">
          <w:t xml:space="preserve">CTM </w:t>
        </w:r>
      </w:ins>
      <w:r>
        <w:t>module</w:t>
      </w:r>
      <w:del w:id="958" w:author="Diane Pulvino" w:date="2022-04-10T21:22:00Z">
        <w:r w:rsidDel="0048416B">
          <w:delText xml:space="preserve"> with these baselines</w:delText>
        </w:r>
      </w:del>
      <w:r>
        <w:t xml:space="preserve"> on VE-8 and YF-6 data</w:t>
      </w:r>
      <w:ins w:id="959" w:author="Diane Pulvino" w:date="2022-04-10T21:22:00Z">
        <w:r w:rsidR="0048416B">
          <w:t xml:space="preserve"> </w:t>
        </w:r>
      </w:ins>
      <w:r>
        <w:t xml:space="preserve">sets. Results are shown in the upper part of Table </w:t>
      </w:r>
      <w:hyperlink w:anchor="tab:Comparison1">
        <w:r>
          <w:rPr>
            <w:rStyle w:val="Hyperlink"/>
          </w:rPr>
          <w:t>2</w:t>
        </w:r>
      </w:hyperlink>
      <w:r>
        <w:t>.</w:t>
      </w:r>
    </w:p>
    <w:p w14:paraId="21E24D34" w14:textId="4AC0FAC6" w:rsidR="001C041B" w:rsidRDefault="005F34C0">
      <w:pPr>
        <w:pStyle w:val="BodyText"/>
      </w:pPr>
      <w:r>
        <w:t xml:space="preserve">From the </w:t>
      </w:r>
      <w:del w:id="960" w:author="Diane Pulvino" w:date="2022-04-10T21:22:00Z">
        <w:r w:rsidDel="0048416B">
          <w:delText>Table</w:delText>
        </w:r>
      </w:del>
      <w:ins w:id="961" w:author="Diane Pulvino" w:date="2022-04-10T21:22:00Z">
        <w:r w:rsidR="0048416B">
          <w:t>table</w:t>
        </w:r>
      </w:ins>
      <w:r>
        <w:t xml:space="preserve">, we </w:t>
      </w:r>
      <w:del w:id="962" w:author="Diane Pulvino" w:date="2022-04-10T21:22:00Z">
        <w:r w:rsidDel="0048416B">
          <w:delText xml:space="preserve">have </w:delText>
        </w:r>
      </w:del>
      <w:ins w:id="963" w:author="Diane Pulvino" w:date="2022-04-10T21:22:00Z">
        <w:r w:rsidR="0048416B">
          <w:t xml:space="preserve">can make </w:t>
        </w:r>
      </w:ins>
      <w:r>
        <w:t>two major observations. First, our CTM fusion module achieves the highest emotion classification accuracy on both VE-8 and YF-6. It outperforms the simple concatenation and divide attention fusion modules by a large margin. This is because these modules ignore the temporal dependencies between different modalities. Second</w:t>
      </w:r>
      <w:ins w:id="964" w:author="Diane Pulvino" w:date="2022-04-10T21:22:00Z">
        <w:r w:rsidR="0048416B">
          <w:t>ly</w:t>
        </w:r>
      </w:ins>
      <w:r>
        <w:t xml:space="preserve">, by capturing all relations between video segments and modalities, </w:t>
      </w:r>
      <w:del w:id="965" w:author="Diane Pulvino" w:date="2022-04-11T08:07:00Z">
        <w:r w:rsidDel="00B75900">
          <w:delText xml:space="preserve">the </w:delText>
        </w:r>
      </w:del>
      <w:r>
        <w:t>joint attention fusion a</w:t>
      </w:r>
      <w:del w:id="966" w:author="Diane Pulvino" w:date="2022-04-10T21:23:00Z">
        <w:r w:rsidDel="0048416B">
          <w:delText>lso gets considerable</w:delText>
        </w:r>
      </w:del>
      <w:ins w:id="967" w:author="Diane Pulvino" w:date="2022-04-10T21:23:00Z">
        <w:r w:rsidR="0048416B">
          <w:t>chieves admirable</w:t>
        </w:r>
      </w:ins>
      <w:r>
        <w:t xml:space="preserve"> performance</w:t>
      </w:r>
      <w:ins w:id="968" w:author="Diane Pulvino" w:date="2022-04-10T21:23:00Z">
        <w:r w:rsidR="0048416B">
          <w:t xml:space="preserve"> as well</w:t>
        </w:r>
      </w:ins>
      <w:r>
        <w:t xml:space="preserve">. However, our CTM fusion module still has a 1.92% and 0.36% advantage over </w:t>
      </w:r>
      <w:del w:id="969" w:author="Diane Pulvino" w:date="2022-04-10T21:23:00Z">
        <w:r w:rsidDel="0048416B">
          <w:delText>the joint attention fusion</w:delText>
        </w:r>
      </w:del>
      <w:ins w:id="970" w:author="Diane Pulvino" w:date="2022-04-10T21:23:00Z">
        <w:r w:rsidR="0048416B">
          <w:t>it</w:t>
        </w:r>
      </w:ins>
      <w:r>
        <w:t xml:space="preserve">. </w:t>
      </w:r>
      <w:del w:id="971" w:author="Diane Pulvino" w:date="2022-04-10T21:23:00Z">
        <w:r w:rsidDel="0048416B">
          <w:delText xml:space="preserve">The </w:delText>
        </w:r>
      </w:del>
      <w:ins w:id="972" w:author="Diane Pulvino" w:date="2022-04-10T21:23:00Z">
        <w:r w:rsidR="0048416B">
          <w:t>This is likely because</w:t>
        </w:r>
      </w:ins>
      <w:del w:id="973" w:author="Diane Pulvino" w:date="2022-04-10T21:23:00Z">
        <w:r w:rsidDel="0048416B">
          <w:delText>reason is probably that</w:delText>
        </w:r>
      </w:del>
      <w:r>
        <w:t xml:space="preserve"> the joint attention fusion</w:t>
      </w:r>
      <w:ins w:id="974" w:author="Diane Pulvino" w:date="2022-04-10T21:23:00Z">
        <w:r w:rsidR="0048416B">
          <w:t xml:space="preserve"> module</w:t>
        </w:r>
      </w:ins>
      <w:r>
        <w:t xml:space="preserve"> employs the full pairwise attention on all temporal and modal feature</w:t>
      </w:r>
      <w:ins w:id="975" w:author="Diane Pulvino" w:date="2022-04-10T21:23:00Z">
        <w:r w:rsidR="0048416B">
          <w:t>s</w:t>
        </w:r>
      </w:ins>
      <w:r>
        <w:t>, and the redundancy of visual and audio information weaken</w:t>
      </w:r>
      <w:ins w:id="976" w:author="Diane Pulvino" w:date="2022-04-10T21:24:00Z">
        <w:r w:rsidR="0048416B">
          <w:t>s</w:t>
        </w:r>
      </w:ins>
      <w:r>
        <w:t xml:space="preserve"> its capability.</w:t>
      </w:r>
    </w:p>
    <w:p w14:paraId="01B89531" w14:textId="77777777" w:rsidR="001C041B" w:rsidRDefault="005F34C0">
      <w:pPr>
        <w:pStyle w:val="BodyText"/>
      </w:pPr>
      <w:r>
        <w:t>[tab:Comparison2]</w:t>
      </w:r>
    </w:p>
    <w:p w14:paraId="21402F5A" w14:textId="77777777" w:rsidR="001C041B" w:rsidRDefault="005F34C0">
      <w:pPr>
        <w:pStyle w:val="TableCaption"/>
      </w:pPr>
      <w:bookmarkStart w:id="977" w:name="tab:Comparison2"/>
      <w:r>
        <w:t>Video Emotion Recognition Accuracy (%) with Different Modalities</w:t>
      </w:r>
    </w:p>
    <w:bookmarkEnd w:id="977"/>
    <w:p w14:paraId="36654C2A" w14:textId="77777777" w:rsidR="008800B2" w:rsidRDefault="008800B2">
      <w:pPr>
        <w:pStyle w:val="BodyText"/>
      </w:pPr>
      <w:r>
        <w:rPr>
          <w:noProof/>
        </w:rPr>
        <w:drawing>
          <wp:inline distT="0" distB="0" distL="0" distR="0" wp14:anchorId="06D17ADC" wp14:editId="2D6305B7">
            <wp:extent cx="3074180" cy="14353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0525" cy="1461636"/>
                    </a:xfrm>
                    <a:prstGeom prst="rect">
                      <a:avLst/>
                    </a:prstGeom>
                  </pic:spPr>
                </pic:pic>
              </a:graphicData>
            </a:graphic>
          </wp:inline>
        </w:drawing>
      </w:r>
      <w:r>
        <w:t xml:space="preserve"> </w:t>
      </w:r>
    </w:p>
    <w:p w14:paraId="6727C823" w14:textId="77777777" w:rsidR="001C041B" w:rsidRDefault="005F34C0">
      <w:pPr>
        <w:pStyle w:val="BodyText"/>
      </w:pPr>
      <w:r>
        <w:t>[tab:Comparison1]</w:t>
      </w:r>
    </w:p>
    <w:p w14:paraId="7C35E198" w14:textId="29DDC3F7" w:rsidR="008800B2" w:rsidRDefault="005F34C0">
      <w:pPr>
        <w:pStyle w:val="TableCaption"/>
      </w:pPr>
      <w:bookmarkStart w:id="978" w:name="tab:Comparison1"/>
      <w:r>
        <w:t>Video Emotion Recognition Accuracy (%) with Different Multimodal Fusion Module</w:t>
      </w:r>
      <w:ins w:id="979" w:author="Diane Pulvino" w:date="2022-04-10T21:24:00Z">
        <w:r w:rsidR="0048416B">
          <w:t>s</w:t>
        </w:r>
      </w:ins>
    </w:p>
    <w:p w14:paraId="3A1C803A" w14:textId="77777777" w:rsidR="008800B2" w:rsidRDefault="008800B2">
      <w:pPr>
        <w:pStyle w:val="TableCaption"/>
      </w:pPr>
      <w:r>
        <w:rPr>
          <w:noProof/>
        </w:rPr>
        <w:drawing>
          <wp:inline distT="0" distB="0" distL="0" distR="0" wp14:anchorId="4ADF155F" wp14:editId="6B43B9D2">
            <wp:extent cx="2832958" cy="12177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9908" cy="1237961"/>
                    </a:xfrm>
                    <a:prstGeom prst="rect">
                      <a:avLst/>
                    </a:prstGeom>
                  </pic:spPr>
                </pic:pic>
              </a:graphicData>
            </a:graphic>
          </wp:inline>
        </w:drawing>
      </w:r>
    </w:p>
    <w:bookmarkEnd w:id="978"/>
    <w:p w14:paraId="726FFC38" w14:textId="77777777" w:rsidR="008800B2" w:rsidRDefault="008800B2">
      <w:pPr>
        <w:pStyle w:val="BodyText"/>
        <w:rPr>
          <w:b/>
          <w:bCs/>
        </w:rPr>
      </w:pPr>
    </w:p>
    <w:p w14:paraId="4D2BF7AA" w14:textId="686165C7" w:rsidR="001C041B" w:rsidRDefault="005F34C0">
      <w:pPr>
        <w:pStyle w:val="BodyText"/>
      </w:pPr>
      <w:r>
        <w:rPr>
          <w:b/>
          <w:bCs/>
        </w:rPr>
        <w:t>Inner</w:t>
      </w:r>
      <w:ins w:id="980" w:author="Diane Pulvino" w:date="2022-04-10T21:24:00Z">
        <w:r w:rsidR="0048416B">
          <w:rPr>
            <w:b/>
            <w:bCs/>
          </w:rPr>
          <w:t>-</w:t>
        </w:r>
      </w:ins>
      <w:r>
        <w:rPr>
          <w:b/>
          <w:bCs/>
        </w:rPr>
        <w:t xml:space="preserve"> and Cross</w:t>
      </w:r>
      <w:ins w:id="981" w:author="Diane Pulvino" w:date="2022-04-10T21:24:00Z">
        <w:r w:rsidR="0048416B">
          <w:rPr>
            <w:b/>
            <w:bCs/>
          </w:rPr>
          <w:t>-</w:t>
        </w:r>
      </w:ins>
      <w:del w:id="982" w:author="Diane Pulvino" w:date="2022-04-10T21:24:00Z">
        <w:r w:rsidDel="0048416B">
          <w:rPr>
            <w:b/>
            <w:bCs/>
          </w:rPr>
          <w:delText xml:space="preserve"> </w:delText>
        </w:r>
      </w:del>
      <w:r>
        <w:rPr>
          <w:b/>
          <w:bCs/>
        </w:rPr>
        <w:t>Modal Attention</w:t>
      </w:r>
      <w:r>
        <w:t xml:space="preserve"> Ablation experiments are carried out on the VE-8 and YF-6 data</w:t>
      </w:r>
      <w:ins w:id="983" w:author="Diane Pulvino" w:date="2022-04-10T21:24:00Z">
        <w:r w:rsidR="0048416B">
          <w:t xml:space="preserve"> </w:t>
        </w:r>
      </w:ins>
      <w:r>
        <w:t xml:space="preserve">sets to analyze the contributions of different attentions of our fusion module. The lower part of Table </w:t>
      </w:r>
      <w:hyperlink w:anchor="tab:Comparison1">
        <w:r>
          <w:rPr>
            <w:rStyle w:val="Hyperlink"/>
          </w:rPr>
          <w:t>2</w:t>
        </w:r>
      </w:hyperlink>
      <w:r>
        <w:t xml:space="preserve"> shows the results of </w:t>
      </w:r>
      <w:del w:id="984" w:author="Diane Pulvino" w:date="2022-04-10T21:24:00Z">
        <w:r w:rsidDel="0048416B">
          <w:delText xml:space="preserve">only </w:delText>
        </w:r>
      </w:del>
      <w:r>
        <w:t>inner-modal attention</w:t>
      </w:r>
      <w:ins w:id="985" w:author="Diane Pulvino" w:date="2022-04-10T21:24:00Z">
        <w:r w:rsidR="0048416B">
          <w:t xml:space="preserve"> only</w:t>
        </w:r>
      </w:ins>
      <w:r>
        <w:t xml:space="preserve">, </w:t>
      </w:r>
      <w:del w:id="986" w:author="Diane Pulvino" w:date="2022-04-10T21:25:00Z">
        <w:r w:rsidDel="0048416B">
          <w:delText xml:space="preserve">only </w:delText>
        </w:r>
      </w:del>
      <w:r>
        <w:t>cross-modal attention</w:t>
      </w:r>
      <w:ins w:id="987" w:author="Diane Pulvino" w:date="2022-04-10T21:25:00Z">
        <w:r w:rsidR="0048416B">
          <w:t xml:space="preserve"> only</w:t>
        </w:r>
      </w:ins>
      <w:r>
        <w:t xml:space="preserve">, and the combination of these attentions. The inner-modal attention </w:t>
      </w:r>
      <w:ins w:id="988" w:author="Diane Pulvino" w:date="2022-04-11T08:07:00Z">
        <w:r w:rsidR="00B75900">
          <w:t xml:space="preserve">strategy </w:t>
        </w:r>
      </w:ins>
      <w:r>
        <w:t xml:space="preserve">aims to mine the temporal dependencies within each modality, and the cross-modal one aims to capture the temporal relations across different modalities. </w:t>
      </w:r>
      <w:del w:id="989" w:author="Diane Pulvino" w:date="2022-04-10T21:25:00Z">
        <w:r w:rsidDel="0048416B">
          <w:delText>After co</w:delText>
        </w:r>
      </w:del>
      <w:ins w:id="990" w:author="Diane Pulvino" w:date="2022-04-10T21:25:00Z">
        <w:r w:rsidR="0048416B">
          <w:t>Co</w:t>
        </w:r>
      </w:ins>
      <w:r>
        <w:t>mbining these two attentions</w:t>
      </w:r>
      <w:ins w:id="991" w:author="Diane Pulvino" w:date="2022-04-10T21:25:00Z">
        <w:r w:rsidR="0048416B">
          <w:t xml:space="preserve"> yields </w:t>
        </w:r>
      </w:ins>
      <w:del w:id="992" w:author="Diane Pulvino" w:date="2022-04-10T21:25:00Z">
        <w:r w:rsidDel="0048416B">
          <w:delText xml:space="preserve">, we get </w:delText>
        </w:r>
      </w:del>
      <w:r>
        <w:t xml:space="preserve">the highest </w:t>
      </w:r>
      <w:del w:id="993" w:author="Diane Pulvino" w:date="2022-04-10T21:25:00Z">
        <w:r w:rsidDel="0048416B">
          <w:delText xml:space="preserve">accuracy </w:delText>
        </w:r>
      </w:del>
      <w:ins w:id="994" w:author="Diane Pulvino" w:date="2022-04-10T21:25:00Z">
        <w:r w:rsidR="0048416B">
          <w:t xml:space="preserve">accuracies of </w:t>
        </w:r>
      </w:ins>
      <w:r>
        <w:lastRenderedPageBreak/>
        <w:t xml:space="preserve">56.04% and 60.64% on VE-8 and YF-6, which </w:t>
      </w:r>
      <w:ins w:id="995" w:author="Diane Pulvino" w:date="2022-04-10T21:25:00Z">
        <w:r w:rsidR="0048416B">
          <w:t>is</w:t>
        </w:r>
      </w:ins>
      <w:del w:id="996" w:author="Diane Pulvino" w:date="2022-04-10T21:25:00Z">
        <w:r w:rsidDel="0048416B">
          <w:delText>are</w:delText>
        </w:r>
      </w:del>
      <w:r>
        <w:t xml:space="preserve"> 1.64% and 2.2% higher than the inner-modal attention, as well as 9.89% and 12.39% higher than the cross-modal attention. Although the cross-modal attention is not competitive compare</w:t>
      </w:r>
      <w:ins w:id="997" w:author="Diane Pulvino" w:date="2022-04-10T21:25:00Z">
        <w:r w:rsidR="0048416B">
          <w:t>d</w:t>
        </w:r>
      </w:ins>
      <w:r>
        <w:t xml:space="preserve"> to the inner-modal attention, it </w:t>
      </w:r>
      <w:del w:id="998" w:author="Diane Pulvino" w:date="2022-04-10T21:26:00Z">
        <w:r w:rsidDel="0048416B">
          <w:delText xml:space="preserve">is </w:delText>
        </w:r>
      </w:del>
      <w:r>
        <w:t>complemen</w:t>
      </w:r>
      <w:del w:id="999" w:author="Diane Pulvino" w:date="2022-04-10T21:26:00Z">
        <w:r w:rsidDel="0048416B">
          <w:delText>tary</w:delText>
        </w:r>
      </w:del>
      <w:ins w:id="1000" w:author="Diane Pulvino" w:date="2022-04-10T21:26:00Z">
        <w:r w:rsidR="0048416B">
          <w:t>ts</w:t>
        </w:r>
      </w:ins>
      <w:r>
        <w:t xml:space="preserve"> </w:t>
      </w:r>
      <w:del w:id="1001" w:author="Diane Pulvino" w:date="2022-04-10T21:26:00Z">
        <w:r w:rsidDel="0048416B">
          <w:delText xml:space="preserve">to </w:delText>
        </w:r>
      </w:del>
      <w:r>
        <w:t>inner-modal dependencies. This verifies that both inner-modal and cross-modal attentions contribute to the performance of the cross-temporal multimodal fusion module.</w:t>
      </w:r>
    </w:p>
    <w:p w14:paraId="2AC91066" w14:textId="77777777" w:rsidR="001C041B" w:rsidRDefault="005F34C0">
      <w:pPr>
        <w:pStyle w:val="BodyText"/>
      </w:pPr>
      <w:r>
        <w:t>[tab:Comparison6]</w:t>
      </w:r>
    </w:p>
    <w:p w14:paraId="7E86D226" w14:textId="77777777" w:rsidR="001C041B" w:rsidRDefault="005F34C0">
      <w:pPr>
        <w:pStyle w:val="TableCaption"/>
      </w:pPr>
      <w:bookmarkStart w:id="1002" w:name="tab:Comparison6"/>
      <w:r>
        <w:t>Video Emotion Recognition Accuracy (%) with Different Masking Strategies</w:t>
      </w:r>
    </w:p>
    <w:p w14:paraId="1538E562" w14:textId="77777777" w:rsidR="002F0EEF" w:rsidRDefault="002F0EEF">
      <w:pPr>
        <w:pStyle w:val="TableCaption"/>
      </w:pPr>
      <w:r>
        <w:rPr>
          <w:noProof/>
        </w:rPr>
        <w:drawing>
          <wp:inline distT="0" distB="0" distL="0" distR="0" wp14:anchorId="203CA51A" wp14:editId="51969B01">
            <wp:extent cx="3775407" cy="11841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1064" cy="1198505"/>
                    </a:xfrm>
                    <a:prstGeom prst="rect">
                      <a:avLst/>
                    </a:prstGeom>
                  </pic:spPr>
                </pic:pic>
              </a:graphicData>
            </a:graphic>
          </wp:inline>
        </w:drawing>
      </w:r>
    </w:p>
    <w:p w14:paraId="42C49188" w14:textId="77777777" w:rsidR="002F0EEF" w:rsidRDefault="002F0EEF">
      <w:pPr>
        <w:pStyle w:val="TableCaption"/>
      </w:pPr>
    </w:p>
    <w:bookmarkEnd w:id="1002"/>
    <w:p w14:paraId="0A0FD957" w14:textId="77777777" w:rsidR="001C041B" w:rsidRDefault="004D7230">
      <w:pPr>
        <w:pStyle w:val="CaptionedFigure"/>
      </w:pPr>
      <w:r>
        <w:rPr>
          <w:noProof/>
        </w:rPr>
        <w:drawing>
          <wp:inline distT="0" distB="0" distL="0" distR="0" wp14:anchorId="19C556EC" wp14:editId="42A4623E">
            <wp:extent cx="3212037" cy="21878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3943" cy="2209561"/>
                    </a:xfrm>
                    <a:prstGeom prst="rect">
                      <a:avLst/>
                    </a:prstGeom>
                  </pic:spPr>
                </pic:pic>
              </a:graphicData>
            </a:graphic>
          </wp:inline>
        </w:drawing>
      </w:r>
    </w:p>
    <w:p w14:paraId="1D11844C" w14:textId="77777777" w:rsidR="001C041B" w:rsidRDefault="005F34C0">
      <w:pPr>
        <w:pStyle w:val="ImageCaption"/>
      </w:pPr>
      <w:r>
        <w:t xml:space="preserve">Experimental results with different parameter ratios </w:t>
      </w:r>
      <m:oMath>
        <m:sSub>
          <m:sSubPr>
            <m:ctrlPr>
              <w:rPr>
                <w:rFonts w:ascii="Cambria Math" w:hAnsi="Cambria Math"/>
              </w:rPr>
            </m:ctrlPr>
          </m:sSubPr>
          <m:e>
            <m:r>
              <w:rPr>
                <w:rFonts w:ascii="Cambria Math" w:hAnsi="Cambria Math"/>
              </w:rPr>
              <m:t>λ</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oMath>
    </w:p>
    <w:p w14:paraId="440D1919" w14:textId="77777777" w:rsidR="001C041B" w:rsidRDefault="005F34C0">
      <w:pPr>
        <w:pStyle w:val="BodyText"/>
      </w:pPr>
      <w:bookmarkStart w:id="1003" w:name="fig:ratio"/>
      <w:r>
        <w:t>[fig:ratio]</w:t>
      </w:r>
      <w:bookmarkEnd w:id="1003"/>
    </w:p>
    <w:p w14:paraId="4588A47B" w14:textId="198B64A4" w:rsidR="001C041B" w:rsidRDefault="005F34C0">
      <w:pPr>
        <w:pStyle w:val="BodyText"/>
      </w:pPr>
      <w:r>
        <w:rPr>
          <w:b/>
          <w:bCs/>
        </w:rPr>
        <w:t>Different TSC Masking Strategies</w:t>
      </w:r>
      <w:r>
        <w:t xml:space="preserve"> To quantitatively verify the rationality of the emotional word prediction task, we compare the experimental results of different TSC masking strategies</w:t>
      </w:r>
      <w:ins w:id="1004" w:author="Diane Pulvino" w:date="2022-04-11T05:14:00Z">
        <w:r w:rsidR="001847CE">
          <w:t xml:space="preserve"> by</w:t>
        </w:r>
      </w:ins>
      <w:del w:id="1005" w:author="Diane Pulvino" w:date="2022-04-11T05:14:00Z">
        <w:r w:rsidDel="001847CE">
          <w:delText>:</w:delText>
        </w:r>
      </w:del>
      <w:r>
        <w:t xml:space="preserve"> randomly mask</w:t>
      </w:r>
      <w:ins w:id="1006" w:author="Diane Pulvino" w:date="2022-04-11T05:14:00Z">
        <w:r w:rsidR="001847CE">
          <w:t>ing</w:t>
        </w:r>
      </w:ins>
      <w:del w:id="1007" w:author="Diane Pulvino" w:date="2022-04-11T05:14:00Z">
        <w:r w:rsidDel="001847CE">
          <w:delText xml:space="preserve"> the</w:delText>
        </w:r>
      </w:del>
      <w:r>
        <w:t xml:space="preserve"> 10%, 20%, </w:t>
      </w:r>
      <w:del w:id="1008" w:author="Diane Pulvino" w:date="2022-04-11T08:08:00Z">
        <w:r w:rsidDel="00B75900">
          <w:delText xml:space="preserve">and </w:delText>
        </w:r>
      </w:del>
      <w:ins w:id="1009" w:author="Diane Pulvino" w:date="2022-04-11T08:08:00Z">
        <w:r w:rsidR="00B75900">
          <w:t>or</w:t>
        </w:r>
        <w:r w:rsidR="00B75900">
          <w:t xml:space="preserve"> </w:t>
        </w:r>
      </w:ins>
      <w:r>
        <w:t xml:space="preserve">30% </w:t>
      </w:r>
      <w:ins w:id="1010" w:author="Diane Pulvino" w:date="2022-04-11T05:14:00Z">
        <w:r w:rsidR="001847CE">
          <w:t xml:space="preserve">of the </w:t>
        </w:r>
      </w:ins>
      <w:r>
        <w:t>words, a</w:t>
      </w:r>
      <w:del w:id="1011" w:author="Diane Pulvino" w:date="2022-04-11T05:15:00Z">
        <w:r w:rsidDel="001847CE">
          <w:delText>s well as</w:delText>
        </w:r>
      </w:del>
      <w:ins w:id="1012" w:author="Diane Pulvino" w:date="2022-04-11T05:15:00Z">
        <w:r w:rsidR="001847CE">
          <w:t>nd by</w:t>
        </w:r>
      </w:ins>
      <w:r>
        <w:t xml:space="preserve"> mask</w:t>
      </w:r>
      <w:ins w:id="1013" w:author="Diane Pulvino" w:date="2022-04-11T05:15:00Z">
        <w:r w:rsidR="001847CE">
          <w:t>ing</w:t>
        </w:r>
      </w:ins>
      <w:r>
        <w:t xml:space="preserve"> all emotional words in each TSC.</w:t>
      </w:r>
    </w:p>
    <w:p w14:paraId="261AD8B4" w14:textId="17B3485C" w:rsidR="001C041B" w:rsidRDefault="005F34C0">
      <w:pPr>
        <w:pStyle w:val="BodyText"/>
      </w:pPr>
      <w:r>
        <w:t xml:space="preserve">As shown in Table </w:t>
      </w:r>
      <w:hyperlink w:anchor="tab:Comparison6">
        <w:r>
          <w:rPr>
            <w:rStyle w:val="Hyperlink"/>
          </w:rPr>
          <w:t>3</w:t>
        </w:r>
      </w:hyperlink>
      <w:r>
        <w:t xml:space="preserve">, </w:t>
      </w:r>
      <w:ins w:id="1014" w:author="Diane Pulvino" w:date="2022-04-11T05:15:00Z">
        <w:r w:rsidR="001847CE">
          <w:t xml:space="preserve">as the number of masked words increases, </w:t>
        </w:r>
      </w:ins>
      <w:r>
        <w:t xml:space="preserve">the pre-trained representation performs </w:t>
      </w:r>
      <w:del w:id="1015" w:author="Diane Pulvino" w:date="2022-04-11T05:15:00Z">
        <w:r w:rsidDel="001847CE">
          <w:delText xml:space="preserve">worse </w:delText>
        </w:r>
      </w:del>
      <w:ins w:id="1016" w:author="Diane Pulvino" w:date="2022-04-11T05:15:00Z">
        <w:r w:rsidR="001847CE">
          <w:t xml:space="preserve">more poorly </w:t>
        </w:r>
      </w:ins>
      <w:r>
        <w:t>on video emotion recognition tasks</w:t>
      </w:r>
      <w:del w:id="1017" w:author="Diane Pulvino" w:date="2022-04-11T05:15:00Z">
        <w:r w:rsidDel="001847CE">
          <w:delText xml:space="preserve"> as the number of masking words increases</w:delText>
        </w:r>
      </w:del>
      <w:r>
        <w:t xml:space="preserve">. That is because </w:t>
      </w:r>
      <w:del w:id="1018" w:author="Diane Pulvino" w:date="2022-04-11T05:15:00Z">
        <w:r w:rsidDel="001847CE">
          <w:delText xml:space="preserve">the increase of masking words reduces </w:delText>
        </w:r>
      </w:del>
      <w:r>
        <w:t>text semantics</w:t>
      </w:r>
      <w:ins w:id="1019" w:author="Diane Pulvino" w:date="2022-04-11T05:15:00Z">
        <w:r w:rsidR="001847CE">
          <w:t xml:space="preserve"> are reduced</w:t>
        </w:r>
      </w:ins>
      <w:r>
        <w:t xml:space="preserve">, </w:t>
      </w:r>
      <w:del w:id="1020" w:author="Diane Pulvino" w:date="2022-04-11T05:16:00Z">
        <w:r w:rsidDel="001847CE">
          <w:delText xml:space="preserve">causing </w:delText>
        </w:r>
      </w:del>
      <w:ins w:id="1021" w:author="Diane Pulvino" w:date="2022-04-11T05:16:00Z">
        <w:r w:rsidR="001847CE">
          <w:t xml:space="preserve">so </w:t>
        </w:r>
      </w:ins>
      <w:r>
        <w:t xml:space="preserve">the pre-training task </w:t>
      </w:r>
      <w:del w:id="1022" w:author="Diane Pulvino" w:date="2022-04-11T05:16:00Z">
        <w:r w:rsidDel="001847CE">
          <w:delText>to focus more on</w:delText>
        </w:r>
      </w:del>
      <w:ins w:id="1023" w:author="Diane Pulvino" w:date="2022-04-11T05:16:00Z">
        <w:r w:rsidR="001847CE">
          <w:t>must emphasize</w:t>
        </w:r>
      </w:ins>
      <w:r>
        <w:t xml:space="preserve"> text semantic understanding. </w:t>
      </w:r>
      <w:del w:id="1024" w:author="Diane Pulvino" w:date="2022-04-11T05:16:00Z">
        <w:r w:rsidDel="001847CE">
          <w:delText>Moreover, t</w:delText>
        </w:r>
      </w:del>
      <w:ins w:id="1025" w:author="Diane Pulvino" w:date="2022-04-11T05:16:00Z">
        <w:r w:rsidR="001847CE">
          <w:t>T</w:t>
        </w:r>
      </w:ins>
      <w:r>
        <w:t xml:space="preserve">he emotional word masking strategy </w:t>
      </w:r>
      <w:del w:id="1026" w:author="Diane Pulvino" w:date="2022-04-11T05:16:00Z">
        <w:r w:rsidDel="001847CE">
          <w:delText xml:space="preserve">obtain </w:delText>
        </w:r>
      </w:del>
      <w:ins w:id="1027" w:author="Diane Pulvino" w:date="2022-04-11T05:16:00Z">
        <w:r w:rsidR="001847CE">
          <w:t xml:space="preserve">yields </w:t>
        </w:r>
      </w:ins>
      <w:r>
        <w:t xml:space="preserve">the best performance on video emotion recognition, </w:t>
      </w:r>
      <w:del w:id="1028" w:author="Diane Pulvino" w:date="2022-04-11T05:16:00Z">
        <w:r w:rsidDel="001847CE">
          <w:delText>which shows</w:delText>
        </w:r>
      </w:del>
      <w:ins w:id="1029" w:author="Diane Pulvino" w:date="2022-04-11T05:16:00Z">
        <w:r w:rsidR="001847CE">
          <w:t>indicating</w:t>
        </w:r>
      </w:ins>
      <w:r>
        <w:t xml:space="preserve"> that our word prediction task is emotion</w:t>
      </w:r>
      <w:ins w:id="1030" w:author="Diane Pulvino" w:date="2022-04-11T08:09:00Z">
        <w:r w:rsidR="00B75900">
          <w:t xml:space="preserve"> </w:t>
        </w:r>
      </w:ins>
      <w:del w:id="1031" w:author="Diane Pulvino" w:date="2022-04-11T08:09:00Z">
        <w:r w:rsidDel="00B75900">
          <w:delText>-</w:delText>
        </w:r>
      </w:del>
      <w:r>
        <w:t>oriented and effective in emotional representation learning.</w:t>
      </w:r>
    </w:p>
    <w:p w14:paraId="6EF838F2" w14:textId="2754D1B9" w:rsidR="001C041B" w:rsidRDefault="005F34C0">
      <w:pPr>
        <w:pStyle w:val="BodyText"/>
      </w:pPr>
      <w:del w:id="1032" w:author="Diane Pulvino" w:date="2022-04-11T05:17:00Z">
        <w:r w:rsidDel="001847CE">
          <w:rPr>
            <w:b/>
            <w:bCs/>
          </w:rPr>
          <w:lastRenderedPageBreak/>
          <w:delText xml:space="preserve">Weights </w:delText>
        </w:r>
      </w:del>
      <w:ins w:id="1033" w:author="Diane Pulvino" w:date="2022-04-11T05:17:00Z">
        <w:r w:rsidR="001847CE">
          <w:rPr>
            <w:b/>
            <w:bCs/>
          </w:rPr>
          <w:t xml:space="preserve">Weighting </w:t>
        </w:r>
      </w:ins>
      <w:del w:id="1034" w:author="Diane Pulvino" w:date="2022-04-11T05:17:00Z">
        <w:r w:rsidDel="001847CE">
          <w:rPr>
            <w:b/>
            <w:bCs/>
          </w:rPr>
          <w:delText>of Two TSC-based</w:delText>
        </w:r>
      </w:del>
      <w:ins w:id="1035" w:author="Diane Pulvino" w:date="2022-04-11T05:17:00Z">
        <w:r w:rsidR="001847CE">
          <w:rPr>
            <w:b/>
            <w:bCs/>
          </w:rPr>
          <w:t>the</w:t>
        </w:r>
      </w:ins>
      <w:r>
        <w:rPr>
          <w:b/>
          <w:bCs/>
        </w:rPr>
        <w:t xml:space="preserve"> Pre-training Tasks</w:t>
      </w:r>
      <w:r>
        <w:t xml:space="preserve"> As </w:t>
      </w:r>
      <w:del w:id="1036" w:author="Diane Pulvino" w:date="2022-04-11T05:17:00Z">
        <w:r w:rsidDel="001847CE">
          <w:delText xml:space="preserve">claimed </w:delText>
        </w:r>
      </w:del>
      <w:ins w:id="1037" w:author="Diane Pulvino" w:date="2022-04-11T05:17:00Z">
        <w:r w:rsidR="001847CE">
          <w:t xml:space="preserve">seen </w:t>
        </w:r>
      </w:ins>
      <w:r>
        <w:t xml:space="preserve">in Eq. </w:t>
      </w:r>
      <w:hyperlink w:anchor="eq: final loss">
        <w:r>
          <w:rPr>
            <w:rStyle w:val="Hyperlink"/>
          </w:rPr>
          <w:t>[eq: final loss]</w:t>
        </w:r>
      </w:hyperlink>
      <w:r>
        <w:t>, the importance of the two TSC-based pre-training tasks</w:t>
      </w:r>
      <w:del w:id="1038" w:author="Diane Pulvino" w:date="2022-04-11T05:17:00Z">
        <w:r w:rsidDel="001847CE">
          <w:delText>, i.e.,</w:delText>
        </w:r>
      </w:del>
      <w:r>
        <w:t xml:space="preserve"> </w:t>
      </w:r>
      <w:ins w:id="1039" w:author="Diane Pulvino" w:date="2022-04-11T05:17:00Z">
        <w:r w:rsidR="001847CE">
          <w:t>(</w:t>
        </w:r>
      </w:ins>
      <w:r>
        <w:t>emotional word</w:t>
      </w:r>
      <w:ins w:id="1040" w:author="Diane Pulvino" w:date="2022-04-11T05:17:00Z">
        <w:r w:rsidR="001847CE">
          <w:t xml:space="preserve"> prediction</w:t>
        </w:r>
      </w:ins>
      <w:del w:id="1041" w:author="Diane Pulvino" w:date="2022-04-11T05:17:00Z">
        <w:r w:rsidDel="001847CE">
          <w:delText>s</w:delText>
        </w:r>
      </w:del>
      <w:r>
        <w:t xml:space="preserve"> and appearing time </w:t>
      </w:r>
      <w:del w:id="1042" w:author="Diane Pulvino" w:date="2022-04-11T05:17:00Z">
        <w:r w:rsidDel="001847CE">
          <w:delText>predicting</w:delText>
        </w:r>
      </w:del>
      <w:ins w:id="1043" w:author="Diane Pulvino" w:date="2022-04-11T05:17:00Z">
        <w:r w:rsidR="001847CE">
          <w:t>prediction)</w:t>
        </w:r>
      </w:ins>
      <w:del w:id="1044" w:author="Diane Pulvino" w:date="2022-04-11T05:17:00Z">
        <w:r w:rsidDel="001847CE">
          <w:delText>,</w:delText>
        </w:r>
      </w:del>
      <w:r>
        <w:t xml:space="preserve"> are weigh</w:t>
      </w:r>
      <w:ins w:id="1045" w:author="Diane Pulvino" w:date="2022-04-11T05:17:00Z">
        <w:r w:rsidR="001847CE">
          <w:t>t</w:t>
        </w:r>
      </w:ins>
      <w:r>
        <w:t xml:space="preserve">ed by two parameters </w:t>
      </w:r>
      <m:oMath>
        <m:sSub>
          <m:sSubPr>
            <m:ctrlPr>
              <w:rPr>
                <w:rFonts w:ascii="Cambria Math" w:hAnsi="Cambria Math"/>
              </w:rPr>
            </m:ctrlPr>
          </m:sSubPr>
          <m:e>
            <m:r>
              <w:rPr>
                <w:rFonts w:ascii="Cambria Math" w:hAnsi="Cambria Math"/>
              </w:rPr>
              <m:t>λ</m:t>
            </m:r>
          </m:e>
          <m:sub>
            <m:r>
              <w:rPr>
                <w:rFonts w:ascii="Cambria Math" w:hAnsi="Cambria Math"/>
              </w:rPr>
              <m:t>w</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We perform an ablation study on different ratios of </w:t>
      </w:r>
      <m:oMath>
        <m:sSub>
          <m:sSubPr>
            <m:ctrlPr>
              <w:rPr>
                <w:rFonts w:ascii="Cambria Math" w:hAnsi="Cambria Math"/>
              </w:rPr>
            </m:ctrlPr>
          </m:sSubPr>
          <m:e>
            <m:r>
              <w:rPr>
                <w:rFonts w:ascii="Cambria Math" w:hAnsi="Cambria Math"/>
              </w:rPr>
              <m:t>λ</m:t>
            </m:r>
          </m:e>
          <m:sub>
            <m:r>
              <w:rPr>
                <w:rFonts w:ascii="Cambria Math" w:hAnsi="Cambria Math"/>
              </w:rPr>
              <m:t>w</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t</m:t>
            </m:r>
          </m:sub>
        </m:sSub>
      </m:oMath>
      <w:del w:id="1046" w:author="Diane Pulvino" w:date="2022-04-11T05:18:00Z">
        <w:r w:rsidDel="001847CE">
          <w:delText xml:space="preserve"> and the</w:delText>
        </w:r>
      </w:del>
      <w:ins w:id="1047" w:author="Diane Pulvino" w:date="2022-04-11T05:18:00Z">
        <w:r w:rsidR="001847CE">
          <w:t>;</w:t>
        </w:r>
      </w:ins>
      <w:r>
        <w:t xml:space="preserve"> experimental results are shown in Fig. </w:t>
      </w:r>
      <w:hyperlink w:anchor="fig:ratio">
        <w:r>
          <w:rPr>
            <w:rStyle w:val="Hyperlink"/>
          </w:rPr>
          <w:t>4</w:t>
        </w:r>
      </w:hyperlink>
      <w:r>
        <w:t>.</w:t>
      </w:r>
    </w:p>
    <w:p w14:paraId="43AD87A9" w14:textId="6196E615" w:rsidR="001C041B" w:rsidRDefault="005F34C0">
      <w:pPr>
        <w:pStyle w:val="BodyText"/>
      </w:pPr>
      <w:del w:id="1048" w:author="Diane Pulvino" w:date="2022-04-11T05:18:00Z">
        <w:r w:rsidDel="001847CE">
          <w:delText>From this figure, we have two major observations</w:delText>
        </w:r>
      </w:del>
      <w:ins w:id="1049" w:author="Diane Pulvino" w:date="2022-04-11T05:18:00Z">
        <w:r w:rsidR="001847CE">
          <w:t>This figure reveals two trends</w:t>
        </w:r>
      </w:ins>
      <w:r>
        <w:t xml:space="preserve">. First, the performance </w:t>
      </w:r>
      <w:del w:id="1050" w:author="Diane Pulvino" w:date="2022-04-11T05:19:00Z">
        <w:r w:rsidDel="001847CE">
          <w:delText xml:space="preserve">of models roughly follows the trend of </w:delText>
        </w:r>
      </w:del>
      <w:r>
        <w:t>increas</w:t>
      </w:r>
      <w:del w:id="1051" w:author="Diane Pulvino" w:date="2022-04-11T05:19:00Z">
        <w:r w:rsidDel="001847CE">
          <w:delText>ing</w:delText>
        </w:r>
      </w:del>
      <w:ins w:id="1052" w:author="Diane Pulvino" w:date="2022-04-11T05:19:00Z">
        <w:r w:rsidR="001847CE">
          <w:t>es</w:t>
        </w:r>
      </w:ins>
      <w:r>
        <w:t xml:space="preserve"> first and then </w:t>
      </w:r>
      <w:del w:id="1053" w:author="Diane Pulvino" w:date="2022-04-11T05:19:00Z">
        <w:r w:rsidDel="001847CE">
          <w:delText xml:space="preserve">decreasing </w:delText>
        </w:r>
      </w:del>
      <w:ins w:id="1054" w:author="Diane Pulvino" w:date="2022-04-11T05:19:00Z">
        <w:r w:rsidR="001847CE">
          <w:t xml:space="preserve">decreases </w:t>
        </w:r>
      </w:ins>
      <w:r>
        <w:t xml:space="preserve">as the proportion of the second loss grows. It reaches a peak when </w:t>
      </w:r>
      <m:oMath>
        <m:sSub>
          <m:sSubPr>
            <m:ctrlPr>
              <w:rPr>
                <w:rFonts w:ascii="Cambria Math" w:hAnsi="Cambria Math"/>
              </w:rPr>
            </m:ctrlPr>
          </m:sSubPr>
          <m:e>
            <m:r>
              <w:rPr>
                <w:rFonts w:ascii="Cambria Math" w:hAnsi="Cambria Math"/>
              </w:rPr>
              <m:t>λ</m:t>
            </m:r>
          </m:e>
          <m:sub>
            <m:r>
              <w:rPr>
                <w:rFonts w:ascii="Cambria Math" w:hAnsi="Cambria Math"/>
              </w:rPr>
              <m:t>t</m:t>
            </m:r>
          </m:sub>
        </m:sSub>
      </m:oMath>
      <w:r>
        <w:t>:</w:t>
      </w:r>
      <m:oMath>
        <m:sSub>
          <m:sSubPr>
            <m:ctrlPr>
              <w:rPr>
                <w:rFonts w:ascii="Cambria Math" w:hAnsi="Cambria Math"/>
              </w:rPr>
            </m:ctrlPr>
          </m:sSubPr>
          <m:e>
            <m:r>
              <w:rPr>
                <w:rFonts w:ascii="Cambria Math" w:hAnsi="Cambria Math"/>
              </w:rPr>
              <m:t>λ</m:t>
            </m:r>
          </m:e>
          <m:sub>
            <m:r>
              <w:rPr>
                <w:rFonts w:ascii="Cambria Math" w:hAnsi="Cambria Math"/>
              </w:rPr>
              <m:t>w</m:t>
            </m:r>
          </m:sub>
        </m:sSub>
      </m:oMath>
      <w:r>
        <w:t xml:space="preserve"> is 1:1</w:t>
      </w:r>
      <w:ins w:id="1055" w:author="Diane Pulvino" w:date="2022-04-11T08:09:00Z">
        <w:r w:rsidR="00B75900">
          <w:t>, and</w:t>
        </w:r>
      </w:ins>
      <w:del w:id="1056" w:author="Diane Pulvino" w:date="2022-04-11T08:09:00Z">
        <w:r w:rsidDel="00B75900">
          <w:delText>. Both</w:delText>
        </w:r>
      </w:del>
      <w:r>
        <w:t xml:space="preserve"> the emotional word and appearing time </w:t>
      </w:r>
      <w:del w:id="1057" w:author="Diane Pulvino" w:date="2022-04-11T05:19:00Z">
        <w:r w:rsidDel="001847CE">
          <w:delText xml:space="preserve">predicting </w:delText>
        </w:r>
      </w:del>
      <w:ins w:id="1058" w:author="Diane Pulvino" w:date="2022-04-11T05:19:00Z">
        <w:r w:rsidR="001847CE">
          <w:t xml:space="preserve">prediction </w:t>
        </w:r>
      </w:ins>
      <w:r>
        <w:t xml:space="preserve">tasks </w:t>
      </w:r>
      <w:del w:id="1059" w:author="Diane Pulvino" w:date="2022-04-11T05:19:00Z">
        <w:r w:rsidDel="001847CE">
          <w:delText xml:space="preserve">have equal </w:delText>
        </w:r>
      </w:del>
      <w:r>
        <w:t>contribut</w:t>
      </w:r>
      <w:del w:id="1060" w:author="Diane Pulvino" w:date="2022-04-11T05:19:00Z">
        <w:r w:rsidDel="001847CE">
          <w:delText>ions</w:delText>
        </w:r>
      </w:del>
      <w:ins w:id="1061" w:author="Diane Pulvino" w:date="2022-04-11T05:19:00Z">
        <w:r w:rsidR="001847CE">
          <w:t>e</w:t>
        </w:r>
      </w:ins>
      <w:r>
        <w:t xml:space="preserve"> </w:t>
      </w:r>
      <w:ins w:id="1062" w:author="Diane Pulvino" w:date="2022-04-11T08:09:00Z">
        <w:r w:rsidR="00B75900">
          <w:t xml:space="preserve">equally </w:t>
        </w:r>
      </w:ins>
      <w:r>
        <w:t>to affective video representation learning. Second</w:t>
      </w:r>
      <w:ins w:id="1063" w:author="Diane Pulvino" w:date="2022-04-11T05:20:00Z">
        <w:r w:rsidR="001847CE">
          <w:t>ly</w:t>
        </w:r>
      </w:ins>
      <w:r>
        <w:t xml:space="preserve">, there is a performance gap between the </w:t>
      </w:r>
      <w:del w:id="1064" w:author="Diane Pulvino" w:date="2022-04-11T05:20:00Z">
        <w:r w:rsidDel="001847CE">
          <w:delText>results with either</w:delText>
        </w:r>
      </w:del>
      <w:ins w:id="1065" w:author="Diane Pulvino" w:date="2022-04-11T05:20:00Z">
        <w:r w:rsidR="001847CE">
          <w:t>model with a</w:t>
        </w:r>
      </w:ins>
      <w:r>
        <w:t xml:space="preserve"> single pre-training task and the </w:t>
      </w:r>
      <w:del w:id="1066" w:author="Diane Pulvino" w:date="2022-04-11T05:20:00Z">
        <w:r w:rsidDel="001847CE">
          <w:delText xml:space="preserve">results </w:delText>
        </w:r>
      </w:del>
      <w:ins w:id="1067" w:author="Diane Pulvino" w:date="2022-04-11T05:20:00Z">
        <w:r w:rsidR="001847CE">
          <w:t xml:space="preserve">model </w:t>
        </w:r>
      </w:ins>
      <w:r>
        <w:t xml:space="preserve">with both </w:t>
      </w:r>
      <w:del w:id="1068" w:author="Diane Pulvino" w:date="2022-04-11T05:20:00Z">
        <w:r w:rsidDel="001847CE">
          <w:delText xml:space="preserve">two </w:delText>
        </w:r>
      </w:del>
      <w:r>
        <w:t xml:space="preserve">tasks. This is because </w:t>
      </w:r>
      <w:del w:id="1069" w:author="Diane Pulvino" w:date="2022-04-11T05:20:00Z">
        <w:r w:rsidDel="001847CE">
          <w:delText xml:space="preserve">that </w:delText>
        </w:r>
      </w:del>
      <w:r>
        <w:t>the two TSC-based pre-training tasks have different focuses. The emotional word prediction task provide</w:t>
      </w:r>
      <w:ins w:id="1070" w:author="Diane Pulvino" w:date="2022-04-11T05:20:00Z">
        <w:r w:rsidR="001847CE">
          <w:t>s</w:t>
        </w:r>
      </w:ins>
      <w:r>
        <w:t xml:space="preserve"> auxiliary supervision</w:t>
      </w:r>
      <w:del w:id="1071" w:author="Diane Pulvino" w:date="2022-04-11T05:21:00Z">
        <w:r w:rsidDel="001847CE">
          <w:delText>s</w:delText>
        </w:r>
      </w:del>
      <w:r>
        <w:t xml:space="preserve"> for </w:t>
      </w:r>
      <w:del w:id="1072" w:author="Diane Pulvino" w:date="2022-04-11T05:21:00Z">
        <w:r w:rsidDel="001847CE">
          <w:delText xml:space="preserve">the </w:delText>
        </w:r>
      </w:del>
      <w:r>
        <w:t xml:space="preserve">multimodal representation learning, while the appearing time prediction task forces </w:t>
      </w:r>
      <w:del w:id="1073" w:author="Diane Pulvino" w:date="2022-04-11T05:21:00Z">
        <w:r w:rsidDel="001847CE">
          <w:delText xml:space="preserve">this </w:delText>
        </w:r>
      </w:del>
      <w:ins w:id="1074" w:author="Diane Pulvino" w:date="2022-04-11T05:21:00Z">
        <w:r w:rsidR="001847CE">
          <w:t xml:space="preserve">the </w:t>
        </w:r>
      </w:ins>
      <w:r>
        <w:t>learning to focus on the appearing temporal segment of TSC.</w:t>
      </w:r>
    </w:p>
    <w:p w14:paraId="733A4006" w14:textId="77777777" w:rsidR="001C041B" w:rsidRDefault="005F34C0">
      <w:pPr>
        <w:pStyle w:val="BodyText"/>
      </w:pPr>
      <w:r>
        <w:t>[tab:Comparison3]</w:t>
      </w:r>
    </w:p>
    <w:p w14:paraId="1CB71A05" w14:textId="06AACCA4" w:rsidR="001C041B" w:rsidRDefault="005F34C0">
      <w:pPr>
        <w:pStyle w:val="TableCaption"/>
      </w:pPr>
      <w:bookmarkStart w:id="1075" w:name="tab:Comparison3"/>
      <w:r>
        <w:t xml:space="preserve">Video Emotion Recognition Accuracy (%) Comparison with Other Methods. </w:t>
      </w:r>
      <w:r>
        <w:rPr>
          <w:iCs/>
        </w:rPr>
        <w:t>Auxiliary</w:t>
      </w:r>
      <w:r>
        <w:t xml:space="preserve"> </w:t>
      </w:r>
      <w:del w:id="1076" w:author="Diane Pulvino" w:date="2022-04-11T05:21:00Z">
        <w:r w:rsidDel="001847CE">
          <w:delText xml:space="preserve">means whether other </w:delText>
        </w:r>
      </w:del>
      <w:ins w:id="1077" w:author="Diane Pulvino" w:date="2022-04-11T05:21:00Z">
        <w:r w:rsidR="001847CE">
          <w:t xml:space="preserve">indicates if other </w:t>
        </w:r>
      </w:ins>
      <w:r>
        <w:t>data</w:t>
      </w:r>
      <w:ins w:id="1078" w:author="Diane Pulvino" w:date="2022-04-11T05:22:00Z">
        <w:r w:rsidR="001847CE">
          <w:t xml:space="preserve"> </w:t>
        </w:r>
      </w:ins>
      <w:r>
        <w:t xml:space="preserve">sets are used for training. </w:t>
      </w:r>
      <w:r>
        <w:rPr>
          <w:iCs/>
        </w:rPr>
        <w:t>TAM w/o TSC</w:t>
      </w:r>
      <w:r>
        <w:t xml:space="preserve"> </w:t>
      </w:r>
      <w:del w:id="1079" w:author="Diane Pulvino" w:date="2022-04-11T05:22:00Z">
        <w:r w:rsidDel="001847CE">
          <w:delText>stands for</w:delText>
        </w:r>
      </w:del>
      <w:ins w:id="1080" w:author="Diane Pulvino" w:date="2022-04-11T05:22:00Z">
        <w:r w:rsidR="001847CE">
          <w:t>indicates</w:t>
        </w:r>
      </w:ins>
      <w:r>
        <w:t xml:space="preserve"> the proposed TAM method without TSC-based pre-training.</w:t>
      </w:r>
    </w:p>
    <w:p w14:paraId="376E04C3" w14:textId="77777777" w:rsidR="00730819" w:rsidRDefault="00730819">
      <w:pPr>
        <w:pStyle w:val="TableCaption"/>
      </w:pPr>
      <w:bookmarkStart w:id="1081" w:name="tab:Comparison4"/>
      <w:bookmarkEnd w:id="1075"/>
      <w:r>
        <w:rPr>
          <w:noProof/>
        </w:rPr>
        <w:drawing>
          <wp:inline distT="0" distB="0" distL="0" distR="0" wp14:anchorId="3759BB71" wp14:editId="0878AC81">
            <wp:extent cx="3141497" cy="16772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0851" cy="1687617"/>
                    </a:xfrm>
                    <a:prstGeom prst="rect">
                      <a:avLst/>
                    </a:prstGeom>
                  </pic:spPr>
                </pic:pic>
              </a:graphicData>
            </a:graphic>
          </wp:inline>
        </w:drawing>
      </w:r>
    </w:p>
    <w:p w14:paraId="12B9899B" w14:textId="269CB1A4" w:rsidR="001C041B" w:rsidRDefault="005F34C0">
      <w:pPr>
        <w:pStyle w:val="TableCaption"/>
      </w:pPr>
      <w:r>
        <w:t>LIRIS-ACCEDE Performance Compar</w:t>
      </w:r>
      <w:del w:id="1082" w:author="Diane Pulvino" w:date="2022-04-11T05:30:00Z">
        <w:r w:rsidDel="003501CA">
          <w:delText>ison with</w:delText>
        </w:r>
      </w:del>
      <w:ins w:id="1083" w:author="Diane Pulvino" w:date="2022-04-11T05:30:00Z">
        <w:r w:rsidR="003501CA">
          <w:t>ed to</w:t>
        </w:r>
      </w:ins>
      <w:r>
        <w:t xml:space="preserve"> Other Methods. </w:t>
      </w:r>
      <w:r>
        <w:rPr>
          <w:iCs/>
        </w:rPr>
        <w:t>TAM w/o TSC</w:t>
      </w:r>
      <w:r>
        <w:t xml:space="preserve"> stands for the proposed TAM method without TSC-based pre-training.</w:t>
      </w:r>
    </w:p>
    <w:p w14:paraId="72E0ADD6" w14:textId="77777777" w:rsidR="003B17EA" w:rsidRDefault="003B17EA">
      <w:pPr>
        <w:pStyle w:val="TableCaption"/>
      </w:pPr>
      <w:r>
        <w:rPr>
          <w:noProof/>
        </w:rPr>
        <w:drawing>
          <wp:inline distT="0" distB="0" distL="0" distR="0" wp14:anchorId="187E8B29" wp14:editId="49AD6382">
            <wp:extent cx="3354670" cy="13791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8131" cy="1397009"/>
                    </a:xfrm>
                    <a:prstGeom prst="rect">
                      <a:avLst/>
                    </a:prstGeom>
                  </pic:spPr>
                </pic:pic>
              </a:graphicData>
            </a:graphic>
          </wp:inline>
        </w:drawing>
      </w:r>
    </w:p>
    <w:p w14:paraId="3079E33A" w14:textId="77777777" w:rsidR="003B17EA" w:rsidRDefault="003B17EA">
      <w:pPr>
        <w:pStyle w:val="TableCaption"/>
      </w:pPr>
    </w:p>
    <w:p w14:paraId="4F0F04E8" w14:textId="6E4645B5" w:rsidR="001C041B" w:rsidRDefault="005F34C0">
      <w:pPr>
        <w:pStyle w:val="Heading2"/>
      </w:pPr>
      <w:bookmarkStart w:id="1084" w:name="comparisons-with-sota-methods"/>
      <w:bookmarkEnd w:id="931"/>
      <w:bookmarkEnd w:id="1081"/>
      <w:r>
        <w:t xml:space="preserve">Comparisons </w:t>
      </w:r>
      <w:del w:id="1085" w:author="Diane Pulvino" w:date="2022-04-11T05:30:00Z">
        <w:r w:rsidDel="003501CA">
          <w:delText xml:space="preserve">with </w:delText>
        </w:r>
      </w:del>
      <w:ins w:id="1086" w:author="Diane Pulvino" w:date="2022-04-11T05:30:00Z">
        <w:r w:rsidR="003501CA">
          <w:t xml:space="preserve">to </w:t>
        </w:r>
      </w:ins>
      <w:del w:id="1087" w:author="Diane Pulvino" w:date="2022-04-11T05:30:00Z">
        <w:r w:rsidDel="003501CA">
          <w:delText xml:space="preserve">SOTA </w:delText>
        </w:r>
      </w:del>
      <w:ins w:id="1088" w:author="Diane Pulvino" w:date="2022-04-11T05:30:00Z">
        <w:r w:rsidR="003501CA">
          <w:t xml:space="preserve">State-of-the-Art </w:t>
        </w:r>
      </w:ins>
      <w:r>
        <w:t>Methods</w:t>
      </w:r>
    </w:p>
    <w:p w14:paraId="0E3C1426" w14:textId="75059F39" w:rsidR="001C041B" w:rsidRDefault="005F34C0">
      <w:pPr>
        <w:pStyle w:val="FirstParagraph"/>
      </w:pPr>
      <w:r>
        <w:t>We compare</w:t>
      </w:r>
      <w:del w:id="1089" w:author="Diane Pulvino" w:date="2022-04-11T08:10:00Z">
        <w:r w:rsidDel="00B75900">
          <w:delText>d</w:delText>
        </w:r>
      </w:del>
      <w:r>
        <w:t xml:space="preserve"> our results </w:t>
      </w:r>
      <w:del w:id="1090" w:author="Diane Pulvino" w:date="2022-04-11T05:30:00Z">
        <w:r w:rsidDel="003501CA">
          <w:delText xml:space="preserve">with </w:delText>
        </w:r>
      </w:del>
      <w:ins w:id="1091" w:author="Diane Pulvino" w:date="2022-04-11T05:30:00Z">
        <w:r w:rsidR="003501CA">
          <w:t xml:space="preserve">to </w:t>
        </w:r>
      </w:ins>
      <w:r>
        <w:t>top</w:t>
      </w:r>
      <w:ins w:id="1092" w:author="Diane Pulvino" w:date="2022-04-11T05:30:00Z">
        <w:r w:rsidR="003501CA">
          <w:t xml:space="preserve"> </w:t>
        </w:r>
      </w:ins>
      <w:del w:id="1093" w:author="Diane Pulvino" w:date="2022-04-11T05:30:00Z">
        <w:r w:rsidDel="003501CA">
          <w:delText>-</w:delText>
        </w:r>
      </w:del>
      <w:del w:id="1094" w:author="Diane Pulvino" w:date="2022-04-11T05:31:00Z">
        <w:r w:rsidDel="003501CA">
          <w:delText>performers</w:delText>
        </w:r>
      </w:del>
      <w:ins w:id="1095" w:author="Diane Pulvino" w:date="2022-04-11T05:31:00Z">
        <w:r w:rsidR="003501CA">
          <w:t>methods</w:t>
        </w:r>
      </w:ins>
      <w:r>
        <w:t xml:space="preserve"> on two user-generated video data</w:t>
      </w:r>
      <w:ins w:id="1096" w:author="Diane Pulvino" w:date="2022-04-11T05:31:00Z">
        <w:r w:rsidR="003501CA">
          <w:t xml:space="preserve"> </w:t>
        </w:r>
      </w:ins>
      <w:r>
        <w:t>sets, i.e., VE-8</w:t>
      </w:r>
      <w:ins w:id="1097" w:author="Diane Pulvino" w:date="2022-04-11T05:31:00Z">
        <w:r w:rsidR="003501CA">
          <w:t xml:space="preserve"> and</w:t>
        </w:r>
      </w:ins>
      <w:del w:id="1098" w:author="Diane Pulvino" w:date="2022-04-11T05:31:00Z">
        <w:r w:rsidDel="003501CA">
          <w:delText>,</w:delText>
        </w:r>
      </w:del>
      <w:r>
        <w:t xml:space="preserve"> YF-6, </w:t>
      </w:r>
      <w:del w:id="1099" w:author="Diane Pulvino" w:date="2022-04-11T05:31:00Z">
        <w:r w:rsidDel="003501CA">
          <w:delText xml:space="preserve">and </w:delText>
        </w:r>
      </w:del>
      <w:ins w:id="1100" w:author="Diane Pulvino" w:date="2022-04-11T05:31:00Z">
        <w:r w:rsidR="003501CA">
          <w:t xml:space="preserve">as well as </w:t>
        </w:r>
      </w:ins>
      <w:del w:id="1101" w:author="Diane Pulvino" w:date="2022-04-11T05:31:00Z">
        <w:r w:rsidDel="003501CA">
          <w:delText xml:space="preserve">a </w:delText>
        </w:r>
      </w:del>
      <w:ins w:id="1102" w:author="Diane Pulvino" w:date="2022-04-11T05:31:00Z">
        <w:r w:rsidR="003501CA">
          <w:t xml:space="preserve">the </w:t>
        </w:r>
      </w:ins>
      <w:r>
        <w:t>movie data</w:t>
      </w:r>
      <w:ins w:id="1103" w:author="Diane Pulvino" w:date="2022-04-11T05:31:00Z">
        <w:r w:rsidR="003501CA">
          <w:t xml:space="preserve"> </w:t>
        </w:r>
      </w:ins>
      <w:r>
        <w:t xml:space="preserve">set LIRIS-ACCEDE. The emotion recognition </w:t>
      </w:r>
      <w:r>
        <w:lastRenderedPageBreak/>
        <w:t xml:space="preserve">methods </w:t>
      </w:r>
      <w:del w:id="1104" w:author="Diane Pulvino" w:date="2022-04-11T05:31:00Z">
        <w:r w:rsidDel="003501CA">
          <w:delText xml:space="preserve">in </w:delText>
        </w:r>
      </w:del>
      <w:ins w:id="1105" w:author="Diane Pulvino" w:date="2022-04-11T05:31:00Z">
        <w:r w:rsidR="003501CA">
          <w:t xml:space="preserve">for </w:t>
        </w:r>
      </w:ins>
      <w:r>
        <w:t xml:space="preserve">user-generated videos </w:t>
      </w:r>
      <w:del w:id="1106" w:author="Diane Pulvino" w:date="2022-04-11T05:31:00Z">
        <w:r w:rsidDel="003501CA">
          <w:delText>contains</w:delText>
        </w:r>
      </w:del>
      <w:ins w:id="1107" w:author="Diane Pulvino" w:date="2022-04-11T05:31:00Z">
        <w:r w:rsidR="003501CA">
          <w:t>include</w:t>
        </w:r>
      </w:ins>
      <w:del w:id="1108" w:author="Diane Pulvino" w:date="2022-04-11T05:32:00Z">
        <w:r w:rsidDel="003501CA">
          <w:delText>:</w:delText>
        </w:r>
      </w:del>
      <w:r>
        <w:t xml:space="preserve"> </w:t>
      </w:r>
      <w:commentRangeStart w:id="1109"/>
      <w:r>
        <w:t>Kernelized</w:t>
      </w:r>
      <w:del w:id="1110" w:author="Diane Pulvino" w:date="2022-04-11T05:31:00Z">
        <w:r w:rsidDel="003501CA">
          <w:delText xml:space="preserve"> </w:delText>
        </w:r>
      </w:del>
      <w:r>
        <w:t>, Concept</w:t>
      </w:r>
      <w:del w:id="1111" w:author="Diane Pulvino" w:date="2022-04-11T05:31:00Z">
        <w:r w:rsidDel="003501CA">
          <w:delText xml:space="preserve"> </w:delText>
        </w:r>
      </w:del>
      <w:r>
        <w:t>, VAAnet</w:t>
      </w:r>
      <w:del w:id="1112" w:author="Diane Pulvino" w:date="2022-04-11T05:31:00Z">
        <w:r w:rsidDel="003501CA">
          <w:delText xml:space="preserve"> </w:delText>
        </w:r>
      </w:del>
      <w:r>
        <w:t>, Dual</w:t>
      </w:r>
      <w:del w:id="1113" w:author="Diane Pulvino" w:date="2022-04-11T05:31:00Z">
        <w:r w:rsidDel="003501CA">
          <w:delText xml:space="preserve"> </w:delText>
        </w:r>
      </w:del>
      <w:r>
        <w:t>, ITE</w:t>
      </w:r>
      <w:del w:id="1114" w:author="Diane Pulvino" w:date="2022-04-11T05:31:00Z">
        <w:r w:rsidDel="003501CA">
          <w:delText xml:space="preserve"> </w:delText>
        </w:r>
      </w:del>
      <w:r>
        <w:t>, KeyFrame</w:t>
      </w:r>
      <w:del w:id="1115" w:author="Diane Pulvino" w:date="2022-04-11T05:31:00Z">
        <w:r w:rsidDel="003501CA">
          <w:delText xml:space="preserve"> </w:delText>
        </w:r>
      </w:del>
      <w:r>
        <w:t>, and EmoIntensity</w:t>
      </w:r>
      <w:del w:id="1116" w:author="Diane Pulvino" w:date="2022-04-11T05:32:00Z">
        <w:r w:rsidDel="003501CA">
          <w:delText xml:space="preserve"> </w:delText>
        </w:r>
      </w:del>
      <w:r>
        <w:t xml:space="preserve">. The affective analysis methods </w:t>
      </w:r>
      <w:del w:id="1117" w:author="Diane Pulvino" w:date="2022-04-11T05:32:00Z">
        <w:r w:rsidDel="003501CA">
          <w:delText xml:space="preserve">in </w:delText>
        </w:r>
      </w:del>
      <w:ins w:id="1118" w:author="Diane Pulvino" w:date="2022-04-11T05:32:00Z">
        <w:r w:rsidR="003501CA">
          <w:t xml:space="preserve">for </w:t>
        </w:r>
      </w:ins>
      <w:r>
        <w:t xml:space="preserve">movies </w:t>
      </w:r>
      <w:del w:id="1119" w:author="Diane Pulvino" w:date="2022-04-11T05:32:00Z">
        <w:r w:rsidDel="003501CA">
          <w:delText>contains:</w:delText>
        </w:r>
      </w:del>
      <w:ins w:id="1120" w:author="Diane Pulvino" w:date="2022-04-11T05:32:00Z">
        <w:r w:rsidR="003501CA">
          <w:t>include</w:t>
        </w:r>
      </w:ins>
      <w:r>
        <w:t xml:space="preserve"> RBN</w:t>
      </w:r>
      <w:del w:id="1121" w:author="Diane Pulvino" w:date="2022-04-11T05:32:00Z">
        <w:r w:rsidDel="003501CA">
          <w:delText xml:space="preserve"> </w:delText>
        </w:r>
      </w:del>
      <w:r>
        <w:t>, Know</w:t>
      </w:r>
      <w:del w:id="1122" w:author="Diane Pulvino" w:date="2022-04-11T05:32:00Z">
        <w:r w:rsidDel="003501CA">
          <w:delText xml:space="preserve"> </w:delText>
        </w:r>
      </w:del>
      <w:r>
        <w:t>, and Adap</w:t>
      </w:r>
      <w:commentRangeEnd w:id="1109"/>
      <w:r w:rsidR="003501CA">
        <w:rPr>
          <w:rStyle w:val="CommentReference"/>
        </w:rPr>
        <w:commentReference w:id="1109"/>
      </w:r>
      <w:del w:id="1123" w:author="Diane Pulvino" w:date="2022-04-11T05:32:00Z">
        <w:r w:rsidDel="003501CA">
          <w:delText xml:space="preserve"> </w:delText>
        </w:r>
      </w:del>
      <w:r>
        <w:t xml:space="preserve">. These methods mainly perform affective analysis on one type of video. However, both user-generated videos and movies contain common affective patterns, so </w:t>
      </w:r>
      <w:del w:id="1124" w:author="Diane Pulvino" w:date="2022-04-11T05:32:00Z">
        <w:r w:rsidDel="003501CA">
          <w:delText>we conduct experiments</w:delText>
        </w:r>
      </w:del>
      <w:ins w:id="1125" w:author="Diane Pulvino" w:date="2022-04-11T05:32:00Z">
        <w:r w:rsidR="003501CA">
          <w:t>experiments are conducted</w:t>
        </w:r>
      </w:ins>
      <w:r>
        <w:t xml:space="preserve"> on both kinds of video.</w:t>
      </w:r>
    </w:p>
    <w:p w14:paraId="31DD9D71" w14:textId="21F8C1E2" w:rsidR="001C041B" w:rsidRDefault="005F34C0">
      <w:pPr>
        <w:pStyle w:val="BodyText"/>
      </w:pPr>
      <w:commentRangeStart w:id="1126"/>
      <w:r>
        <w:rPr>
          <w:b/>
          <w:bCs/>
        </w:rPr>
        <w:t>Affective video analyses without TSC-based pre-training</w:t>
      </w:r>
      <w:r>
        <w:t xml:space="preserve"> </w:t>
      </w:r>
      <w:commentRangeEnd w:id="1126"/>
      <w:r w:rsidR="003501CA">
        <w:rPr>
          <w:rStyle w:val="CommentReference"/>
        </w:rPr>
        <w:commentReference w:id="1126"/>
      </w:r>
      <w:del w:id="1127" w:author="Diane Pulvino" w:date="2022-04-11T05:33:00Z">
        <w:r w:rsidDel="003501CA">
          <w:delText>From t</w:delText>
        </w:r>
      </w:del>
      <w:ins w:id="1128" w:author="Diane Pulvino" w:date="2022-04-11T05:33:00Z">
        <w:r w:rsidR="003501CA">
          <w:t>T</w:t>
        </w:r>
      </w:ins>
      <w:r>
        <w:t xml:space="preserve">he </w:t>
      </w:r>
      <w:del w:id="1129" w:author="Diane Pulvino" w:date="2022-04-11T05:33:00Z">
        <w:r w:rsidDel="003501CA">
          <w:delText>upper part</w:delText>
        </w:r>
      </w:del>
      <w:ins w:id="1130" w:author="Diane Pulvino" w:date="2022-04-11T05:33:00Z">
        <w:r w:rsidR="003501CA">
          <w:t>top</w:t>
        </w:r>
      </w:ins>
      <w:r>
        <w:t xml:space="preserve"> of Table </w:t>
      </w:r>
      <w:hyperlink w:anchor="tab:Comparison3">
        <w:r>
          <w:rPr>
            <w:rStyle w:val="Hyperlink"/>
          </w:rPr>
          <w:t>4</w:t>
        </w:r>
      </w:hyperlink>
      <w:ins w:id="1131" w:author="Diane Pulvino" w:date="2022-04-11T05:33:00Z">
        <w:r w:rsidR="003501CA">
          <w:rPr>
            <w:rStyle w:val="Hyperlink"/>
          </w:rPr>
          <w:t xml:space="preserve"> </w:t>
        </w:r>
      </w:ins>
      <w:del w:id="1132" w:author="Diane Pulvino" w:date="2022-04-11T05:33:00Z">
        <w:r w:rsidDel="003501CA">
          <w:delText>, we observe</w:delText>
        </w:r>
      </w:del>
      <w:ins w:id="1133" w:author="Diane Pulvino" w:date="2022-04-11T05:33:00Z">
        <w:r w:rsidR="003501CA">
          <w:t>indicates</w:t>
        </w:r>
      </w:ins>
      <w:r>
        <w:t xml:space="preserve"> that the proposed method </w:t>
      </w:r>
      <w:del w:id="1134" w:author="Diane Pulvino" w:date="2022-04-11T05:34:00Z">
        <w:r w:rsidDel="003501CA">
          <w:delText>shows good performance</w:delText>
        </w:r>
      </w:del>
      <w:ins w:id="1135" w:author="Diane Pulvino" w:date="2022-04-11T05:34:00Z">
        <w:r w:rsidR="003501CA">
          <w:t>performs well</w:t>
        </w:r>
      </w:ins>
      <w:r>
        <w:t xml:space="preserve"> on </w:t>
      </w:r>
      <w:ins w:id="1136" w:author="Diane Pulvino" w:date="2022-04-11T05:34:00Z">
        <w:r w:rsidR="003501CA">
          <w:t xml:space="preserve">the </w:t>
        </w:r>
      </w:ins>
      <w:r>
        <w:t>VE-8 and YF-6 data</w:t>
      </w:r>
      <w:ins w:id="1137" w:author="Diane Pulvino" w:date="2022-04-11T05:34:00Z">
        <w:r w:rsidR="003501CA">
          <w:t xml:space="preserve"> </w:t>
        </w:r>
      </w:ins>
      <w:r>
        <w:t>sets. The proposed method achieves 56.04% and 60.64%</w:t>
      </w:r>
      <w:ins w:id="1138" w:author="Diane Pulvino" w:date="2022-04-11T08:11:00Z">
        <w:r w:rsidR="00B75900">
          <w:t xml:space="preserve"> accuracy</w:t>
        </w:r>
      </w:ins>
      <w:del w:id="1139" w:author="Diane Pulvino" w:date="2022-04-11T05:34:00Z">
        <w:r w:rsidDel="003501CA">
          <w:delText xml:space="preserve"> on VE-8 and YF-6</w:delText>
        </w:r>
      </w:del>
      <w:ins w:id="1140" w:author="Diane Pulvino" w:date="2022-04-11T05:34:00Z">
        <w:r w:rsidR="003501CA">
          <w:t xml:space="preserve"> respectively</w:t>
        </w:r>
      </w:ins>
      <w:r>
        <w:t xml:space="preserve">, </w:t>
      </w:r>
      <w:del w:id="1141" w:author="Diane Pulvino" w:date="2022-04-11T05:34:00Z">
        <w:r w:rsidDel="003501CA">
          <w:delText xml:space="preserve">getting </w:delText>
        </w:r>
      </w:del>
      <w:ins w:id="1142" w:author="Diane Pulvino" w:date="2022-04-11T05:34:00Z">
        <w:r w:rsidR="003501CA">
          <w:t xml:space="preserve">which is </w:t>
        </w:r>
      </w:ins>
      <w:r>
        <w:t xml:space="preserve">1.54% and 3.27% higher than </w:t>
      </w:r>
      <w:del w:id="1143" w:author="Diane Pulvino" w:date="2022-04-11T05:34:00Z">
        <w:r w:rsidDel="003501CA">
          <w:delText xml:space="preserve">other </w:delText>
        </w:r>
      </w:del>
      <w:r>
        <w:t xml:space="preserve">state-of-the-art methods </w:t>
      </w:r>
      <w:commentRangeStart w:id="1144"/>
      <w:del w:id="1145" w:author="Diane Pulvino" w:date="2022-04-11T05:34:00Z">
        <w:r w:rsidDel="003501CA">
          <w:delText xml:space="preserve">with no </w:delText>
        </w:r>
      </w:del>
      <w:ins w:id="1146" w:author="Diane Pulvino" w:date="2022-04-11T05:34:00Z">
        <w:r w:rsidR="003501CA">
          <w:t xml:space="preserve">lacking </w:t>
        </w:r>
      </w:ins>
      <w:r>
        <w:t>auxiliary data</w:t>
      </w:r>
      <w:commentRangeEnd w:id="1144"/>
      <w:r w:rsidR="00B75900">
        <w:rPr>
          <w:rStyle w:val="CommentReference"/>
        </w:rPr>
        <w:commentReference w:id="1144"/>
      </w:r>
      <w:r>
        <w:t xml:space="preserve">. </w:t>
      </w:r>
      <w:del w:id="1147" w:author="Diane Pulvino" w:date="2022-04-11T05:34:00Z">
        <w:r w:rsidDel="003501CA">
          <w:delText xml:space="preserve">Moreover, </w:delText>
        </w:r>
      </w:del>
      <w:r>
        <w:t xml:space="preserve">Table </w:t>
      </w:r>
      <w:hyperlink w:anchor="tab:Comparison4">
        <w:r>
          <w:rPr>
            <w:rStyle w:val="Hyperlink"/>
          </w:rPr>
          <w:t>5</w:t>
        </w:r>
      </w:hyperlink>
      <w:r>
        <w:t xml:space="preserve"> shows the effectiveness of our method on the affective movie analysis. Specifically, on </w:t>
      </w:r>
      <w:ins w:id="1148" w:author="Diane Pulvino" w:date="2022-04-11T05:35:00Z">
        <w:r w:rsidR="003501CA">
          <w:t xml:space="preserve">the </w:t>
        </w:r>
      </w:ins>
      <w:r>
        <w:t xml:space="preserve">MediaEval2015 classification task, </w:t>
      </w:r>
      <w:del w:id="1149" w:author="Diane Pulvino" w:date="2022-04-11T05:35:00Z">
        <w:r w:rsidDel="003501CA">
          <w:delText>we get the</w:delText>
        </w:r>
      </w:del>
      <w:ins w:id="1150" w:author="Diane Pulvino" w:date="2022-04-11T05:35:00Z">
        <w:r w:rsidR="003501CA">
          <w:t>our method achieves an</w:t>
        </w:r>
      </w:ins>
      <w:r>
        <w:t xml:space="preserve"> accuracy of 49.33% for valence and 65.53% for arousal, </w:t>
      </w:r>
      <w:del w:id="1151" w:author="Diane Pulvino" w:date="2022-04-11T05:35:00Z">
        <w:r w:rsidDel="003501CA">
          <w:delText xml:space="preserve">getting </w:delText>
        </w:r>
      </w:del>
      <w:ins w:id="1152" w:author="Diane Pulvino" w:date="2022-04-11T05:35:00Z">
        <w:r w:rsidR="003501CA">
          <w:t xml:space="preserve">which is </w:t>
        </w:r>
      </w:ins>
      <w:r>
        <w:t xml:space="preserve">0.72% and 0.43% higher </w:t>
      </w:r>
      <w:commentRangeStart w:id="1153"/>
      <w:r>
        <w:t>than other methods</w:t>
      </w:r>
      <w:commentRangeEnd w:id="1153"/>
      <w:r w:rsidR="00B75900">
        <w:rPr>
          <w:rStyle w:val="CommentReference"/>
        </w:rPr>
        <w:commentReference w:id="1153"/>
      </w:r>
      <w:r>
        <w:t xml:space="preserve">. On </w:t>
      </w:r>
      <w:ins w:id="1154" w:author="Diane Pulvino" w:date="2022-04-11T05:35:00Z">
        <w:r w:rsidR="003501CA">
          <w:t xml:space="preserve">the </w:t>
        </w:r>
      </w:ins>
      <w:r>
        <w:t>MediaEval2016 regression task, the MSE is 0.172 for valence and 1.115 for arousal,</w:t>
      </w:r>
      <w:ins w:id="1155" w:author="Diane Pulvino" w:date="2022-04-11T05:35:00Z">
        <w:r w:rsidR="003501CA">
          <w:t xml:space="preserve"> and</w:t>
        </w:r>
      </w:ins>
      <w:r>
        <w:t xml:space="preserve"> the PCC is 0.529 for valence and 0.550 for arousal. Comprehensively, our multimodal attention</w:t>
      </w:r>
      <w:ins w:id="1156" w:author="Diane Pulvino" w:date="2022-04-11T05:35:00Z">
        <w:r w:rsidR="003501CA">
          <w:t xml:space="preserve"> model</w:t>
        </w:r>
      </w:ins>
      <w:r>
        <w:t xml:space="preserve"> </w:t>
      </w:r>
      <w:del w:id="1157" w:author="Diane Pulvino" w:date="2022-04-11T05:35:00Z">
        <w:r w:rsidDel="003501CA">
          <w:delText xml:space="preserve">nearly </w:delText>
        </w:r>
      </w:del>
      <w:r>
        <w:t xml:space="preserve">outperforms </w:t>
      </w:r>
      <w:commentRangeStart w:id="1158"/>
      <w:ins w:id="1159" w:author="Diane Pulvino" w:date="2022-04-11T05:36:00Z">
        <w:r w:rsidR="003501CA">
          <w:t xml:space="preserve">nearly </w:t>
        </w:r>
      </w:ins>
      <w:r>
        <w:t xml:space="preserve">all </w:t>
      </w:r>
      <w:commentRangeEnd w:id="1158"/>
      <w:r w:rsidR="003501CA">
        <w:rPr>
          <w:rStyle w:val="CommentReference"/>
        </w:rPr>
        <w:commentReference w:id="1158"/>
      </w:r>
      <w:r>
        <w:t xml:space="preserve">state-of-the-art methods on </w:t>
      </w:r>
      <w:del w:id="1160" w:author="Diane Pulvino" w:date="2022-04-11T05:36:00Z">
        <w:r w:rsidDel="003501CA">
          <w:delText xml:space="preserve">these </w:delText>
        </w:r>
      </w:del>
      <w:ins w:id="1161" w:author="Diane Pulvino" w:date="2022-04-11T05:36:00Z">
        <w:r w:rsidR="003501CA">
          <w:t xml:space="preserve">every </w:t>
        </w:r>
      </w:ins>
      <w:r>
        <w:t>task</w:t>
      </w:r>
      <w:ins w:id="1162" w:author="Diane Pulvino" w:date="2022-04-11T05:36:00Z">
        <w:r w:rsidR="003501CA">
          <w:t>, including</w:t>
        </w:r>
      </w:ins>
      <w:del w:id="1163" w:author="Diane Pulvino" w:date="2022-04-11T05:36:00Z">
        <w:r w:rsidDel="003501CA">
          <w:delText>s under different criteria, even compared to</w:delText>
        </w:r>
      </w:del>
      <w:r>
        <w:t xml:space="preserve"> some methods with auxiliary data. Our method surpass</w:t>
      </w:r>
      <w:ins w:id="1164" w:author="Diane Pulvino" w:date="2022-04-11T05:36:00Z">
        <w:r w:rsidR="003501CA">
          <w:t>es</w:t>
        </w:r>
      </w:ins>
      <w:r>
        <w:t xml:space="preserve"> the simple fusion </w:t>
      </w:r>
      <w:del w:id="1165" w:author="Diane Pulvino" w:date="2022-04-11T05:36:00Z">
        <w:r w:rsidDel="003501CA">
          <w:delText xml:space="preserve">methods  </w:delText>
        </w:r>
      </w:del>
      <w:r>
        <w:t>and cross-modal fusion methods</w:t>
      </w:r>
      <w:del w:id="1166" w:author="Diane Pulvino" w:date="2022-04-11T05:36:00Z">
        <w:r w:rsidDel="003501CA">
          <w:delText xml:space="preserve"> </w:delText>
        </w:r>
      </w:del>
      <w:r>
        <w:t xml:space="preserve">, </w:t>
      </w:r>
      <w:del w:id="1167" w:author="Diane Pulvino" w:date="2022-04-11T05:36:00Z">
        <w:r w:rsidDel="003501CA">
          <w:delText xml:space="preserve">which </w:delText>
        </w:r>
      </w:del>
      <w:r>
        <w:t>show</w:t>
      </w:r>
      <w:del w:id="1168" w:author="Diane Pulvino" w:date="2022-04-11T05:36:00Z">
        <w:r w:rsidDel="003501CA">
          <w:delText>s</w:delText>
        </w:r>
      </w:del>
      <w:ins w:id="1169" w:author="Diane Pulvino" w:date="2022-04-11T05:36:00Z">
        <w:r w:rsidR="003501CA">
          <w:t>ing</w:t>
        </w:r>
      </w:ins>
      <w:r>
        <w:t xml:space="preserve"> the effectiveness of our cross-temporal multimodal fusion module on affective video content analyses.</w:t>
      </w:r>
    </w:p>
    <w:p w14:paraId="1DEDD544" w14:textId="484CF2EC" w:rsidR="001C041B" w:rsidRDefault="005F34C0">
      <w:pPr>
        <w:pStyle w:val="BodyText"/>
      </w:pPr>
      <w:r>
        <w:rPr>
          <w:b/>
          <w:bCs/>
        </w:rPr>
        <w:t>Affective video analyses with TSC-based pre-training</w:t>
      </w:r>
      <w:r>
        <w:t xml:space="preserve"> As shown in Table </w:t>
      </w:r>
      <w:hyperlink w:anchor="tab:Comparison3">
        <w:r>
          <w:rPr>
            <w:rStyle w:val="Hyperlink"/>
          </w:rPr>
          <w:t>4</w:t>
        </w:r>
      </w:hyperlink>
      <w:r>
        <w:t xml:space="preserve">, our </w:t>
      </w:r>
      <w:del w:id="1170" w:author="Diane Pulvino" w:date="2022-04-11T05:40:00Z">
        <w:r w:rsidDel="001A38AA">
          <w:delText>Temporal</w:delText>
        </w:r>
      </w:del>
      <w:ins w:id="1171" w:author="Diane Pulvino" w:date="2022-04-11T05:40:00Z">
        <w:r w:rsidR="001A38AA">
          <w:t>temporal</w:t>
        </w:r>
      </w:ins>
      <w:r>
        <w:t>-</w:t>
      </w:r>
      <w:del w:id="1172" w:author="Diane Pulvino" w:date="2022-04-11T05:40:00Z">
        <w:r w:rsidDel="001A38AA">
          <w:delText xml:space="preserve">Aware </w:delText>
        </w:r>
      </w:del>
      <w:ins w:id="1173" w:author="Diane Pulvino" w:date="2022-04-11T05:40:00Z">
        <w:r w:rsidR="001A38AA">
          <w:t xml:space="preserve">aware </w:t>
        </w:r>
      </w:ins>
      <w:del w:id="1174" w:author="Diane Pulvino" w:date="2022-04-11T05:41:00Z">
        <w:r w:rsidDel="001A38AA">
          <w:delText xml:space="preserve">Multimodal </w:delText>
        </w:r>
      </w:del>
      <w:ins w:id="1175" w:author="Diane Pulvino" w:date="2022-04-11T05:41:00Z">
        <w:r w:rsidR="001A38AA">
          <w:t xml:space="preserve">multimodal </w:t>
        </w:r>
      </w:ins>
      <w:r>
        <w:t>method achieves 57.53% and 61.00%</w:t>
      </w:r>
      <w:ins w:id="1176" w:author="Diane Pulvino" w:date="2022-04-11T08:12:00Z">
        <w:r w:rsidR="00B75900">
          <w:t xml:space="preserve"> accuracy</w:t>
        </w:r>
      </w:ins>
      <w:r>
        <w:t xml:space="preserve"> on VE-8 and YF-6</w:t>
      </w:r>
      <w:del w:id="1177" w:author="Diane Pulvino" w:date="2022-04-11T05:41:00Z">
        <w:r w:rsidDel="001A38AA">
          <w:delText xml:space="preserve">, </w:delText>
        </w:r>
      </w:del>
      <w:ins w:id="1178" w:author="Diane Pulvino" w:date="2022-04-11T05:41:00Z">
        <w:r w:rsidR="001A38AA">
          <w:t>. These scores are</w:t>
        </w:r>
      </w:ins>
      <w:del w:id="1179" w:author="Diane Pulvino" w:date="2022-04-11T05:41:00Z">
        <w:r w:rsidDel="001A38AA">
          <w:delText>getting</w:delText>
        </w:r>
      </w:del>
      <w:r>
        <w:t xml:space="preserve"> 1.49% and 0.36% higher after TSC-based pre-training. It also </w:t>
      </w:r>
      <w:del w:id="1180" w:author="Diane Pulvino" w:date="2022-04-11T05:41:00Z">
        <w:r w:rsidDel="001A38AA">
          <w:delText xml:space="preserve">achieves </w:delText>
        </w:r>
      </w:del>
      <w:ins w:id="1181" w:author="Diane Pulvino" w:date="2022-04-11T05:41:00Z">
        <w:r w:rsidR="001A38AA">
          <w:t xml:space="preserve">shows </w:t>
        </w:r>
      </w:ins>
      <w:r>
        <w:t xml:space="preserve">improvement on both </w:t>
      </w:r>
      <w:ins w:id="1182" w:author="Diane Pulvino" w:date="2022-04-11T05:41:00Z">
        <w:r w:rsidR="001A38AA">
          <w:t xml:space="preserve">the </w:t>
        </w:r>
      </w:ins>
      <w:r>
        <w:t xml:space="preserve">MediaEval2015 classification task and </w:t>
      </w:r>
      <w:ins w:id="1183" w:author="Diane Pulvino" w:date="2022-04-11T05:41:00Z">
        <w:r w:rsidR="001A38AA">
          <w:t xml:space="preserve">the </w:t>
        </w:r>
      </w:ins>
      <w:r>
        <w:t xml:space="preserve">MediaEval2016 regression task after TSC-based pre-training, as shown in Table </w:t>
      </w:r>
      <w:hyperlink w:anchor="tab:Comparison4">
        <w:r>
          <w:rPr>
            <w:rStyle w:val="Hyperlink"/>
          </w:rPr>
          <w:t>5</w:t>
        </w:r>
      </w:hyperlink>
      <w:r>
        <w:t xml:space="preserve">. These results demonstrate that </w:t>
      </w:r>
      <w:del w:id="1184" w:author="Diane Pulvino" w:date="2022-04-11T08:12:00Z">
        <w:r w:rsidDel="00B75900">
          <w:delText xml:space="preserve">the </w:delText>
        </w:r>
      </w:del>
      <w:r>
        <w:t>TSC can effectively enhance</w:t>
      </w:r>
      <w:del w:id="1185" w:author="Diane Pulvino" w:date="2022-04-11T05:42:00Z">
        <w:r w:rsidDel="001A38AA">
          <w:delText xml:space="preserve"> the</w:delText>
        </w:r>
      </w:del>
      <w:r>
        <w:t xml:space="preserve"> representation learning for affective video content analyses. </w:t>
      </w:r>
      <w:del w:id="1186" w:author="Diane Pulvino" w:date="2022-04-11T05:42:00Z">
        <w:r w:rsidDel="001A38AA">
          <w:delText>In addition, o</w:delText>
        </w:r>
      </w:del>
      <w:ins w:id="1187" w:author="Diane Pulvino" w:date="2022-04-11T05:42:00Z">
        <w:r w:rsidR="001A38AA">
          <w:t>O</w:t>
        </w:r>
      </w:ins>
      <w:r>
        <w:t xml:space="preserve">ur pre-training framework </w:t>
      </w:r>
      <w:ins w:id="1188" w:author="Diane Pulvino" w:date="2022-04-11T05:42:00Z">
        <w:r w:rsidR="001A38AA">
          <w:t xml:space="preserve">also </w:t>
        </w:r>
      </w:ins>
      <w:r>
        <w:t xml:space="preserve">does not require additional emotional labels, while other methods </w:t>
      </w:r>
      <w:del w:id="1189" w:author="Diane Pulvino" w:date="2022-04-11T05:42:00Z">
        <w:r w:rsidDel="001A38AA">
          <w:delText xml:space="preserve"> </w:delText>
        </w:r>
      </w:del>
      <w:r>
        <w:t>transfer knowledge from emotion-labeled data</w:t>
      </w:r>
      <w:ins w:id="1190" w:author="Diane Pulvino" w:date="2022-04-11T05:42:00Z">
        <w:r w:rsidR="001A38AA">
          <w:t xml:space="preserve"> </w:t>
        </w:r>
      </w:ins>
      <w:r>
        <w:t>sets.</w:t>
      </w:r>
    </w:p>
    <w:p w14:paraId="481B43AE" w14:textId="77777777" w:rsidR="001C041B" w:rsidRDefault="005F34C0">
      <w:pPr>
        <w:pStyle w:val="Heading1"/>
      </w:pPr>
      <w:bookmarkStart w:id="1191" w:name="conclusion"/>
      <w:bookmarkEnd w:id="624"/>
      <w:bookmarkEnd w:id="1084"/>
      <w:r>
        <w:t>Conclusion</w:t>
      </w:r>
    </w:p>
    <w:p w14:paraId="590049F8" w14:textId="1822822A" w:rsidR="001C041B" w:rsidRDefault="005F34C0">
      <w:pPr>
        <w:pStyle w:val="FirstParagraph"/>
      </w:pPr>
      <w:r>
        <w:t xml:space="preserve">In this work, we propose an effective </w:t>
      </w:r>
      <w:del w:id="1192" w:author="Diane Pulvino" w:date="2022-04-11T05:42:00Z">
        <w:r w:rsidDel="001A38AA">
          <w:delText>Temporal</w:delText>
        </w:r>
      </w:del>
      <w:ins w:id="1193" w:author="Diane Pulvino" w:date="2022-04-11T05:42:00Z">
        <w:r w:rsidR="001A38AA">
          <w:t>temporal</w:t>
        </w:r>
      </w:ins>
      <w:r>
        <w:t>-</w:t>
      </w:r>
      <w:del w:id="1194" w:author="Diane Pulvino" w:date="2022-04-11T05:42:00Z">
        <w:r w:rsidDel="001A38AA">
          <w:delText xml:space="preserve">Aware </w:delText>
        </w:r>
      </w:del>
      <w:ins w:id="1195" w:author="Diane Pulvino" w:date="2022-04-11T05:42:00Z">
        <w:r w:rsidR="001A38AA">
          <w:t xml:space="preserve">aware </w:t>
        </w:r>
      </w:ins>
      <w:del w:id="1196" w:author="Diane Pulvino" w:date="2022-04-11T05:42:00Z">
        <w:r w:rsidDel="001A38AA">
          <w:delText xml:space="preserve">Multimodal </w:delText>
        </w:r>
      </w:del>
      <w:ins w:id="1197" w:author="Diane Pulvino" w:date="2022-04-11T05:42:00Z">
        <w:r w:rsidR="001A38AA">
          <w:t xml:space="preserve">multimodal </w:t>
        </w:r>
      </w:ins>
      <w:r>
        <w:t xml:space="preserve">method for affective video content analyses. This TAM method consists of cross-temporal multimodal fusion and TSC-based pre-training. The cross-temporal multimodal fusion module employs </w:t>
      </w:r>
      <w:del w:id="1198" w:author="Diane Pulvino" w:date="2022-04-11T05:42:00Z">
        <w:r w:rsidDel="001A38AA">
          <w:delText xml:space="preserve">an </w:delText>
        </w:r>
      </w:del>
      <w:r>
        <w:t>attention-based fusion to different modalities within each segment and across different segments. As a result, it fully captures the temporal dependencies between visual and audio signals. The experimental results show that the fusion module can mine more temporal patterns across all modalities for affective video content analyses. Moreover, we leverage TSC</w:t>
      </w:r>
      <w:del w:id="1199" w:author="Diane Pulvino" w:date="2022-04-11T08:13:00Z">
        <w:r w:rsidDel="00B75900">
          <w:delText>s</w:delText>
        </w:r>
      </w:del>
      <w:r>
        <w:t xml:space="preserve"> to pre-train the fusion module for temporal-level representation learning</w:t>
      </w:r>
      <w:ins w:id="1200" w:author="Diane Pulvino" w:date="2022-04-11T05:43:00Z">
        <w:r w:rsidR="001A38AA">
          <w:t>,</w:t>
        </w:r>
      </w:ins>
      <w:r>
        <w:t xml:space="preserve"> since TSC</w:t>
      </w:r>
      <w:del w:id="1201" w:author="Diane Pulvino" w:date="2022-04-11T08:13:00Z">
        <w:r w:rsidDel="00B75900">
          <w:delText>s</w:delText>
        </w:r>
      </w:del>
      <w:r>
        <w:t xml:space="preserve"> are easily accessible and contain affective cues. Two self-supervised tasks are used to pre-train the fusion module. The emotional word predicti</w:t>
      </w:r>
      <w:ins w:id="1202" w:author="Diane Pulvino" w:date="2022-04-11T05:43:00Z">
        <w:r w:rsidR="001A38AA">
          <w:t>on</w:t>
        </w:r>
      </w:ins>
      <w:del w:id="1203" w:author="Diane Pulvino" w:date="2022-04-11T05:43:00Z">
        <w:r w:rsidDel="001A38AA">
          <w:delText>ng</w:delText>
        </w:r>
      </w:del>
      <w:r>
        <w:t xml:space="preserve"> task </w:t>
      </w:r>
      <w:del w:id="1204" w:author="Diane Pulvino" w:date="2022-04-11T05:43:00Z">
        <w:r w:rsidDel="001A38AA">
          <w:delText xml:space="preserve">expects to </w:delText>
        </w:r>
      </w:del>
      <w:r>
        <w:t>predict</w:t>
      </w:r>
      <w:ins w:id="1205" w:author="Diane Pulvino" w:date="2022-04-11T05:43:00Z">
        <w:r w:rsidR="001A38AA">
          <w:t>s</w:t>
        </w:r>
      </w:ins>
      <w:r>
        <w:t xml:space="preserve"> the emotional words in a TSC under the guidance of video representation and TSC semantics. The appearing time </w:t>
      </w:r>
      <w:del w:id="1206" w:author="Diane Pulvino" w:date="2022-04-11T05:43:00Z">
        <w:r w:rsidDel="001A38AA">
          <w:delText xml:space="preserve">predicting </w:delText>
        </w:r>
      </w:del>
      <w:ins w:id="1207" w:author="Diane Pulvino" w:date="2022-04-11T05:43:00Z">
        <w:r w:rsidR="001A38AA">
          <w:t xml:space="preserve">prediction </w:t>
        </w:r>
      </w:ins>
      <w:r>
        <w:t>task aims to predict w</w:t>
      </w:r>
      <w:del w:id="1208" w:author="Diane Pulvino" w:date="2022-04-11T05:43:00Z">
        <w:r w:rsidDel="001A38AA">
          <w:delText>hich segment the</w:delText>
        </w:r>
      </w:del>
      <w:ins w:id="1209" w:author="Diane Pulvino" w:date="2022-04-11T05:43:00Z">
        <w:r w:rsidR="001A38AA">
          <w:t>hen the</w:t>
        </w:r>
      </w:ins>
      <w:r>
        <w:t xml:space="preserve"> TSC appears by calculating the similarities </w:t>
      </w:r>
      <w:r>
        <w:lastRenderedPageBreak/>
        <w:t xml:space="preserve">between video representation and TSC embedding. These pre-training tasks successfully mine </w:t>
      </w:r>
      <w:del w:id="1210" w:author="Diane Pulvino" w:date="2022-04-11T08:13:00Z">
        <w:r w:rsidDel="00B75900">
          <w:delText xml:space="preserve">the </w:delText>
        </w:r>
      </w:del>
      <w:ins w:id="1211" w:author="Diane Pulvino" w:date="2022-04-11T08:13:00Z">
        <w:r w:rsidR="00B75900">
          <w:t>TSC</w:t>
        </w:r>
        <w:r w:rsidR="00B75900">
          <w:t xml:space="preserve"> </w:t>
        </w:r>
      </w:ins>
      <w:r>
        <w:t>emotional cues</w:t>
      </w:r>
      <w:del w:id="1212" w:author="Diane Pulvino" w:date="2022-04-11T08:13:00Z">
        <w:r w:rsidDel="00B75900">
          <w:delText xml:space="preserve"> of the TSCs</w:delText>
        </w:r>
      </w:del>
      <w:r>
        <w:t xml:space="preserve"> and use </w:t>
      </w:r>
      <w:del w:id="1213" w:author="Diane Pulvino" w:date="2022-04-11T08:14:00Z">
        <w:r w:rsidDel="00B75900">
          <w:delText xml:space="preserve">these </w:delText>
        </w:r>
      </w:del>
      <w:ins w:id="1214" w:author="Diane Pulvino" w:date="2022-04-11T08:17:00Z">
        <w:r w:rsidR="00172741">
          <w:t>those</w:t>
        </w:r>
      </w:ins>
      <w:ins w:id="1215" w:author="Diane Pulvino" w:date="2022-04-11T08:14:00Z">
        <w:r w:rsidR="00B75900">
          <w:t xml:space="preserve"> </w:t>
        </w:r>
      </w:ins>
      <w:r>
        <w:t>cues as</w:t>
      </w:r>
      <w:del w:id="1216" w:author="Diane Pulvino" w:date="2022-04-11T05:44:00Z">
        <w:r w:rsidDel="001A38AA">
          <w:delText xml:space="preserve"> the</w:delText>
        </w:r>
      </w:del>
      <w:r>
        <w:t xml:space="preserve"> temporal-level supervision for representation learning. </w:t>
      </w:r>
      <w:commentRangeStart w:id="1217"/>
      <w:del w:id="1218" w:author="Diane Pulvino" w:date="2022-04-11T05:44:00Z">
        <w:r w:rsidDel="001A38AA">
          <w:delText>The c</w:delText>
        </w:r>
      </w:del>
      <w:ins w:id="1219" w:author="Diane Pulvino" w:date="2022-04-11T05:44:00Z">
        <w:r w:rsidR="001A38AA">
          <w:t>C</w:t>
        </w:r>
      </w:ins>
      <w:r>
        <w:t>omparison experiments verify that the cross-temporal multimodal fusion module can learn more discriminative representation after TSC-based pre-training.</w:t>
      </w:r>
      <w:bookmarkEnd w:id="1191"/>
      <w:commentRangeEnd w:id="1217"/>
      <w:r w:rsidR="00CC0B21">
        <w:rPr>
          <w:rStyle w:val="CommentReference"/>
        </w:rPr>
        <w:commentReference w:id="1217"/>
      </w:r>
    </w:p>
    <w:sectPr w:rsidR="001C041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Diane Pulvino" w:date="2022-04-11T05:48:00Z" w:initials="DP">
    <w:p w14:paraId="76B143D4" w14:textId="472BFA1B" w:rsidR="00CC0B21" w:rsidRDefault="00CC0B21">
      <w:pPr>
        <w:pStyle w:val="CommentText"/>
      </w:pPr>
      <w:r>
        <w:rPr>
          <w:rStyle w:val="CommentReference"/>
        </w:rPr>
        <w:annotationRef/>
      </w:r>
      <w:r>
        <w:t>Better performance than without the pre-training? Better performance than SOTA methods?</w:t>
      </w:r>
    </w:p>
  </w:comment>
  <w:comment w:id="160" w:author="Diane Pulvino" w:date="2022-04-11T05:50:00Z" w:initials="DP">
    <w:p w14:paraId="31A1661E" w14:textId="1A173F26" w:rsidR="00CC0B21" w:rsidRDefault="00CC0B21">
      <w:pPr>
        <w:pStyle w:val="CommentText"/>
      </w:pPr>
      <w:r>
        <w:rPr>
          <w:rStyle w:val="CommentReference"/>
        </w:rPr>
        <w:annotationRef/>
      </w:r>
      <w:r>
        <w:t>You go back and forth between using ‘TSC’ and ‘TSCs.’ For simplicity</w:t>
      </w:r>
      <w:r w:rsidR="00D06979">
        <w:t xml:space="preserve"> and consistency</w:t>
      </w:r>
      <w:r>
        <w:t>, I changed most instances to TSC</w:t>
      </w:r>
      <w:r w:rsidR="00D06979">
        <w:t>.</w:t>
      </w:r>
    </w:p>
  </w:comment>
  <w:comment w:id="246" w:author="Diane Pulvino" w:date="2022-04-10T16:30:00Z" w:initials="DP">
    <w:p w14:paraId="7BDF4BBF" w14:textId="77777777" w:rsidR="00CC0B21" w:rsidRDefault="00CC0B21">
      <w:pPr>
        <w:pStyle w:val="CommentText"/>
      </w:pPr>
      <w:r>
        <w:rPr>
          <w:rStyle w:val="CommentReference"/>
        </w:rPr>
        <w:annotationRef/>
      </w:r>
      <w:r>
        <w:t>Don’t forget to add your in-text citations.</w:t>
      </w:r>
    </w:p>
  </w:comment>
  <w:comment w:id="317" w:author="Diane Pulvino" w:date="2022-04-10T19:05:00Z" w:initials="DP">
    <w:p w14:paraId="7581F756" w14:textId="175EA0F6" w:rsidR="00CC0B21" w:rsidRDefault="00CC0B21">
      <w:pPr>
        <w:pStyle w:val="CommentText"/>
      </w:pPr>
      <w:r>
        <w:rPr>
          <w:rStyle w:val="CommentReference"/>
        </w:rPr>
        <w:annotationRef/>
      </w:r>
      <w:r>
        <w:t xml:space="preserve">What is this an abbreviation </w:t>
      </w:r>
      <w:r w:rsidR="00172741">
        <w:t>for</w:t>
      </w:r>
      <w:r>
        <w:t>?</w:t>
      </w:r>
    </w:p>
  </w:comment>
  <w:comment w:id="490" w:author="Diane Pulvino" w:date="2022-04-10T20:11:00Z" w:initials="DP">
    <w:p w14:paraId="257A65B5" w14:textId="09DC76D4" w:rsidR="00CC0B21" w:rsidRDefault="00CC0B21">
      <w:pPr>
        <w:pStyle w:val="CommentText"/>
      </w:pPr>
      <w:r>
        <w:rPr>
          <w:rStyle w:val="CommentReference"/>
        </w:rPr>
        <w:annotationRef/>
      </w:r>
      <w:r>
        <w:t>?</w:t>
      </w:r>
    </w:p>
  </w:comment>
  <w:comment w:id="497" w:author="Diane Pulvino" w:date="2022-04-11T07:45:00Z" w:initials="DP">
    <w:p w14:paraId="0B51B264" w14:textId="6AA04D08" w:rsidR="007D100E" w:rsidRDefault="007D100E">
      <w:pPr>
        <w:pStyle w:val="CommentText"/>
      </w:pPr>
      <w:r>
        <w:rPr>
          <w:rStyle w:val="CommentReference"/>
        </w:rPr>
        <w:annotationRef/>
      </w:r>
      <w:r>
        <w:t>Typically, formulae are numbered for easy reference.</w:t>
      </w:r>
    </w:p>
  </w:comment>
  <w:comment w:id="522" w:author="Diane Pulvino" w:date="2022-04-10T21:21:00Z" w:initials="DP">
    <w:p w14:paraId="51AE1CC3" w14:textId="7E154A40" w:rsidR="00CC0B21" w:rsidRDefault="00CC0B21">
      <w:pPr>
        <w:pStyle w:val="CommentText"/>
      </w:pPr>
      <w:r>
        <w:rPr>
          <w:rStyle w:val="CommentReference"/>
        </w:rPr>
        <w:annotationRef/>
      </w:r>
      <w:r>
        <w:t>You use CMF 2 times as the abbreviation, and CTM three times, so I switched it to CTM.</w:t>
      </w:r>
    </w:p>
  </w:comment>
  <w:comment w:id="597" w:author="Diane Pulvino" w:date="2022-04-10T20:29:00Z" w:initials="DP">
    <w:p w14:paraId="643FB386" w14:textId="44236C82" w:rsidR="00CC0B21" w:rsidRDefault="00CC0B21">
      <w:pPr>
        <w:pStyle w:val="CommentText"/>
      </w:pPr>
      <w:r>
        <w:rPr>
          <w:rStyle w:val="CommentReference"/>
        </w:rPr>
        <w:annotationRef/>
      </w:r>
      <w:r>
        <w:t>This seems like an odd word here. Portrayed? Shown?</w:t>
      </w:r>
    </w:p>
  </w:comment>
  <w:comment w:id="652" w:author="Diane Pulvino" w:date="2022-04-10T20:52:00Z" w:initials="DP">
    <w:p w14:paraId="17E70793" w14:textId="62B7181C" w:rsidR="00CC0B21" w:rsidRDefault="00CC0B21">
      <w:pPr>
        <w:pStyle w:val="CommentText"/>
      </w:pPr>
      <w:r>
        <w:rPr>
          <w:rStyle w:val="CommentReference"/>
        </w:rPr>
        <w:annotationRef/>
      </w:r>
      <w:r>
        <w:t>Each has only one label, right?</w:t>
      </w:r>
    </w:p>
  </w:comment>
  <w:comment w:id="684" w:author="Diane Pulvino" w:date="2022-04-10T20:56:00Z" w:initials="DP">
    <w:p w14:paraId="2496A0CB" w14:textId="794B7EFE" w:rsidR="00CC0B21" w:rsidRDefault="00CC0B21">
      <w:pPr>
        <w:pStyle w:val="CommentText"/>
      </w:pPr>
      <w:r>
        <w:rPr>
          <w:rStyle w:val="CommentReference"/>
        </w:rPr>
        <w:annotationRef/>
      </w:r>
      <w:r>
        <w:t>Each only has one label, correct?</w:t>
      </w:r>
    </w:p>
  </w:comment>
  <w:comment w:id="919" w:author="Diane Pulvino" w:date="2022-04-10T21:15:00Z" w:initials="DP">
    <w:p w14:paraId="237301D5" w14:textId="08B0A248" w:rsidR="00CC0B21" w:rsidRDefault="00CC0B21">
      <w:pPr>
        <w:pStyle w:val="CommentText"/>
      </w:pPr>
      <w:r>
        <w:rPr>
          <w:rStyle w:val="CommentReference"/>
        </w:rPr>
        <w:annotationRef/>
      </w:r>
      <w:r>
        <w:t>Not sure what you mean here</w:t>
      </w:r>
    </w:p>
  </w:comment>
  <w:comment w:id="935" w:author="Diane Pulvino" w:date="2022-04-10T21:17:00Z" w:initials="DP">
    <w:p w14:paraId="7EDED84C" w14:textId="5F105F0D" w:rsidR="00CC0B21" w:rsidRDefault="00CC0B21">
      <w:pPr>
        <w:pStyle w:val="CommentText"/>
      </w:pPr>
      <w:r>
        <w:rPr>
          <w:rStyle w:val="CommentReference"/>
        </w:rPr>
        <w:annotationRef/>
      </w:r>
      <w:r>
        <w:t>Modal or model?</w:t>
      </w:r>
    </w:p>
  </w:comment>
  <w:comment w:id="1109" w:author="Diane Pulvino" w:date="2022-04-11T05:32:00Z" w:initials="DP">
    <w:p w14:paraId="641BEA16" w14:textId="6F2A1350" w:rsidR="00CC0B21" w:rsidRDefault="00CC0B21">
      <w:pPr>
        <w:pStyle w:val="CommentText"/>
      </w:pPr>
      <w:r>
        <w:rPr>
          <w:rStyle w:val="CommentReference"/>
        </w:rPr>
        <w:annotationRef/>
      </w:r>
      <w:r>
        <w:t>Do you need citations for these?</w:t>
      </w:r>
    </w:p>
  </w:comment>
  <w:comment w:id="1126" w:author="Diane Pulvino" w:date="2022-04-11T05:33:00Z" w:initials="DP">
    <w:p w14:paraId="3E03EED8" w14:textId="41FDA398" w:rsidR="00CC0B21" w:rsidRDefault="00CC0B21">
      <w:pPr>
        <w:pStyle w:val="CommentText"/>
      </w:pPr>
      <w:r>
        <w:rPr>
          <w:rStyle w:val="CommentReference"/>
        </w:rPr>
        <w:annotationRef/>
      </w:r>
      <w:r>
        <w:t>Check your journal’s style guide to make sure you are capitalizing and formatting headings properly.</w:t>
      </w:r>
    </w:p>
  </w:comment>
  <w:comment w:id="1144" w:author="Diane Pulvino" w:date="2022-04-11T08:12:00Z" w:initials="DP">
    <w:p w14:paraId="1669323C" w14:textId="69CF50B7" w:rsidR="00B75900" w:rsidRDefault="00B75900">
      <w:pPr>
        <w:pStyle w:val="CommentText"/>
      </w:pPr>
      <w:r>
        <w:rPr>
          <w:rStyle w:val="CommentReference"/>
        </w:rPr>
        <w:annotationRef/>
      </w:r>
      <w:r>
        <w:t>Later you mention that some of the methods do include auxiliary data. Have the results for those methods been removed from these calculations?</w:t>
      </w:r>
    </w:p>
  </w:comment>
  <w:comment w:id="1153" w:author="Diane Pulvino" w:date="2022-04-11T08:11:00Z" w:initials="DP">
    <w:p w14:paraId="5F32B804" w14:textId="7C9C6204" w:rsidR="00B75900" w:rsidRDefault="00B75900">
      <w:pPr>
        <w:pStyle w:val="CommentText"/>
      </w:pPr>
      <w:r>
        <w:rPr>
          <w:rStyle w:val="CommentReference"/>
        </w:rPr>
        <w:annotationRef/>
      </w:r>
      <w:r>
        <w:t>Than all other methods, averaged, or than the next best method?</w:t>
      </w:r>
    </w:p>
  </w:comment>
  <w:comment w:id="1158" w:author="Diane Pulvino" w:date="2022-04-11T05:36:00Z" w:initials="DP">
    <w:p w14:paraId="411BE610" w14:textId="07D6E62A" w:rsidR="00CC0B21" w:rsidRDefault="00CC0B21">
      <w:pPr>
        <w:pStyle w:val="CommentText"/>
      </w:pPr>
      <w:r>
        <w:rPr>
          <w:rStyle w:val="CommentReference"/>
        </w:rPr>
        <w:annotationRef/>
      </w:r>
      <w:r>
        <w:t>You should address the one instance where it does not outperform.</w:t>
      </w:r>
    </w:p>
  </w:comment>
  <w:comment w:id="1217" w:author="Diane Pulvino" w:date="2022-04-11T05:44:00Z" w:initials="DP">
    <w:p w14:paraId="1321A6F3" w14:textId="54E0BF64" w:rsidR="00CC0B21" w:rsidRDefault="00CC0B21">
      <w:pPr>
        <w:pStyle w:val="CommentText"/>
      </w:pPr>
      <w:r>
        <w:rPr>
          <w:rStyle w:val="CommentReference"/>
        </w:rPr>
        <w:annotationRef/>
      </w:r>
      <w:r>
        <w:t>Also mention how it achieves better results than current SOTA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B143D4" w15:done="0"/>
  <w15:commentEx w15:paraId="31A1661E" w15:done="0"/>
  <w15:commentEx w15:paraId="7BDF4BBF" w15:done="0"/>
  <w15:commentEx w15:paraId="7581F756" w15:done="0"/>
  <w15:commentEx w15:paraId="257A65B5" w15:done="0"/>
  <w15:commentEx w15:paraId="0B51B264" w15:done="0"/>
  <w15:commentEx w15:paraId="51AE1CC3" w15:done="0"/>
  <w15:commentEx w15:paraId="643FB386" w15:done="0"/>
  <w15:commentEx w15:paraId="17E70793" w15:done="0"/>
  <w15:commentEx w15:paraId="2496A0CB" w15:done="0"/>
  <w15:commentEx w15:paraId="237301D5" w15:done="0"/>
  <w15:commentEx w15:paraId="7EDED84C" w15:done="0"/>
  <w15:commentEx w15:paraId="641BEA16" w15:done="0"/>
  <w15:commentEx w15:paraId="3E03EED8" w15:done="0"/>
  <w15:commentEx w15:paraId="1669323C" w15:done="0"/>
  <w15:commentEx w15:paraId="5F32B804" w15:done="0"/>
  <w15:commentEx w15:paraId="411BE610" w15:done="0"/>
  <w15:commentEx w15:paraId="1321A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AFA88" w14:textId="77777777" w:rsidR="008F4EF8" w:rsidRDefault="008F4EF8">
      <w:pPr>
        <w:spacing w:after="0"/>
      </w:pPr>
      <w:r>
        <w:separator/>
      </w:r>
    </w:p>
  </w:endnote>
  <w:endnote w:type="continuationSeparator" w:id="0">
    <w:p w14:paraId="53BC5A24" w14:textId="77777777" w:rsidR="008F4EF8" w:rsidRDefault="008F4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4A39F" w14:textId="77777777" w:rsidR="008F4EF8" w:rsidRDefault="008F4EF8">
      <w:r>
        <w:separator/>
      </w:r>
    </w:p>
  </w:footnote>
  <w:footnote w:type="continuationSeparator" w:id="0">
    <w:p w14:paraId="77169338" w14:textId="77777777" w:rsidR="008F4EF8" w:rsidRDefault="008F4EF8">
      <w:r>
        <w:continuationSeparator/>
      </w:r>
    </w:p>
  </w:footnote>
  <w:footnote w:id="1">
    <w:p w14:paraId="0E673C9A" w14:textId="77777777" w:rsidR="00CC0B21" w:rsidRDefault="00CC0B21">
      <w:pPr>
        <w:pStyle w:val="FootnoteText"/>
      </w:pPr>
    </w:p>
  </w:footnote>
  <w:footnote w:id="2">
    <w:p w14:paraId="298CA28F" w14:textId="77777777" w:rsidR="00CC0B21" w:rsidRDefault="00CC0B2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1FA8B4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613A83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e Pulvino">
    <w15:presenceInfo w15:providerId="Windows Live" w15:userId="06ce33f6bd495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85E3B"/>
    <w:rsid w:val="000A2D9A"/>
    <w:rsid w:val="00172741"/>
    <w:rsid w:val="001847CE"/>
    <w:rsid w:val="001A2B19"/>
    <w:rsid w:val="001A38AA"/>
    <w:rsid w:val="001C041B"/>
    <w:rsid w:val="001F685B"/>
    <w:rsid w:val="00204F73"/>
    <w:rsid w:val="0020625D"/>
    <w:rsid w:val="002069EB"/>
    <w:rsid w:val="002A415E"/>
    <w:rsid w:val="002E47F0"/>
    <w:rsid w:val="002E569D"/>
    <w:rsid w:val="002F0EEF"/>
    <w:rsid w:val="003449CD"/>
    <w:rsid w:val="003501CA"/>
    <w:rsid w:val="00384303"/>
    <w:rsid w:val="003A62EB"/>
    <w:rsid w:val="003B17EA"/>
    <w:rsid w:val="003C5D2C"/>
    <w:rsid w:val="00466520"/>
    <w:rsid w:val="0048416B"/>
    <w:rsid w:val="004D7230"/>
    <w:rsid w:val="004E29B3"/>
    <w:rsid w:val="005349E3"/>
    <w:rsid w:val="00590D07"/>
    <w:rsid w:val="005B3869"/>
    <w:rsid w:val="005F34C0"/>
    <w:rsid w:val="00623737"/>
    <w:rsid w:val="00651E12"/>
    <w:rsid w:val="00664B73"/>
    <w:rsid w:val="006849D1"/>
    <w:rsid w:val="006C15AF"/>
    <w:rsid w:val="00730819"/>
    <w:rsid w:val="00767B73"/>
    <w:rsid w:val="00784D58"/>
    <w:rsid w:val="007D100E"/>
    <w:rsid w:val="00801225"/>
    <w:rsid w:val="00806786"/>
    <w:rsid w:val="0084662B"/>
    <w:rsid w:val="00851CA7"/>
    <w:rsid w:val="00862B49"/>
    <w:rsid w:val="008800B2"/>
    <w:rsid w:val="008D6863"/>
    <w:rsid w:val="008F4EF8"/>
    <w:rsid w:val="00922DBF"/>
    <w:rsid w:val="009C6604"/>
    <w:rsid w:val="00B75900"/>
    <w:rsid w:val="00B86B75"/>
    <w:rsid w:val="00BC48D5"/>
    <w:rsid w:val="00BE27A7"/>
    <w:rsid w:val="00C36279"/>
    <w:rsid w:val="00C36C58"/>
    <w:rsid w:val="00C53634"/>
    <w:rsid w:val="00C93875"/>
    <w:rsid w:val="00CC0B21"/>
    <w:rsid w:val="00D06979"/>
    <w:rsid w:val="00D47B09"/>
    <w:rsid w:val="00D5679E"/>
    <w:rsid w:val="00DF08E3"/>
    <w:rsid w:val="00DF7B48"/>
    <w:rsid w:val="00E315A3"/>
    <w:rsid w:val="00E83E64"/>
    <w:rsid w:val="00E9286A"/>
    <w:rsid w:val="00EA2677"/>
    <w:rsid w:val="00EC059C"/>
    <w:rsid w:val="00F14F2D"/>
    <w:rsid w:val="00F43898"/>
    <w:rsid w:val="00F50515"/>
    <w:rsid w:val="00F857D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3C5AC"/>
  <w15:docId w15:val="{500673D8-22B7-4CDF-93B4-101053F6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B38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B3869"/>
    <w:rPr>
      <w:sz w:val="18"/>
      <w:szCs w:val="18"/>
    </w:rPr>
  </w:style>
  <w:style w:type="paragraph" w:styleId="Footer">
    <w:name w:val="footer"/>
    <w:basedOn w:val="Normal"/>
    <w:link w:val="FooterChar"/>
    <w:unhideWhenUsed/>
    <w:rsid w:val="005B3869"/>
    <w:pPr>
      <w:tabs>
        <w:tab w:val="center" w:pos="4153"/>
        <w:tab w:val="right" w:pos="8306"/>
      </w:tabs>
      <w:snapToGrid w:val="0"/>
    </w:pPr>
    <w:rPr>
      <w:sz w:val="18"/>
      <w:szCs w:val="18"/>
    </w:rPr>
  </w:style>
  <w:style w:type="character" w:customStyle="1" w:styleId="FooterChar">
    <w:name w:val="Footer Char"/>
    <w:basedOn w:val="DefaultParagraphFont"/>
    <w:link w:val="Footer"/>
    <w:rsid w:val="005B3869"/>
    <w:rPr>
      <w:sz w:val="18"/>
      <w:szCs w:val="18"/>
    </w:rPr>
  </w:style>
  <w:style w:type="character" w:styleId="CommentReference">
    <w:name w:val="annotation reference"/>
    <w:basedOn w:val="DefaultParagraphFont"/>
    <w:semiHidden/>
    <w:unhideWhenUsed/>
    <w:rsid w:val="00466520"/>
    <w:rPr>
      <w:sz w:val="16"/>
      <w:szCs w:val="16"/>
    </w:rPr>
  </w:style>
  <w:style w:type="paragraph" w:styleId="CommentText">
    <w:name w:val="annotation text"/>
    <w:basedOn w:val="Normal"/>
    <w:link w:val="CommentTextChar"/>
    <w:semiHidden/>
    <w:unhideWhenUsed/>
    <w:rsid w:val="00466520"/>
    <w:rPr>
      <w:sz w:val="20"/>
      <w:szCs w:val="20"/>
    </w:rPr>
  </w:style>
  <w:style w:type="character" w:customStyle="1" w:styleId="CommentTextChar">
    <w:name w:val="Comment Text Char"/>
    <w:basedOn w:val="DefaultParagraphFont"/>
    <w:link w:val="CommentText"/>
    <w:semiHidden/>
    <w:rsid w:val="00466520"/>
    <w:rPr>
      <w:sz w:val="20"/>
      <w:szCs w:val="20"/>
    </w:rPr>
  </w:style>
  <w:style w:type="paragraph" w:styleId="CommentSubject">
    <w:name w:val="annotation subject"/>
    <w:basedOn w:val="CommentText"/>
    <w:next w:val="CommentText"/>
    <w:link w:val="CommentSubjectChar"/>
    <w:semiHidden/>
    <w:unhideWhenUsed/>
    <w:rsid w:val="00466520"/>
    <w:rPr>
      <w:b/>
      <w:bCs/>
    </w:rPr>
  </w:style>
  <w:style w:type="character" w:customStyle="1" w:styleId="CommentSubjectChar">
    <w:name w:val="Comment Subject Char"/>
    <w:basedOn w:val="CommentTextChar"/>
    <w:link w:val="CommentSubject"/>
    <w:semiHidden/>
    <w:rsid w:val="00466520"/>
    <w:rPr>
      <w:b/>
      <w:bCs/>
      <w:sz w:val="20"/>
      <w:szCs w:val="20"/>
    </w:rPr>
  </w:style>
  <w:style w:type="paragraph" w:styleId="BalloonText">
    <w:name w:val="Balloon Text"/>
    <w:basedOn w:val="Normal"/>
    <w:link w:val="BalloonTextChar"/>
    <w:semiHidden/>
    <w:unhideWhenUsed/>
    <w:rsid w:val="0046652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665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6904</Words>
  <Characters>39358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Representation Learning through Multimodal Attention and Time-Sync Comments for Affective Video Analyses</vt:lpstr>
    </vt:vector>
  </TitlesOfParts>
  <Company/>
  <LinksUpToDate>false</LinksUpToDate>
  <CharactersWithSpaces>46170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 Learning through Multimodal Attention and Time-Sync Comments for Affective Video Analyses</dc:title>
  <dc:creator>Paper ID: 1134</dc:creator>
  <cp:keywords/>
  <cp:lastModifiedBy>Diane Pulvino</cp:lastModifiedBy>
  <cp:revision>2</cp:revision>
  <dcterms:created xsi:type="dcterms:W3CDTF">2022-04-11T12:21:00Z</dcterms:created>
  <dcterms:modified xsi:type="dcterms:W3CDTF">2022-04-11T12:21:00Z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the inherent temporal patterns in visual and audio signals are crucial for affective video content analyses, they have not been thoroughly explored yet. In this paper, we propose a novel Temporal-Aware Multimodal (TAM) method to fully capture the</vt:lpwstr>
  </property>
  <property fmtid="{D5CDD505-2E9C-101B-9397-08002B2CF9AE}" pid="3" name="bibliography">
    <vt:lpwstr>sample-base.bib</vt:lpwstr>
  </property>
</Properties>
</file>